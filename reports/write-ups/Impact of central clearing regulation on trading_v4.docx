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D919" w14:textId="777ED1EC" w:rsidR="00813BC8" w:rsidRDefault="00C7522A" w:rsidP="00C7522A">
      <w:pPr>
        <w:pStyle w:val="Title"/>
      </w:pPr>
      <w:commentRangeStart w:id="0"/>
      <w:del w:id="1" w:author="Arnob Alam" w:date="2021-09-05T11:09:00Z">
        <w:r w:rsidDel="000B198D">
          <w:delText>Impact of central clearing regulation on trading</w:delText>
        </w:r>
        <w:commentRangeEnd w:id="0"/>
        <w:r w:rsidR="003B048D" w:rsidDel="000B198D">
          <w:rPr>
            <w:rStyle w:val="CommentReference"/>
            <w:rFonts w:asciiTheme="minorHAnsi" w:eastAsiaTheme="minorEastAsia" w:hAnsiTheme="minorHAnsi" w:cs="Times New Roman"/>
            <w:b w:val="0"/>
            <w:bCs w:val="0"/>
            <w:kern w:val="0"/>
          </w:rPr>
          <w:commentReference w:id="0"/>
        </w:r>
      </w:del>
      <w:ins w:id="2" w:author="Arnob Alam" w:date="2021-09-05T11:09:00Z">
        <w:r w:rsidR="000B198D">
          <w:t>The Impact of Central Clearing on Prices, Price Volatility and Market Size for Over-The-Counter Swaps Markets</w:t>
        </w:r>
      </w:ins>
    </w:p>
    <w:p w14:paraId="3D8E7A1D" w14:textId="184B3849" w:rsidR="00C7522A" w:rsidRDefault="00C7522A" w:rsidP="00C7522A">
      <w:pPr>
        <w:pStyle w:val="Subtitle"/>
        <w:rPr>
          <w:ins w:id="3" w:author="Amos Golan" w:date="2021-09-10T06:44:00Z"/>
        </w:rPr>
      </w:pPr>
      <w:r>
        <w:t>Arnob L. Alam</w:t>
      </w:r>
    </w:p>
    <w:p w14:paraId="18BB08ED" w14:textId="395C67BC" w:rsidR="00B82D7B" w:rsidRDefault="00B82D7B" w:rsidP="00B82D7B">
      <w:pPr>
        <w:rPr>
          <w:ins w:id="4" w:author="Amos Golan" w:date="2021-09-10T06:44:00Z"/>
        </w:rPr>
      </w:pPr>
      <w:ins w:id="5" w:author="Amos Golan" w:date="2021-09-10T06:44:00Z">
        <w:r w:rsidRPr="00B82D7B">
          <w:rPr>
            <w:highlight w:val="yellow"/>
            <w:rPrChange w:id="6" w:author="Amos Golan" w:date="2021-09-10T06:44:00Z">
              <w:rPr/>
            </w:rPrChange>
          </w:rPr>
          <w:t>Page numbers</w:t>
        </w:r>
      </w:ins>
    </w:p>
    <w:p w14:paraId="29046932" w14:textId="076BBD11" w:rsidR="00B82D7B" w:rsidRPr="00B82D7B" w:rsidRDefault="00B82D7B" w:rsidP="00B82D7B">
      <w:pPr>
        <w:rPr>
          <w:ins w:id="7" w:author="Amos Golan" w:date="2021-09-10T06:45:00Z"/>
          <w:highlight w:val="yellow"/>
          <w:rPrChange w:id="8" w:author="Amos Golan" w:date="2021-09-10T06:45:00Z">
            <w:rPr>
              <w:ins w:id="9" w:author="Amos Golan" w:date="2021-09-10T06:45:00Z"/>
            </w:rPr>
          </w:rPrChange>
        </w:rPr>
      </w:pPr>
      <w:ins w:id="10" w:author="Amos Golan" w:date="2021-09-10T06:44:00Z">
        <w:r w:rsidRPr="00B82D7B">
          <w:rPr>
            <w:highlight w:val="yellow"/>
            <w:rPrChange w:id="11" w:author="Amos Golan" w:date="2021-09-10T06:45:00Z">
              <w:rPr/>
            </w:rPrChange>
          </w:rPr>
          <w:t>Overall: nice description</w:t>
        </w:r>
      </w:ins>
      <w:ins w:id="12" w:author="Amos Golan" w:date="2021-09-10T06:45:00Z">
        <w:r w:rsidRPr="00B82D7B">
          <w:rPr>
            <w:highlight w:val="yellow"/>
            <w:rPrChange w:id="13" w:author="Amos Golan" w:date="2021-09-10T06:45:00Z">
              <w:rPr/>
            </w:rPrChange>
          </w:rPr>
          <w:t>, but at times it is not clear.</w:t>
        </w:r>
      </w:ins>
    </w:p>
    <w:p w14:paraId="4B40DEC3" w14:textId="2B108E54" w:rsidR="00B82D7B" w:rsidRDefault="00B82D7B" w:rsidP="00B82D7B">
      <w:pPr>
        <w:rPr>
          <w:ins w:id="14" w:author="Amos Golan" w:date="2021-09-10T06:45:00Z"/>
        </w:rPr>
      </w:pPr>
      <w:ins w:id="15" w:author="Amos Golan" w:date="2021-09-10T06:45:00Z">
        <w:r w:rsidRPr="00B82D7B">
          <w:rPr>
            <w:highlight w:val="yellow"/>
            <w:rPrChange w:id="16" w:author="Amos Golan" w:date="2021-09-10T06:45:00Z">
              <w:rPr/>
            </w:rPrChange>
          </w:rPr>
          <w:t>The basic hypotheses or questions need more</w:t>
        </w:r>
      </w:ins>
    </w:p>
    <w:p w14:paraId="353106BB" w14:textId="7CB05259" w:rsidR="00B82D7B" w:rsidRPr="00B82D7B" w:rsidRDefault="00B82D7B">
      <w:pPr>
        <w:pPrChange w:id="17" w:author="Amos Golan" w:date="2021-09-10T06:44:00Z">
          <w:pPr>
            <w:pStyle w:val="Subtitle"/>
          </w:pPr>
        </w:pPrChange>
      </w:pPr>
      <w:ins w:id="18" w:author="Amos Golan" w:date="2021-09-10T06:45:00Z">
        <w:r w:rsidRPr="00B82D7B">
          <w:rPr>
            <w:highlight w:val="green"/>
            <w:rPrChange w:id="19" w:author="Amos Golan" w:date="2021-09-10T06:46:00Z">
              <w:rPr/>
            </w:rPrChange>
          </w:rPr>
          <w:t>Note: Gree</w:t>
        </w:r>
      </w:ins>
      <w:ins w:id="20" w:author="Amos Golan" w:date="2021-09-10T06:46:00Z">
        <w:r w:rsidRPr="00B82D7B">
          <w:rPr>
            <w:highlight w:val="green"/>
            <w:rPrChange w:id="21" w:author="Amos Golan" w:date="2021-09-10T06:46:00Z">
              <w:rPr/>
            </w:rPrChange>
          </w:rPr>
          <w:t>n means not clear or need some work</w:t>
        </w:r>
      </w:ins>
    </w:p>
    <w:p w14:paraId="4D78CE12" w14:textId="1090E7DD" w:rsidR="00C7522A" w:rsidRDefault="00C7522A" w:rsidP="00C7522A">
      <w:pPr>
        <w:pStyle w:val="Heading1"/>
      </w:pPr>
      <w:r>
        <w:t>Motivation</w:t>
      </w:r>
    </w:p>
    <w:p w14:paraId="0C332225" w14:textId="4BB41E8A" w:rsidR="000B198D" w:rsidRDefault="000B198D" w:rsidP="00D80D06">
      <w:pPr>
        <w:spacing w:line="480" w:lineRule="auto"/>
        <w:ind w:firstLine="720"/>
        <w:rPr>
          <w:ins w:id="22" w:author="Arnob Alam" w:date="2021-09-05T11:35:00Z"/>
        </w:rPr>
      </w:pPr>
      <w:ins w:id="23" w:author="Arnob Alam" w:date="2021-09-05T11:10:00Z">
        <w:r>
          <w:t xml:space="preserve">The 2008 financial crisis was one of the most severe economic downturns in </w:t>
        </w:r>
      </w:ins>
      <w:ins w:id="24" w:author="Arnob Alam" w:date="2021-09-05T11:11:00Z">
        <w:r>
          <w:t>modern history</w:t>
        </w:r>
      </w:ins>
      <w:ins w:id="25" w:author="Arnob Alam" w:date="2021-09-05T11:12:00Z">
        <w:r>
          <w:t xml:space="preserve">.  The crisis originated with </w:t>
        </w:r>
      </w:ins>
      <w:ins w:id="26" w:author="Arnob Alam" w:date="2021-09-05T11:18:00Z">
        <w:r>
          <w:t xml:space="preserve">the bursting of the residential real estate bubble </w:t>
        </w:r>
      </w:ins>
      <w:ins w:id="27" w:author="Arnob Alam" w:date="2021-09-05T11:19:00Z">
        <w:r>
          <w:t>in the US.</w:t>
        </w:r>
        <w:r w:rsidR="00A17295">
          <w:t xml:space="preserve">  </w:t>
        </w:r>
      </w:ins>
      <w:ins w:id="28" w:author="Arnob Alam" w:date="2021-09-15T15:52:00Z">
        <w:r w:rsidR="00470EF0">
          <w:t>Prior to the crisis, m</w:t>
        </w:r>
      </w:ins>
      <w:ins w:id="29" w:author="Arnob Alam" w:date="2021-09-05T11:19:00Z">
        <w:r w:rsidR="00A17295">
          <w:t xml:space="preserve">any </w:t>
        </w:r>
      </w:ins>
      <w:ins w:id="30" w:author="Arnob Alam" w:date="2021-09-05T11:23:00Z">
        <w:r w:rsidR="00A17295">
          <w:t xml:space="preserve">residential </w:t>
        </w:r>
      </w:ins>
      <w:ins w:id="31" w:author="Arnob Alam" w:date="2021-09-05T11:21:00Z">
        <w:r w:rsidR="00A17295">
          <w:t>mortgages had been packaged</w:t>
        </w:r>
      </w:ins>
      <w:ins w:id="32" w:author="Arnob Alam" w:date="2021-09-07T16:06:00Z">
        <w:r w:rsidR="00410652">
          <w:t xml:space="preserve">, </w:t>
        </w:r>
      </w:ins>
      <w:ins w:id="33" w:author="Arnob Alam" w:date="2021-09-05T11:21:00Z">
        <w:r w:rsidR="00A17295">
          <w:t xml:space="preserve">repackaged </w:t>
        </w:r>
      </w:ins>
      <w:ins w:id="34" w:author="Arnob Alam" w:date="2021-09-05T11:22:00Z">
        <w:r w:rsidR="00A17295">
          <w:t xml:space="preserve">and </w:t>
        </w:r>
      </w:ins>
      <w:ins w:id="35" w:author="Arnob Alam" w:date="2021-09-05T11:24:00Z">
        <w:r w:rsidR="00A17295">
          <w:t>re</w:t>
        </w:r>
      </w:ins>
      <w:ins w:id="36" w:author="Arnob Alam" w:date="2021-09-05T11:22:00Z">
        <w:r w:rsidR="00A17295">
          <w:t xml:space="preserve">sold to </w:t>
        </w:r>
      </w:ins>
      <w:ins w:id="37" w:author="Arnob Alam" w:date="2021-09-05T11:24:00Z">
        <w:r w:rsidR="00A17295">
          <w:t xml:space="preserve">financial institutions. As mortgage delinquency rates </w:t>
        </w:r>
      </w:ins>
      <w:ins w:id="38" w:author="Arnob Alam" w:date="2021-09-05T11:25:00Z">
        <w:r w:rsidR="00A17295">
          <w:t>began</w:t>
        </w:r>
      </w:ins>
      <w:ins w:id="39" w:author="Arnob Alam" w:date="2021-09-05T11:24:00Z">
        <w:r w:rsidR="00A17295">
          <w:t xml:space="preserve"> to rise, the value of the</w:t>
        </w:r>
      </w:ins>
      <w:ins w:id="40" w:author="Arnob Alam" w:date="2021-09-05T11:25:00Z">
        <w:r w:rsidR="00A17295">
          <w:t>se assets began to fall, putting a severe strain on the financial institutions that held</w:t>
        </w:r>
      </w:ins>
      <w:ins w:id="41" w:author="Arnob Alam" w:date="2021-09-05T11:26:00Z">
        <w:r w:rsidR="00A17295">
          <w:t xml:space="preserve"> them.  Another contributor to the </w:t>
        </w:r>
      </w:ins>
      <w:ins w:id="42" w:author="Arnob Alam" w:date="2021-09-05T11:27:00Z">
        <w:r w:rsidR="00A17295">
          <w:t xml:space="preserve">crisis was </w:t>
        </w:r>
      </w:ins>
      <w:ins w:id="43" w:author="Arnob Alam" w:date="2021-09-05T11:28:00Z">
        <w:r w:rsidR="00A17295">
          <w:t xml:space="preserve">a financial instrument known as a </w:t>
        </w:r>
      </w:ins>
      <w:ins w:id="44" w:author="Arnob Alam" w:date="2021-09-05T11:27:00Z">
        <w:r w:rsidR="00A17295">
          <w:t xml:space="preserve">credit default swap.  </w:t>
        </w:r>
        <w:r w:rsidR="00A17295" w:rsidRPr="00B82D7B">
          <w:rPr>
            <w:highlight w:val="green"/>
            <w:rPrChange w:id="45" w:author="Amos Golan" w:date="2021-09-10T06:45:00Z">
              <w:rPr/>
            </w:rPrChange>
          </w:rPr>
          <w:t>A credit default swap</w:t>
        </w:r>
      </w:ins>
      <w:ins w:id="46" w:author="Arnob Alam" w:date="2021-09-05T11:28:00Z">
        <w:r w:rsidR="00A17295" w:rsidRPr="00B82D7B">
          <w:rPr>
            <w:highlight w:val="green"/>
            <w:rPrChange w:id="47" w:author="Amos Golan" w:date="2021-09-10T06:45:00Z">
              <w:rPr/>
            </w:rPrChange>
          </w:rPr>
          <w:t xml:space="preserve"> </w:t>
        </w:r>
      </w:ins>
      <w:ins w:id="48" w:author="Arnob Alam" w:date="2021-09-15T15:52:00Z">
        <w:r w:rsidR="00216C40">
          <w:rPr>
            <w:highlight w:val="green"/>
          </w:rPr>
          <w:t xml:space="preserve">(CDS) </w:t>
        </w:r>
      </w:ins>
      <w:ins w:id="49" w:author="Arnob Alam" w:date="2021-09-05T11:28:00Z">
        <w:r w:rsidR="00A17295" w:rsidRPr="00B82D7B">
          <w:rPr>
            <w:highlight w:val="green"/>
            <w:rPrChange w:id="50" w:author="Amos Golan" w:date="2021-09-10T06:45:00Z">
              <w:rPr/>
            </w:rPrChange>
          </w:rPr>
          <w:t xml:space="preserve">is an agreement between two counterparties </w:t>
        </w:r>
      </w:ins>
      <w:ins w:id="51" w:author="Arnob Alam" w:date="2021-09-05T11:29:00Z">
        <w:r w:rsidR="00A17295" w:rsidRPr="00B82D7B">
          <w:rPr>
            <w:highlight w:val="green"/>
            <w:rPrChange w:id="52" w:author="Amos Golan" w:date="2021-09-10T06:45:00Z">
              <w:rPr/>
            </w:rPrChange>
          </w:rPr>
          <w:t xml:space="preserve">to exchange </w:t>
        </w:r>
        <w:r w:rsidR="00021AD2" w:rsidRPr="00B82D7B">
          <w:rPr>
            <w:highlight w:val="green"/>
            <w:rPrChange w:id="53" w:author="Amos Golan" w:date="2021-09-10T06:45:00Z">
              <w:rPr/>
            </w:rPrChange>
          </w:rPr>
          <w:t xml:space="preserve">a series of payments </w:t>
        </w:r>
      </w:ins>
      <w:ins w:id="54" w:author="Arnob Alam" w:date="2021-09-05T11:33:00Z">
        <w:r w:rsidR="00021AD2" w:rsidRPr="00B82D7B">
          <w:rPr>
            <w:highlight w:val="green"/>
            <w:rPrChange w:id="55" w:author="Amos Golan" w:date="2021-09-10T06:45:00Z">
              <w:rPr/>
            </w:rPrChange>
          </w:rPr>
          <w:t>(</w:t>
        </w:r>
      </w:ins>
      <w:ins w:id="56" w:author="Arnob Alam" w:date="2021-09-15T15:53:00Z">
        <w:r w:rsidR="00216C40">
          <w:rPr>
            <w:highlight w:val="green"/>
          </w:rPr>
          <w:t xml:space="preserve">called </w:t>
        </w:r>
      </w:ins>
      <w:ins w:id="57" w:author="Arnob Alam" w:date="2021-09-05T11:33:00Z">
        <w:r w:rsidR="00021AD2" w:rsidRPr="00B82D7B">
          <w:rPr>
            <w:highlight w:val="green"/>
            <w:rPrChange w:id="58" w:author="Amos Golan" w:date="2021-09-10T06:45:00Z">
              <w:rPr/>
            </w:rPrChange>
          </w:rPr>
          <w:t xml:space="preserve">spreads) </w:t>
        </w:r>
      </w:ins>
      <w:ins w:id="59" w:author="Arnob Alam" w:date="2021-09-05T11:30:00Z">
        <w:r w:rsidR="00021AD2" w:rsidRPr="00B82D7B">
          <w:rPr>
            <w:highlight w:val="green"/>
            <w:rPrChange w:id="60" w:author="Amos Golan" w:date="2021-09-10T06:45:00Z">
              <w:rPr/>
            </w:rPrChange>
          </w:rPr>
          <w:t xml:space="preserve">by one party </w:t>
        </w:r>
      </w:ins>
      <w:ins w:id="61" w:author="Arnob Alam" w:date="2021-09-05T11:29:00Z">
        <w:r w:rsidR="00021AD2" w:rsidRPr="00B82D7B">
          <w:rPr>
            <w:highlight w:val="green"/>
            <w:rPrChange w:id="62" w:author="Amos Golan" w:date="2021-09-10T06:45:00Z">
              <w:rPr/>
            </w:rPrChange>
          </w:rPr>
          <w:t xml:space="preserve">in return for </w:t>
        </w:r>
      </w:ins>
      <w:ins w:id="63" w:author="Arnob Alam" w:date="2021-09-05T11:30:00Z">
        <w:r w:rsidR="00021AD2" w:rsidRPr="00B82D7B">
          <w:rPr>
            <w:highlight w:val="green"/>
            <w:rPrChange w:id="64" w:author="Amos Golan" w:date="2021-09-10T06:45:00Z">
              <w:rPr/>
            </w:rPrChange>
          </w:rPr>
          <w:t xml:space="preserve">a </w:t>
        </w:r>
      </w:ins>
      <w:ins w:id="65" w:author="Arnob Alam" w:date="2021-09-05T11:31:00Z">
        <w:r w:rsidR="00021AD2" w:rsidRPr="00B82D7B">
          <w:rPr>
            <w:highlight w:val="green"/>
            <w:rPrChange w:id="66" w:author="Amos Golan" w:date="2021-09-10T06:45:00Z">
              <w:rPr/>
            </w:rPrChange>
          </w:rPr>
          <w:t xml:space="preserve">lumpsum </w:t>
        </w:r>
      </w:ins>
      <w:ins w:id="67" w:author="Arnob Alam" w:date="2021-09-05T11:30:00Z">
        <w:r w:rsidR="00021AD2" w:rsidRPr="00B82D7B">
          <w:rPr>
            <w:highlight w:val="green"/>
            <w:rPrChange w:id="68" w:author="Amos Golan" w:date="2021-09-10T06:45:00Z">
              <w:rPr/>
            </w:rPrChange>
          </w:rPr>
          <w:t xml:space="preserve">payment </w:t>
        </w:r>
      </w:ins>
      <w:ins w:id="69" w:author="Arnob Alam" w:date="2021-09-15T15:54:00Z">
        <w:r w:rsidR="000338E8">
          <w:rPr>
            <w:highlight w:val="green"/>
          </w:rPr>
          <w:t xml:space="preserve">by the other counterparty </w:t>
        </w:r>
      </w:ins>
      <w:ins w:id="70" w:author="Arnob Alam" w:date="2021-09-05T11:30:00Z">
        <w:r w:rsidR="00021AD2" w:rsidRPr="00B82D7B">
          <w:rPr>
            <w:highlight w:val="green"/>
            <w:rPrChange w:id="71" w:author="Amos Golan" w:date="2021-09-10T06:45:00Z">
              <w:rPr/>
            </w:rPrChange>
          </w:rPr>
          <w:t xml:space="preserve">in the case of </w:t>
        </w:r>
      </w:ins>
      <w:ins w:id="72" w:author="Arnob Alam" w:date="2021-09-05T11:31:00Z">
        <w:r w:rsidR="00021AD2" w:rsidRPr="00B82D7B">
          <w:rPr>
            <w:highlight w:val="green"/>
            <w:rPrChange w:id="73" w:author="Amos Golan" w:date="2021-09-10T06:45:00Z">
              <w:rPr/>
            </w:rPrChange>
          </w:rPr>
          <w:t xml:space="preserve">default </w:t>
        </w:r>
      </w:ins>
      <w:ins w:id="74" w:author="Arnob Alam" w:date="2021-09-05T11:32:00Z">
        <w:r w:rsidR="00021AD2" w:rsidRPr="00B82D7B">
          <w:rPr>
            <w:highlight w:val="green"/>
            <w:rPrChange w:id="75" w:author="Amos Golan" w:date="2021-09-10T06:45:00Z">
              <w:rPr/>
            </w:rPrChange>
          </w:rPr>
          <w:t xml:space="preserve">(credit event) </w:t>
        </w:r>
      </w:ins>
      <w:ins w:id="76" w:author="Arnob Alam" w:date="2021-09-05T11:31:00Z">
        <w:r w:rsidR="00021AD2" w:rsidRPr="00B82D7B">
          <w:rPr>
            <w:highlight w:val="green"/>
            <w:rPrChange w:id="77" w:author="Amos Golan" w:date="2021-09-10T06:45:00Z">
              <w:rPr/>
            </w:rPrChange>
          </w:rPr>
          <w:t xml:space="preserve">of </w:t>
        </w:r>
      </w:ins>
      <w:ins w:id="78" w:author="Arnob Alam" w:date="2021-09-15T15:53:00Z">
        <w:r w:rsidR="00216C40">
          <w:rPr>
            <w:highlight w:val="green"/>
          </w:rPr>
          <w:t>an underlying bond or credit instrument (called a reference entity).</w:t>
        </w:r>
      </w:ins>
      <w:ins w:id="79" w:author="Arnob Alam" w:date="2021-09-05T11:32:00Z">
        <w:r w:rsidR="00021AD2" w:rsidRPr="00B82D7B">
          <w:rPr>
            <w:highlight w:val="green"/>
            <w:rPrChange w:id="80" w:author="Amos Golan" w:date="2021-09-10T06:45:00Z">
              <w:rPr/>
            </w:rPrChange>
          </w:rPr>
          <w:t xml:space="preserve">  I</w:t>
        </w:r>
        <w:r w:rsidR="00021AD2">
          <w:t xml:space="preserve">t is essentially an </w:t>
        </w:r>
      </w:ins>
      <w:ins w:id="81" w:author="Arnob Alam" w:date="2021-09-05T11:33:00Z">
        <w:r w:rsidR="00021AD2">
          <w:t xml:space="preserve">insurance contract against the default of the </w:t>
        </w:r>
      </w:ins>
      <w:ins w:id="82" w:author="Arnob Alam" w:date="2021-09-15T15:54:00Z">
        <w:r w:rsidR="00A34A01">
          <w:t>underlying credit instrument (reference entity)</w:t>
        </w:r>
      </w:ins>
      <w:ins w:id="83" w:author="Arnob Alam" w:date="2021-09-05T11:33:00Z">
        <w:r w:rsidR="00021AD2">
          <w:t xml:space="preserve">, </w:t>
        </w:r>
      </w:ins>
      <w:ins w:id="84" w:author="Arnob Alam" w:date="2021-09-05T11:34:00Z">
        <w:r w:rsidR="00021AD2">
          <w:t xml:space="preserve">where the </w:t>
        </w:r>
      </w:ins>
      <w:ins w:id="85" w:author="Arnob Alam" w:date="2021-09-15T15:54:00Z">
        <w:r w:rsidR="00A34A01">
          <w:t xml:space="preserve">CDS </w:t>
        </w:r>
      </w:ins>
      <w:ins w:id="86" w:author="Arnob Alam" w:date="2021-09-05T11:34:00Z">
        <w:r w:rsidR="00021AD2">
          <w:t xml:space="preserve">buyer pays the spread as a premium in exchange for a lumpsum payment </w:t>
        </w:r>
      </w:ins>
      <w:ins w:id="87" w:author="Arnob Alam" w:date="2021-09-15T15:54:00Z">
        <w:r w:rsidR="00D44BBF">
          <w:t xml:space="preserve">by the CDS seller </w:t>
        </w:r>
      </w:ins>
      <w:ins w:id="88" w:author="Arnob Alam" w:date="2021-09-05T11:34:00Z">
        <w:r w:rsidR="00021AD2">
          <w:t xml:space="preserve">if the underlying bond </w:t>
        </w:r>
      </w:ins>
      <w:ins w:id="89" w:author="Arnob Alam" w:date="2021-09-05T11:35:00Z">
        <w:r w:rsidR="00021AD2">
          <w:t xml:space="preserve">becomes </w:t>
        </w:r>
      </w:ins>
      <w:ins w:id="90" w:author="Arnob Alam" w:date="2021-09-05T11:34:00Z">
        <w:r w:rsidR="00021AD2">
          <w:t>non-performing.</w:t>
        </w:r>
      </w:ins>
      <w:ins w:id="91" w:author="Arnob Alam" w:date="2021-09-05T11:46:00Z">
        <w:r w:rsidR="001863B5">
          <w:t xml:space="preserve">  Before the financial crisis, </w:t>
        </w:r>
      </w:ins>
      <w:ins w:id="92" w:author="Arnob Alam" w:date="2021-09-05T11:47:00Z">
        <w:r w:rsidR="001863B5">
          <w:t xml:space="preserve">many firms bought </w:t>
        </w:r>
      </w:ins>
      <w:ins w:id="93" w:author="Arnob Alam" w:date="2021-09-15T15:54:00Z">
        <w:r w:rsidR="00D44BBF">
          <w:t>CDS</w:t>
        </w:r>
      </w:ins>
      <w:ins w:id="94" w:author="Arnob Alam" w:date="2021-09-05T11:47:00Z">
        <w:r w:rsidR="001863B5">
          <w:t xml:space="preserve"> as insurance (or bets) </w:t>
        </w:r>
      </w:ins>
      <w:ins w:id="95" w:author="Arnob Alam" w:date="2021-09-05T11:48:00Z">
        <w:r w:rsidR="001863B5">
          <w:t>against a decline in the real estate market.</w:t>
        </w:r>
      </w:ins>
    </w:p>
    <w:p w14:paraId="5BE14CEF" w14:textId="7837D90A" w:rsidR="00021AD2" w:rsidRDefault="00D44BBF" w:rsidP="00D80D06">
      <w:pPr>
        <w:spacing w:line="480" w:lineRule="auto"/>
        <w:ind w:firstLine="720"/>
        <w:rPr>
          <w:ins w:id="96" w:author="Amos Golan" w:date="2021-09-10T06:47:00Z"/>
        </w:rPr>
      </w:pPr>
      <w:ins w:id="97" w:author="Arnob Alam" w:date="2021-09-15T15:55:00Z">
        <w:r>
          <w:t xml:space="preserve">CDS </w:t>
        </w:r>
      </w:ins>
      <w:ins w:id="98" w:author="Arnob Alam" w:date="2021-09-05T11:35:00Z">
        <w:r w:rsidR="00021AD2">
          <w:t xml:space="preserve">were very lightly regulated before the </w:t>
        </w:r>
      </w:ins>
      <w:ins w:id="99" w:author="Arnob Alam" w:date="2021-09-05T11:37:00Z">
        <w:r w:rsidR="00021AD2">
          <w:t xml:space="preserve">financial </w:t>
        </w:r>
      </w:ins>
      <w:ins w:id="100" w:author="Arnob Alam" w:date="2021-09-05T11:36:00Z">
        <w:r w:rsidR="00021AD2">
          <w:t>crisis</w:t>
        </w:r>
      </w:ins>
      <w:ins w:id="101" w:author="Arnob Alam" w:date="2021-09-05T11:35:00Z">
        <w:r w:rsidR="00021AD2">
          <w:t xml:space="preserve">.  They were </w:t>
        </w:r>
      </w:ins>
      <w:ins w:id="102" w:author="Arnob Alam" w:date="2021-09-05T11:36:00Z">
        <w:r w:rsidR="00021AD2">
          <w:t xml:space="preserve">classified as an over-the-counter financial derivative product, rather than an insurance product, </w:t>
        </w:r>
      </w:ins>
      <w:ins w:id="103" w:author="Arnob Alam" w:date="2021-09-05T11:37:00Z">
        <w:r w:rsidR="00021AD2">
          <w:t xml:space="preserve">and were </w:t>
        </w:r>
        <w:r w:rsidR="00021AD2">
          <w:lastRenderedPageBreak/>
          <w:t>exempt fr</w:t>
        </w:r>
      </w:ins>
      <w:ins w:id="104" w:author="Arnob Alam" w:date="2021-09-05T11:38:00Z">
        <w:r w:rsidR="00021AD2">
          <w:t>om</w:t>
        </w:r>
      </w:ins>
      <w:ins w:id="105" w:author="Arnob Alam" w:date="2021-09-05T11:41:00Z">
        <w:r w:rsidR="001863B5">
          <w:t xml:space="preserve"> most regulation</w:t>
        </w:r>
      </w:ins>
      <w:ins w:id="106" w:author="Arnob Alam" w:date="2021-09-05T11:44:00Z">
        <w:r w:rsidR="001863B5">
          <w:t xml:space="preserve"> (aside from some “light-touch” regulation from the Federal Reserve</w:t>
        </w:r>
      </w:ins>
      <w:ins w:id="107" w:author="Arnob Alam" w:date="2021-09-05T11:45:00Z">
        <w:r w:rsidR="001863B5">
          <w:t xml:space="preserve"> and the Options Clearing Corp)</w:t>
        </w:r>
      </w:ins>
      <w:ins w:id="108" w:author="Arnob Alam" w:date="2021-09-05T11:41:00Z">
        <w:r w:rsidR="001863B5">
          <w:t>. As</w:t>
        </w:r>
      </w:ins>
      <w:ins w:id="109" w:author="Arnob Alam" w:date="2021-09-05T11:45:00Z">
        <w:r w:rsidR="001863B5">
          <w:t xml:space="preserve"> </w:t>
        </w:r>
      </w:ins>
      <w:ins w:id="110" w:author="Arnob Alam" w:date="2021-09-05T11:42:00Z">
        <w:r w:rsidR="001863B5">
          <w:t>a</w:t>
        </w:r>
      </w:ins>
      <w:ins w:id="111" w:author="Arnob Alam" w:date="2021-09-05T11:45:00Z">
        <w:r w:rsidR="001863B5">
          <w:t xml:space="preserve"> result, the </w:t>
        </w:r>
      </w:ins>
      <w:ins w:id="112" w:author="Arnob Alam" w:date="2021-09-05T12:04:00Z">
        <w:r w:rsidR="007E39DA">
          <w:t xml:space="preserve">CDS </w:t>
        </w:r>
      </w:ins>
      <w:ins w:id="113" w:author="Arnob Alam" w:date="2021-09-05T11:45:00Z">
        <w:r w:rsidR="001863B5">
          <w:t xml:space="preserve">market was relatively opaque, with participants being unaware of </w:t>
        </w:r>
      </w:ins>
      <w:ins w:id="114" w:author="Arnob Alam" w:date="2021-09-05T11:49:00Z">
        <w:r w:rsidR="001863B5">
          <w:t>prevalent prices</w:t>
        </w:r>
      </w:ins>
      <w:ins w:id="115" w:author="Arnob Alam" w:date="2021-09-05T12:04:00Z">
        <w:r w:rsidR="007E39DA">
          <w:t xml:space="preserve"> and </w:t>
        </w:r>
      </w:ins>
      <w:ins w:id="116" w:author="Arnob Alam" w:date="2021-09-05T12:03:00Z">
        <w:r w:rsidR="007E39DA">
          <w:t xml:space="preserve">size, identity of </w:t>
        </w:r>
      </w:ins>
      <w:ins w:id="117" w:author="Arnob Alam" w:date="2021-09-05T11:49:00Z">
        <w:r w:rsidR="001863B5">
          <w:t>participants</w:t>
        </w:r>
        <w:r w:rsidR="008F7A34">
          <w:t xml:space="preserve"> </w:t>
        </w:r>
      </w:ins>
      <w:ins w:id="118" w:author="Arnob Alam" w:date="2021-09-05T12:03:00Z">
        <w:r w:rsidR="007E39DA">
          <w:t xml:space="preserve">(other than their immediate counterparty) </w:t>
        </w:r>
      </w:ins>
      <w:ins w:id="119" w:author="Arnob Alam" w:date="2021-09-05T11:49:00Z">
        <w:r w:rsidR="008F7A34">
          <w:t>and other risk characteristics.</w:t>
        </w:r>
      </w:ins>
      <w:ins w:id="120" w:author="Arnob Alam" w:date="2021-09-05T11:51:00Z">
        <w:r w:rsidR="008F7A34">
          <w:t xml:space="preserve">  The market came to</w:t>
        </w:r>
      </w:ins>
      <w:ins w:id="121" w:author="Arnob Alam" w:date="2021-09-05T11:52:00Z">
        <w:r w:rsidR="008F7A34">
          <w:t xml:space="preserve"> be dominated by a few firms, which were not regulated as banks (e.g.</w:t>
        </w:r>
      </w:ins>
      <w:ins w:id="122" w:author="Arnob Alam" w:date="2021-09-05T11:53:00Z">
        <w:r w:rsidR="008F7A34">
          <w:t>, shadow banks) and had poor risk management practices.</w:t>
        </w:r>
      </w:ins>
      <w:ins w:id="123" w:author="Arnob Alam" w:date="2021-09-05T11:55:00Z">
        <w:r w:rsidR="008F7A34">
          <w:t xml:space="preserve">  In late 2008, </w:t>
        </w:r>
      </w:ins>
      <w:ins w:id="124" w:author="Arnob Alam" w:date="2021-09-05T11:56:00Z">
        <w:r w:rsidR="008F7A34">
          <w:t>AIG—a very large participant in the CDS market—</w:t>
        </w:r>
      </w:ins>
      <w:ins w:id="125" w:author="Arnob Alam" w:date="2021-09-05T12:01:00Z">
        <w:r w:rsidR="007E39DA">
          <w:t>was on the verge of collapse</w:t>
        </w:r>
      </w:ins>
      <w:ins w:id="126" w:author="Arnob Alam" w:date="2021-09-05T11:56:00Z">
        <w:r w:rsidR="008F7A34">
          <w:t xml:space="preserve"> due to ongoing losses from </w:t>
        </w:r>
      </w:ins>
      <w:ins w:id="127" w:author="Arnob Alam" w:date="2021-09-05T12:00:00Z">
        <w:r w:rsidR="007E39DA">
          <w:t xml:space="preserve">CDS </w:t>
        </w:r>
      </w:ins>
      <w:ins w:id="128" w:author="Arnob Alam" w:date="2021-09-05T11:57:00Z">
        <w:r w:rsidR="008F7A34">
          <w:t>protection it had sold</w:t>
        </w:r>
      </w:ins>
      <w:ins w:id="129" w:author="Arnob Alam" w:date="2021-09-05T11:58:00Z">
        <w:r w:rsidR="008F7A34">
          <w:t>, as well as</w:t>
        </w:r>
      </w:ins>
      <w:ins w:id="130" w:author="Arnob Alam" w:date="2021-09-05T11:57:00Z">
        <w:r w:rsidR="008F7A34">
          <w:t xml:space="preserve"> </w:t>
        </w:r>
      </w:ins>
      <w:ins w:id="131" w:author="Arnob Alam" w:date="2021-09-05T11:58:00Z">
        <w:r w:rsidR="008F7A34">
          <w:t xml:space="preserve">the decline </w:t>
        </w:r>
      </w:ins>
      <w:ins w:id="132" w:author="Arnob Alam" w:date="2021-09-05T11:57:00Z">
        <w:r w:rsidR="008F7A34">
          <w:t xml:space="preserve">in value of its mortgage-backed securities portfolio.  </w:t>
        </w:r>
      </w:ins>
      <w:ins w:id="133" w:author="Arnob Alam" w:date="2021-09-05T11:59:00Z">
        <w:r w:rsidR="007E39DA">
          <w:t>As a large (systemi</w:t>
        </w:r>
      </w:ins>
      <w:ins w:id="134" w:author="Arnob Alam" w:date="2021-09-05T12:00:00Z">
        <w:r w:rsidR="007E39DA">
          <w:t xml:space="preserve">cally important) financial institution, it was thought that the failure of AIG would </w:t>
        </w:r>
      </w:ins>
      <w:ins w:id="135" w:author="Arnob Alam" w:date="2021-09-05T12:01:00Z">
        <w:r w:rsidR="007E39DA">
          <w:t xml:space="preserve">ripple through the financial system and have other undesirable effects.  The government rescued </w:t>
        </w:r>
      </w:ins>
      <w:ins w:id="136" w:author="Arnob Alam" w:date="2021-09-05T12:04:00Z">
        <w:r w:rsidR="007E39DA">
          <w:t>AIG f</w:t>
        </w:r>
      </w:ins>
      <w:ins w:id="137" w:author="Arnob Alam" w:date="2021-09-05T12:05:00Z">
        <w:r w:rsidR="007E39DA">
          <w:t>or $180 billion and assumed control of the company.</w:t>
        </w:r>
      </w:ins>
    </w:p>
    <w:p w14:paraId="1F2BA59A" w14:textId="260F399F" w:rsidR="00B82D7B" w:rsidRDefault="00B82D7B" w:rsidP="00D80D06">
      <w:pPr>
        <w:spacing w:line="480" w:lineRule="auto"/>
        <w:ind w:firstLine="720"/>
        <w:rPr>
          <w:ins w:id="138" w:author="Arnob Alam" w:date="2021-09-05T11:10:00Z"/>
        </w:rPr>
      </w:pPr>
      <w:commentRangeStart w:id="139"/>
      <w:ins w:id="140" w:author="Amos Golan" w:date="2021-09-10T06:47:00Z">
        <w:r w:rsidRPr="00B82D7B">
          <w:rPr>
            <w:highlight w:val="green"/>
            <w:rPrChange w:id="141" w:author="Amos Golan" w:date="2021-09-10T06:48:00Z">
              <w:rPr/>
            </w:rPrChange>
          </w:rPr>
          <w:t>Above PP: Its good but I am not sure it describes the problem. It sounded like AIG is the only cu</w:t>
        </w:r>
      </w:ins>
      <w:ins w:id="142" w:author="Amos Golan" w:date="2021-09-10T06:48:00Z">
        <w:r w:rsidRPr="00B82D7B">
          <w:rPr>
            <w:highlight w:val="green"/>
            <w:rPrChange w:id="143" w:author="Amos Golan" w:date="2021-09-10T06:48:00Z">
              <w:rPr/>
            </w:rPrChange>
          </w:rPr>
          <w:t>lprit here and the cause for the crisis..</w:t>
        </w:r>
      </w:ins>
      <w:commentRangeEnd w:id="139"/>
      <w:r w:rsidR="00082B06">
        <w:rPr>
          <w:rStyle w:val="CommentReference"/>
        </w:rPr>
        <w:commentReference w:id="139"/>
      </w:r>
    </w:p>
    <w:p w14:paraId="221BB605" w14:textId="4B082CBF" w:rsidR="00C7522A" w:rsidRDefault="00C7522A" w:rsidP="00D80D06">
      <w:pPr>
        <w:spacing w:line="480" w:lineRule="auto"/>
        <w:ind w:firstLine="720"/>
      </w:pPr>
      <w:r>
        <w:t xml:space="preserve">The Dodd Frank Act </w:t>
      </w:r>
      <w:ins w:id="144" w:author="Arnob Alam" w:date="2021-09-07T16:11:00Z">
        <w:r w:rsidR="00D661E3">
          <w:t xml:space="preserve">(DFA) </w:t>
        </w:r>
      </w:ins>
      <w:r>
        <w:t xml:space="preserve">attempted to regulate </w:t>
      </w:r>
      <w:ins w:id="145" w:author="Arnob Alam" w:date="2021-09-15T15:56:00Z">
        <w:r w:rsidR="00A61B8E">
          <w:t xml:space="preserve">the entirety of the </w:t>
        </w:r>
      </w:ins>
      <w:r>
        <w:t xml:space="preserve">over the counter (OTC) </w:t>
      </w:r>
      <w:commentRangeStart w:id="146"/>
      <w:r>
        <w:t xml:space="preserve">swaps </w:t>
      </w:r>
      <w:commentRangeEnd w:id="146"/>
      <w:r w:rsidR="003B048D">
        <w:rPr>
          <w:rStyle w:val="CommentReference"/>
        </w:rPr>
        <w:commentReference w:id="146"/>
      </w:r>
      <w:ins w:id="147" w:author="Arnob Alam" w:date="2021-09-07T16:08:00Z">
        <w:r w:rsidR="00CF2E77">
          <w:t xml:space="preserve">market </w:t>
        </w:r>
      </w:ins>
      <w:ins w:id="148" w:author="Arnob Alam" w:date="2021-09-05T12:05:00Z">
        <w:r w:rsidR="007E39DA">
          <w:t xml:space="preserve">in order to reduce the risk of a repeat </w:t>
        </w:r>
      </w:ins>
      <w:ins w:id="149" w:author="Arnob Alam" w:date="2021-09-07T16:08:00Z">
        <w:r w:rsidR="00C533B9">
          <w:t>of</w:t>
        </w:r>
      </w:ins>
      <w:ins w:id="150" w:author="Arnob Alam" w:date="2021-09-05T12:05:00Z">
        <w:r w:rsidR="007E39DA">
          <w:t xml:space="preserve"> the 2008 financial crisis</w:t>
        </w:r>
      </w:ins>
      <w:del w:id="151" w:author="Arnob Alam" w:date="2021-09-05T12:05:00Z">
        <w:r w:rsidDel="007E39DA">
          <w:delText xml:space="preserve">which were blamed for the 2008 financial </w:delText>
        </w:r>
        <w:commentRangeStart w:id="152"/>
        <w:r w:rsidDel="007E39DA">
          <w:delText>crisis</w:delText>
        </w:r>
        <w:commentRangeEnd w:id="152"/>
        <w:r w:rsidR="00F47D73" w:rsidDel="007E39DA">
          <w:rPr>
            <w:rStyle w:val="CommentReference"/>
          </w:rPr>
          <w:commentReference w:id="152"/>
        </w:r>
      </w:del>
      <w:r>
        <w:t>.  Areas of swaps regulation included (1) standardization of swaps contracts (2) trading of contracts in exchanges or electronic platforms (swaps execution facilities) (3) record-keeping and reporting of trades to financial regulators (4) registration, capital requirements and business conduct requirements for dealers and major market participants and (5) central clearing of swaps contracts.</w:t>
      </w:r>
    </w:p>
    <w:p w14:paraId="23A3437A" w14:textId="73C343ED" w:rsidR="008C021A" w:rsidRDefault="007E39DA" w:rsidP="00D80D06">
      <w:pPr>
        <w:spacing w:line="480" w:lineRule="auto"/>
        <w:ind w:firstLine="720"/>
        <w:rPr>
          <w:ins w:id="153" w:author="Amos Golan" w:date="2021-09-10T06:49:00Z"/>
        </w:rPr>
      </w:pPr>
      <w:ins w:id="154" w:author="Arnob Alam" w:date="2021-09-05T12:08:00Z">
        <w:r>
          <w:t>T</w:t>
        </w:r>
      </w:ins>
      <w:ins w:id="155" w:author="Arnob Alam" w:date="2021-09-05T12:07:00Z">
        <w:r>
          <w:t xml:space="preserve">hese regulations are </w:t>
        </w:r>
        <w:r w:rsidRPr="00B82D7B">
          <w:rPr>
            <w:highlight w:val="green"/>
            <w:rPrChange w:id="156" w:author="Amos Golan" w:date="2021-09-10T06:48:00Z">
              <w:rPr/>
            </w:rPrChange>
          </w:rPr>
          <w:t>likely to have large</w:t>
        </w:r>
        <w:r>
          <w:t xml:space="preserve"> imp</w:t>
        </w:r>
      </w:ins>
      <w:ins w:id="157" w:author="Arnob Alam" w:date="2021-09-05T12:08:00Z">
        <w:r>
          <w:t xml:space="preserve">acts on swaps trading.  By standardizing contracts and trading them on electronic platforms, information on size </w:t>
        </w:r>
      </w:ins>
      <w:ins w:id="158" w:author="Arnob Alam" w:date="2021-09-05T12:09:00Z">
        <w:r>
          <w:t xml:space="preserve">and prices in the </w:t>
        </w:r>
        <w:r>
          <w:lastRenderedPageBreak/>
          <w:t xml:space="preserve">market </w:t>
        </w:r>
      </w:ins>
      <w:ins w:id="159" w:author="Arnob Alam" w:date="2021-09-05T12:10:00Z">
        <w:r w:rsidR="008C021A">
          <w:t>become mor</w:t>
        </w:r>
      </w:ins>
      <w:ins w:id="160" w:author="Arnob Alam" w:date="2021-09-07T16:09:00Z">
        <w:r w:rsidR="00BB207A">
          <w:t>e</w:t>
        </w:r>
      </w:ins>
      <w:ins w:id="161" w:author="Arnob Alam" w:date="2021-09-05T12:10:00Z">
        <w:r w:rsidR="008C021A">
          <w:t xml:space="preserve"> transparent.  However, standardized contracts might not be able to fully </w:t>
        </w:r>
      </w:ins>
      <w:ins w:id="162" w:author="Arnob Alam" w:date="2021-09-05T12:11:00Z">
        <w:r w:rsidR="008C021A">
          <w:t xml:space="preserve">meet the risk-management or other needs that customized (bespoke) </w:t>
        </w:r>
      </w:ins>
      <w:ins w:id="163" w:author="Arnob Alam" w:date="2021-09-05T12:12:00Z">
        <w:r w:rsidR="008C021A">
          <w:t xml:space="preserve">swaps contracts can provide.  Registration, capital and business conduct requirements </w:t>
        </w:r>
      </w:ins>
      <w:ins w:id="164" w:author="Arnob Alam" w:date="2021-09-05T12:13:00Z">
        <w:r w:rsidR="008C021A">
          <w:t xml:space="preserve">should encourage market participants to follow sound risk-control measures.  </w:t>
        </w:r>
      </w:ins>
      <w:ins w:id="165" w:author="Arnob Alam" w:date="2021-09-05T12:14:00Z">
        <w:r w:rsidR="008C021A">
          <w:t xml:space="preserve">Record-keeping and reporting requirements will help regulators understand exposures in the market and unwind </w:t>
        </w:r>
      </w:ins>
      <w:ins w:id="166" w:author="Arnob Alam" w:date="2021-09-05T12:15:00Z">
        <w:r w:rsidR="008C021A">
          <w:t>trades in an orderly fashion the case of a failure.</w:t>
        </w:r>
      </w:ins>
    </w:p>
    <w:p w14:paraId="2511C739" w14:textId="38B5B3FC" w:rsidR="00B82D7B" w:rsidRDefault="00B82D7B" w:rsidP="00D80D06">
      <w:pPr>
        <w:spacing w:line="480" w:lineRule="auto"/>
        <w:ind w:firstLine="720"/>
        <w:rPr>
          <w:ins w:id="167" w:author="Arnob Alam" w:date="2021-09-05T12:15:00Z"/>
        </w:rPr>
      </w:pPr>
      <w:ins w:id="168" w:author="Amos Golan" w:date="2021-09-10T06:49:00Z">
        <w:r w:rsidRPr="00B82D7B">
          <w:rPr>
            <w:highlight w:val="green"/>
            <w:rPrChange w:id="169" w:author="Amos Golan" w:date="2021-09-10T06:49:00Z">
              <w:rPr/>
            </w:rPrChange>
          </w:rPr>
          <w:t>Above PP: It a while since the new regulations… so is it likely only or are there some initial – or more – evidence?</w:t>
        </w:r>
      </w:ins>
    </w:p>
    <w:p w14:paraId="2CDCD70F" w14:textId="2DC6969A" w:rsidR="008C021A" w:rsidRDefault="008C021A" w:rsidP="00D80D06">
      <w:pPr>
        <w:spacing w:line="480" w:lineRule="auto"/>
        <w:ind w:firstLine="720"/>
        <w:rPr>
          <w:ins w:id="170" w:author="Amos Golan" w:date="2021-09-10T06:53:00Z"/>
        </w:rPr>
      </w:pPr>
      <w:ins w:id="171" w:author="Arnob Alam" w:date="2021-09-05T12:15:00Z">
        <w:r>
          <w:t xml:space="preserve">Although </w:t>
        </w:r>
      </w:ins>
      <w:ins w:id="172" w:author="Arnob Alam" w:date="2021-09-07T16:09:00Z">
        <w:r w:rsidR="00693C48">
          <w:t xml:space="preserve">the </w:t>
        </w:r>
      </w:ins>
      <w:ins w:id="173" w:author="Arnob Alam" w:date="2021-09-05T12:15:00Z">
        <w:r>
          <w:t>other regul</w:t>
        </w:r>
      </w:ins>
      <w:ins w:id="174" w:author="Arnob Alam" w:date="2021-09-05T12:16:00Z">
        <w:r>
          <w:t xml:space="preserve">ations discussed above are likely to change swaps trading, </w:t>
        </w:r>
      </w:ins>
      <w:del w:id="175" w:author="Arnob Alam" w:date="2021-09-05T12:16:00Z">
        <w:r w:rsidR="00C7522A" w:rsidDel="008C021A">
          <w:delText xml:space="preserve">This </w:delText>
        </w:r>
      </w:del>
      <w:ins w:id="176" w:author="Arnob Alam" w:date="2021-09-05T12:16:00Z">
        <w:r>
          <w:t xml:space="preserve">this </w:t>
        </w:r>
      </w:ins>
      <w:r w:rsidR="00C7522A">
        <w:t xml:space="preserve">paper </w:t>
      </w:r>
      <w:r w:rsidR="002D1BE7">
        <w:t xml:space="preserve">will </w:t>
      </w:r>
      <w:r w:rsidR="00C7522A">
        <w:t xml:space="preserve">focus on the impact of </w:t>
      </w:r>
      <w:r w:rsidR="00C7522A" w:rsidRPr="00B82D7B">
        <w:rPr>
          <w:highlight w:val="green"/>
          <w:rPrChange w:id="177" w:author="Amos Golan" w:date="2021-09-10T06:53:00Z">
            <w:rPr/>
          </w:rPrChange>
        </w:rPr>
        <w:t>central clearing</w:t>
      </w:r>
      <w:ins w:id="178" w:author="Arnob Alam" w:date="2021-09-05T12:16:00Z">
        <w:r w:rsidRPr="00B82D7B">
          <w:rPr>
            <w:highlight w:val="green"/>
            <w:rPrChange w:id="179" w:author="Amos Golan" w:date="2021-09-10T06:53:00Z">
              <w:rPr/>
            </w:rPrChange>
          </w:rPr>
          <w:t xml:space="preserve"> mandates</w:t>
        </w:r>
      </w:ins>
      <w:del w:id="180" w:author="Arnob Alam" w:date="2021-09-05T12:16:00Z">
        <w:r w:rsidR="00C7522A" w:rsidDel="008C021A">
          <w:delText xml:space="preserve"> </w:delText>
        </w:r>
        <w:r w:rsidR="000D12B8" w:rsidDel="008C021A">
          <w:delText xml:space="preserve">on the swaps </w:delText>
        </w:r>
      </w:del>
      <w:del w:id="181" w:author="Arnob Alam" w:date="2021-09-05T12:15:00Z">
        <w:r w:rsidR="000D12B8" w:rsidDel="008C021A">
          <w:delText>market</w:delText>
        </w:r>
      </w:del>
      <w:r w:rsidR="000D12B8">
        <w:t xml:space="preserve">.  </w:t>
      </w:r>
      <w:r w:rsidR="00CA080C">
        <w:t>Central c</w:t>
      </w:r>
      <w:r w:rsidR="00C662A7">
        <w:t xml:space="preserve">learing </w:t>
      </w:r>
      <w:r w:rsidR="00CA080C">
        <w:t xml:space="preserve">mandates are likely to have a profound impact on derivatives trading.  </w:t>
      </w:r>
      <w:ins w:id="182" w:author="Arnob Alam" w:date="2021-09-05T12:17:00Z">
        <w:r>
          <w:t xml:space="preserve">They will create a new type of systemically important financial institution (the clearinghouse) and will impact </w:t>
        </w:r>
      </w:ins>
      <w:ins w:id="183" w:author="Arnob Alam" w:date="2021-09-05T12:18:00Z">
        <w:r>
          <w:t xml:space="preserve">costs, volatility and riskiness of swaps contracts. Thus, </w:t>
        </w:r>
      </w:ins>
      <w:del w:id="184" w:author="Arnob Alam" w:date="2021-09-05T12:18:00Z">
        <w:r w:rsidR="00CA080C" w:rsidDel="008C021A">
          <w:delText xml:space="preserve">It </w:delText>
        </w:r>
      </w:del>
      <w:ins w:id="185" w:author="Arnob Alam" w:date="2021-09-05T12:18:00Z">
        <w:r>
          <w:t xml:space="preserve">it </w:t>
        </w:r>
      </w:ins>
      <w:r w:rsidR="00CA080C">
        <w:t xml:space="preserve">is important to understand </w:t>
      </w:r>
      <w:r w:rsidR="00D500AC">
        <w:t xml:space="preserve">and quantify </w:t>
      </w:r>
      <w:r w:rsidR="00CA080C">
        <w:t xml:space="preserve">the </w:t>
      </w:r>
      <w:r w:rsidR="00D500AC">
        <w:t xml:space="preserve">impact of the </w:t>
      </w:r>
      <w:ins w:id="186" w:author="Arnob Alam" w:date="2021-09-07T16:10:00Z">
        <w:r w:rsidR="00EC72CC">
          <w:t xml:space="preserve">clearing </w:t>
        </w:r>
      </w:ins>
      <w:r w:rsidR="00D500AC">
        <w:t xml:space="preserve">mandate on the markets.  </w:t>
      </w:r>
      <w:r w:rsidR="000D12B8">
        <w:t xml:space="preserve">Briefly, when a swap is cleared, the contract between the two parties is </w:t>
      </w:r>
      <w:r w:rsidR="000D12B8">
        <w:rPr>
          <w:i/>
          <w:iCs/>
        </w:rPr>
        <w:t>novated</w:t>
      </w:r>
      <w:r w:rsidR="000D12B8">
        <w:t xml:space="preserve"> by a contract between each party and a central clearinghouse.  The clearinghouse becomes the buyer to the original seller and seller to the original buyer.  </w:t>
      </w:r>
      <w:ins w:id="187" w:author="Arnob Alam" w:date="2021-09-05T12:18:00Z">
        <w:r>
          <w:t xml:space="preserve">A clearing mandate requires all </w:t>
        </w:r>
      </w:ins>
      <w:ins w:id="188" w:author="Arnob Alam" w:date="2021-09-07T16:10:00Z">
        <w:r w:rsidR="00EC72CC">
          <w:t xml:space="preserve">(or almost all) </w:t>
        </w:r>
      </w:ins>
      <w:ins w:id="189" w:author="Arnob Alam" w:date="2021-09-05T12:18:00Z">
        <w:r>
          <w:t>swaps to be clear</w:t>
        </w:r>
      </w:ins>
      <w:ins w:id="190" w:author="Arnob Alam" w:date="2021-09-05T12:19:00Z">
        <w:r>
          <w:t>ed through a clearinghouse.</w:t>
        </w:r>
      </w:ins>
    </w:p>
    <w:p w14:paraId="368C536F" w14:textId="7525D9D0" w:rsidR="00B82D7B" w:rsidRDefault="00B82D7B" w:rsidP="00D80D06">
      <w:pPr>
        <w:spacing w:line="480" w:lineRule="auto"/>
        <w:ind w:firstLine="720"/>
        <w:rPr>
          <w:ins w:id="191" w:author="Arnob Alam" w:date="2021-09-05T12:19:00Z"/>
        </w:rPr>
      </w:pPr>
      <w:ins w:id="192" w:author="Amos Golan" w:date="2021-09-10T06:53:00Z">
        <w:r w:rsidRPr="00B82D7B">
          <w:rPr>
            <w:highlight w:val="green"/>
            <w:rPrChange w:id="193" w:author="Amos Golan" w:date="2021-09-10T06:53:00Z">
              <w:rPr/>
            </w:rPrChange>
          </w:rPr>
          <w:t>Explain why. Is this the most potent part of the law/regulation???</w:t>
        </w:r>
      </w:ins>
    </w:p>
    <w:p w14:paraId="26E07E13" w14:textId="156FDAC2" w:rsidR="000F4636" w:rsidRDefault="000D12B8" w:rsidP="00D80D06">
      <w:pPr>
        <w:spacing w:line="480" w:lineRule="auto"/>
        <w:ind w:firstLine="720"/>
      </w:pPr>
      <w:del w:id="194" w:author="Arnob Alam" w:date="2021-09-05T12:19:00Z">
        <w:r w:rsidDel="008C021A">
          <w:delText xml:space="preserve">This </w:delText>
        </w:r>
      </w:del>
      <w:ins w:id="195" w:author="Arnob Alam" w:date="2021-09-05T12:19:00Z">
        <w:r w:rsidR="008C021A">
          <w:t xml:space="preserve">The clearing </w:t>
        </w:r>
      </w:ins>
      <w:r>
        <w:t>process transforms counterparty risk (the risk that one of the parties will default on its obligation)</w:t>
      </w:r>
      <w:r w:rsidR="000F4636">
        <w:t xml:space="preserve"> with a risk between each party and the clearinghouse</w:t>
      </w:r>
      <w:r>
        <w:t xml:space="preserve">.  Clearinghouses are large financial institutions which </w:t>
      </w:r>
      <w:r w:rsidR="000F4636">
        <w:t xml:space="preserve">should practice risk control measures such as </w:t>
      </w:r>
      <w:r>
        <w:t>collect</w:t>
      </w:r>
      <w:r w:rsidR="000F4636">
        <w:t>ing</w:t>
      </w:r>
      <w:r>
        <w:t xml:space="preserve"> margin from its members</w:t>
      </w:r>
      <w:r w:rsidR="000F4636">
        <w:t xml:space="preserve"> for each trade</w:t>
      </w:r>
      <w:r>
        <w:t xml:space="preserve">, </w:t>
      </w:r>
      <w:r w:rsidR="000F4636">
        <w:t xml:space="preserve">having a </w:t>
      </w:r>
      <w:r>
        <w:t>guarantee fund</w:t>
      </w:r>
      <w:r w:rsidR="000F4636">
        <w:t xml:space="preserve"> if the defaulting member’s </w:t>
      </w:r>
      <w:r w:rsidR="000F4636">
        <w:lastRenderedPageBreak/>
        <w:t>collateral is not enough to cover losses</w:t>
      </w:r>
      <w:r>
        <w:t>, hav</w:t>
      </w:r>
      <w:r w:rsidR="000F4636">
        <w:t>ing</w:t>
      </w:r>
      <w:r>
        <w:t xml:space="preserve"> </w:t>
      </w:r>
      <w:r w:rsidR="000F4636">
        <w:t xml:space="preserve">other sources of funding such as </w:t>
      </w:r>
      <w:r>
        <w:t>equity</w:t>
      </w:r>
      <w:r w:rsidR="000F4636">
        <w:t xml:space="preserve"> if the guarantee fund is not enough</w:t>
      </w:r>
      <w:r w:rsidR="00521F30">
        <w:t xml:space="preserve"> to cover losses</w:t>
      </w:r>
      <w:r w:rsidR="002D1BE7">
        <w:t>,</w:t>
      </w:r>
      <w:r>
        <w:t xml:space="preserve"> and</w:t>
      </w:r>
      <w:r w:rsidR="000F4636">
        <w:t xml:space="preserve"> practicing other risk control measures (for example requiring larger margins for riskier trades or requiring parties to liquidate risky positions) to lower the </w:t>
      </w:r>
      <w:r w:rsidR="001F0399">
        <w:t xml:space="preserve">risk and </w:t>
      </w:r>
      <w:r w:rsidR="000F4636">
        <w:t>impact of default</w:t>
      </w:r>
      <w:r w:rsidR="002D1BE7">
        <w:t>.</w:t>
      </w:r>
      <w:r w:rsidR="000F4636">
        <w:t xml:space="preserve">  Thus, c</w:t>
      </w:r>
      <w:r w:rsidR="002D1BE7">
        <w:t xml:space="preserve">entral clearing </w:t>
      </w:r>
      <w:r w:rsidR="000F4636">
        <w:t xml:space="preserve">should </w:t>
      </w:r>
      <w:r w:rsidR="002D1BE7">
        <w:t>reallocate default losses through netting, collateralization (margin), insurance, equity and mutualization.</w:t>
      </w:r>
    </w:p>
    <w:p w14:paraId="1D4D8E0F" w14:textId="79CF0623" w:rsidR="002D1BE7" w:rsidRDefault="006F3A0F" w:rsidP="00D80D06">
      <w:pPr>
        <w:spacing w:line="480" w:lineRule="auto"/>
        <w:ind w:firstLine="720"/>
      </w:pPr>
      <w:r>
        <w:t>Clearinghouses were originally created by the members of futures exchanges to serve the members’ interests (i.e., protect members in case one party</w:t>
      </w:r>
      <w:r w:rsidR="00521F30">
        <w:t>’s</w:t>
      </w:r>
      <w:r>
        <w:t xml:space="preserve"> default</w:t>
      </w:r>
      <w:r w:rsidR="00ED392F">
        <w:t xml:space="preserve"> and reduce collateral demand through netting</w:t>
      </w:r>
      <w:r>
        <w:t xml:space="preserve">).  Regulations such as DFA and </w:t>
      </w:r>
      <w:ins w:id="196" w:author="Arnob Alam" w:date="2021-09-07T16:11:00Z">
        <w:r w:rsidR="00E94AD6">
          <w:t>European</w:t>
        </w:r>
      </w:ins>
      <w:ins w:id="197" w:author="Arnob Alam" w:date="2021-09-07T16:12:00Z">
        <w:r w:rsidR="00E94AD6">
          <w:t xml:space="preserve"> Market Infrastructure Regulation (</w:t>
        </w:r>
      </w:ins>
      <w:r>
        <w:t>EMIR</w:t>
      </w:r>
      <w:ins w:id="198" w:author="Arnob Alam" w:date="2021-09-07T16:12:00Z">
        <w:r w:rsidR="00E94AD6">
          <w:t>)</w:t>
        </w:r>
      </w:ins>
      <w:r>
        <w:t xml:space="preserve"> mandate central clearing of derivatives</w:t>
      </w:r>
      <w:r w:rsidR="000F4636">
        <w:t xml:space="preserve">, expanding </w:t>
      </w:r>
      <w:r w:rsidR="00521F30">
        <w:t xml:space="preserve">the importance of these financial entities.  Mandated clearing is likely to have both macro (market-wide) and micro (individual trade) level effects.  On the macro level, clearing could </w:t>
      </w:r>
      <w:r w:rsidR="00B971AC">
        <w:t xml:space="preserve">reduce volatility by mitigating the effects of the failure of a </w:t>
      </w:r>
      <w:r w:rsidR="00077AE9">
        <w:t xml:space="preserve">single </w:t>
      </w:r>
      <w:r w:rsidR="00B971AC">
        <w:t>large trading firm.  However, collateral demand (margin calls)</w:t>
      </w:r>
      <w:r w:rsidR="00ED5DB0">
        <w:t xml:space="preserve"> by the clearing</w:t>
      </w:r>
      <w:r w:rsidR="00235C91">
        <w:t>house</w:t>
      </w:r>
      <w:r w:rsidR="00ED5DB0">
        <w:t xml:space="preserve"> can put additional strain on the market.</w:t>
      </w:r>
      <w:r w:rsidR="00235C91">
        <w:t xml:space="preserve">  Margin calls are likely to occur precisely when</w:t>
      </w:r>
      <w:r w:rsidR="009B2728">
        <w:t xml:space="preserve"> the markets are volatile or illiquid.  If firms then need to sell </w:t>
      </w:r>
      <w:r w:rsidR="000B3832">
        <w:t>into this illiquid market in order to pay up, it</w:t>
      </w:r>
      <w:r w:rsidR="00C01434">
        <w:t xml:space="preserve"> i</w:t>
      </w:r>
      <w:r w:rsidR="000B3832">
        <w:t xml:space="preserve">s likely to further destabilize the market.  </w:t>
      </w:r>
      <w:r w:rsidR="003E31C2">
        <w:t xml:space="preserve">In addition, large </w:t>
      </w:r>
      <w:r w:rsidR="00730C19">
        <w:t xml:space="preserve">enough </w:t>
      </w:r>
      <w:r w:rsidR="003E31C2">
        <w:t xml:space="preserve">losses </w:t>
      </w:r>
      <w:r w:rsidR="00C01434">
        <w:t>could threaten the solvency of the clearinghouse</w:t>
      </w:r>
      <w:r w:rsidR="00A1561B">
        <w:t xml:space="preserve">, which could then transmit </w:t>
      </w:r>
      <w:r w:rsidR="00EF45A0">
        <w:t>the effect to all members who have business with the clearinghouse.</w:t>
      </w:r>
    </w:p>
    <w:p w14:paraId="262EE5D5" w14:textId="676F93B1" w:rsidR="001677EE" w:rsidRDefault="001677EE" w:rsidP="00D80D06">
      <w:pPr>
        <w:spacing w:line="480" w:lineRule="auto"/>
        <w:ind w:firstLine="720"/>
      </w:pPr>
      <w:r>
        <w:t xml:space="preserve">At the micro level, </w:t>
      </w:r>
      <w:r w:rsidR="00044D1B">
        <w:t xml:space="preserve">central clearing could </w:t>
      </w:r>
      <w:r w:rsidR="003D3C02">
        <w:t xml:space="preserve">change the type of trades </w:t>
      </w:r>
      <w:r w:rsidR="005220C8">
        <w:t xml:space="preserve">that </w:t>
      </w:r>
      <w:r w:rsidR="003D3C02">
        <w:t xml:space="preserve">firms </w:t>
      </w:r>
      <w:r w:rsidR="00CB165D">
        <w:t>enter</w:t>
      </w:r>
      <w:r w:rsidR="003D3C02">
        <w:t>.</w:t>
      </w:r>
      <w:r w:rsidR="00CB165D">
        <w:t xml:space="preserve">  </w:t>
      </w:r>
      <w:r w:rsidR="004505F4">
        <w:t>As stated earlier, central clearing mutualizes the risk of default.</w:t>
      </w:r>
      <w:r w:rsidR="00000715">
        <w:t xml:space="preserve">  Thus, when clearing is mandated, firms might be more inclined to enter riskier trades, since they do not bear all the costs of default</w:t>
      </w:r>
      <w:r w:rsidR="00E96B13">
        <w:t xml:space="preserve"> (i.e., adverse selection)</w:t>
      </w:r>
      <w:r w:rsidR="00000715">
        <w:t>.</w:t>
      </w:r>
      <w:r w:rsidR="00EB015A">
        <w:t xml:space="preserve">  In addition, </w:t>
      </w:r>
      <w:r w:rsidR="0044144E">
        <w:t xml:space="preserve">firms could engage in riskier activities </w:t>
      </w:r>
      <w:r w:rsidR="00686D4F">
        <w:t xml:space="preserve">after </w:t>
      </w:r>
      <w:r w:rsidR="00FB7392">
        <w:t>entering</w:t>
      </w:r>
      <w:r w:rsidR="00686D4F">
        <w:t xml:space="preserve"> a trade (i.e., moral hazard), since, again, they do not bear the full cost of default.</w:t>
      </w:r>
      <w:r w:rsidR="00443349">
        <w:t xml:space="preserve">  </w:t>
      </w:r>
      <w:r w:rsidR="00443349">
        <w:lastRenderedPageBreak/>
        <w:t xml:space="preserve">Central clearing is </w:t>
      </w:r>
      <w:r w:rsidR="00D24D5F">
        <w:t xml:space="preserve">also </w:t>
      </w:r>
      <w:r w:rsidR="00443349">
        <w:t>subject to economies of scale and scope</w:t>
      </w:r>
      <w:r w:rsidR="0084682F">
        <w:t xml:space="preserve">, which </w:t>
      </w:r>
      <w:r w:rsidR="00501997">
        <w:t>would lead to natural monopolies in the market.</w:t>
      </w:r>
      <w:r w:rsidR="00EB37F1">
        <w:t xml:space="preserve">  However, </w:t>
      </w:r>
      <w:r w:rsidR="00797D20">
        <w:t>regulators</w:t>
      </w:r>
      <w:r w:rsidR="00F31642">
        <w:t xml:space="preserve"> are likely to require that trades be cleared through their “local” clearinghouse, and to </w:t>
      </w:r>
      <w:r w:rsidR="00A5261D">
        <w:t>scrutinize mergers in the industry</w:t>
      </w:r>
      <w:r w:rsidR="009B703B">
        <w:t xml:space="preserve"> for </w:t>
      </w:r>
      <w:r w:rsidR="00BD6848">
        <w:t>antitrust reasons</w:t>
      </w:r>
      <w:r w:rsidR="00A5261D">
        <w:t>, preventing the realization of such economies.</w:t>
      </w:r>
      <w:r w:rsidR="00480E2D">
        <w:t xml:space="preserve">  </w:t>
      </w:r>
      <w:r w:rsidR="00D24D5F">
        <w:t xml:space="preserve">These are real costs to traders who </w:t>
      </w:r>
      <w:r w:rsidR="009B703B">
        <w:t xml:space="preserve">cannot benefit from the netting effects of one (or a few) </w:t>
      </w:r>
      <w:r w:rsidR="00BD6848">
        <w:t xml:space="preserve">large entity (entities) handling all clearing.  </w:t>
      </w:r>
      <w:r w:rsidR="00FB7392">
        <w:t>Clearinghouses</w:t>
      </w:r>
      <w:r w:rsidR="00D93A81">
        <w:t xml:space="preserve"> also </w:t>
      </w:r>
      <w:r w:rsidR="00CF68A6">
        <w:t xml:space="preserve">require resources to engage in </w:t>
      </w:r>
      <w:r w:rsidR="00077367">
        <w:t>their</w:t>
      </w:r>
      <w:r w:rsidR="00CF68A6">
        <w:t xml:space="preserve"> risk management activities (such as setting and collecting margin, monitoring </w:t>
      </w:r>
      <w:r w:rsidR="004F5C61">
        <w:t xml:space="preserve">members’ financial conditions and trading positions, </w:t>
      </w:r>
      <w:r w:rsidR="00746166">
        <w:t>and mitigating funding and liquidity risk).</w:t>
      </w:r>
      <w:r w:rsidR="008B6E9F">
        <w:t xml:space="preserve">  Thus, it is likely to raise the costs of trading in this respect (although might lower overall cost by reducing default risk).</w:t>
      </w:r>
    </w:p>
    <w:p w14:paraId="3820BE99" w14:textId="4821E557" w:rsidR="00455195" w:rsidRDefault="00455195" w:rsidP="00D80D06">
      <w:pPr>
        <w:spacing w:line="480" w:lineRule="auto"/>
        <w:ind w:firstLine="720"/>
        <w:rPr>
          <w:ins w:id="199" w:author="Amos Golan" w:date="2021-09-10T06:54:00Z"/>
        </w:rPr>
      </w:pPr>
      <w:r>
        <w:t xml:space="preserve">Central clearing </w:t>
      </w:r>
      <w:r w:rsidR="001D63BB">
        <w:t xml:space="preserve">could have other impacts on derivatives trading as well.  </w:t>
      </w:r>
      <w:r w:rsidR="00A3741D">
        <w:t xml:space="preserve">If netting lowers </w:t>
      </w:r>
      <w:r w:rsidR="003C334F">
        <w:t xml:space="preserve">collateral demand </w:t>
      </w:r>
      <w:r w:rsidR="001E255A">
        <w:t xml:space="preserve">(improves capital utilization), the size of the derivatives market could </w:t>
      </w:r>
      <w:r w:rsidR="009A0E91">
        <w:t>expand due to the lower costs.</w:t>
      </w:r>
      <w:r w:rsidR="00547860">
        <w:t xml:space="preserve">  Clearing could also change how </w:t>
      </w:r>
      <w:r w:rsidR="0060111B">
        <w:t>market participants fund themsel</w:t>
      </w:r>
      <w:r w:rsidR="00F9767F">
        <w:t xml:space="preserve">ves and which participants enter the market.  Getting a full understanding of the </w:t>
      </w:r>
      <w:r w:rsidR="003B3AB1">
        <w:t xml:space="preserve">impact of clearing </w:t>
      </w:r>
      <w:r w:rsidR="00F9767F">
        <w:t xml:space="preserve">mandate </w:t>
      </w:r>
      <w:r w:rsidR="003B3AB1">
        <w:t xml:space="preserve">on the swaps market as a whole is </w:t>
      </w:r>
      <w:commentRangeStart w:id="200"/>
      <w:r w:rsidR="003B3AB1">
        <w:t>important.</w:t>
      </w:r>
      <w:commentRangeEnd w:id="200"/>
      <w:r w:rsidR="002D4074">
        <w:rPr>
          <w:rStyle w:val="CommentReference"/>
        </w:rPr>
        <w:commentReference w:id="200"/>
      </w:r>
    </w:p>
    <w:p w14:paraId="57682048" w14:textId="29511C1A" w:rsidR="00B82D7B" w:rsidRPr="000D12B8" w:rsidRDefault="00B82D7B" w:rsidP="00D80D06">
      <w:pPr>
        <w:spacing w:line="480" w:lineRule="auto"/>
        <w:ind w:firstLine="720"/>
      </w:pPr>
      <w:ins w:id="201" w:author="Amos Golan" w:date="2021-09-10T06:54:00Z">
        <w:r w:rsidRPr="009535D7">
          <w:rPr>
            <w:highlight w:val="yellow"/>
            <w:rPrChange w:id="202" w:author="Amos Golan" w:date="2021-09-10T06:55:00Z">
              <w:rPr/>
            </w:rPrChange>
          </w:rPr>
          <w:t xml:space="preserve">Above section is overall fine, </w:t>
        </w:r>
        <w:r w:rsidR="009535D7" w:rsidRPr="009535D7">
          <w:rPr>
            <w:highlight w:val="yellow"/>
            <w:rPrChange w:id="203" w:author="Amos Golan" w:date="2021-09-10T06:55:00Z">
              <w:rPr/>
            </w:rPrChange>
          </w:rPr>
          <w:t>but maybe something is missing… what is s till the main problem/issue and why</w:t>
        </w:r>
      </w:ins>
      <w:ins w:id="204" w:author="Amos Golan" w:date="2021-09-10T06:55:00Z">
        <w:r w:rsidR="009535D7" w:rsidRPr="009535D7">
          <w:rPr>
            <w:highlight w:val="yellow"/>
            <w:rPrChange w:id="205" w:author="Amos Golan" w:date="2021-09-10T06:55:00Z">
              <w:rPr/>
            </w:rPrChange>
          </w:rPr>
          <w:t>?? – Just a thought – I am not sure</w:t>
        </w:r>
      </w:ins>
    </w:p>
    <w:p w14:paraId="0F4027D7" w14:textId="2A1A8504" w:rsidR="00C7522A" w:rsidRDefault="00C7522A" w:rsidP="00C7522A">
      <w:pPr>
        <w:pStyle w:val="Heading1"/>
      </w:pPr>
      <w:r>
        <w:t>Objective</w:t>
      </w:r>
    </w:p>
    <w:p w14:paraId="566DA8F1" w14:textId="3FC10AE9" w:rsidR="00D500AC" w:rsidRDefault="00D500AC" w:rsidP="009824CF">
      <w:pPr>
        <w:spacing w:line="480" w:lineRule="auto"/>
        <w:ind w:firstLine="720"/>
        <w:rPr>
          <w:ins w:id="206" w:author="Amos Golan" w:date="2021-09-10T06:55:00Z"/>
        </w:rPr>
      </w:pPr>
      <w:r>
        <w:t xml:space="preserve">As discussed in the motivation section, </w:t>
      </w:r>
      <w:r w:rsidR="003C733B">
        <w:t xml:space="preserve">the swaps clearing mandate </w:t>
      </w:r>
      <w:r w:rsidR="003C733B" w:rsidRPr="009535D7">
        <w:rPr>
          <w:highlight w:val="green"/>
          <w:rPrChange w:id="207" w:author="Amos Golan" w:date="2021-09-10T06:55:00Z">
            <w:rPr/>
          </w:rPrChange>
        </w:rPr>
        <w:t>is likely to</w:t>
      </w:r>
      <w:r w:rsidR="003C733B">
        <w:t xml:space="preserve"> have </w:t>
      </w:r>
      <w:r w:rsidR="009824CF">
        <w:t xml:space="preserve">important impact on </w:t>
      </w:r>
      <w:r w:rsidR="005B2FB4">
        <w:t>trading</w:t>
      </w:r>
      <w:ins w:id="208" w:author="Amos Golan" w:date="2021-08-30T13:49:00Z">
        <w:r w:rsidR="00A86C85">
          <w:t xml:space="preserve"> (add references)</w:t>
        </w:r>
      </w:ins>
      <w:r w:rsidR="005B2FB4">
        <w:t xml:space="preserve">.  The objective </w:t>
      </w:r>
      <w:r w:rsidR="00202FD0">
        <w:t xml:space="preserve">of this paper </w:t>
      </w:r>
      <w:del w:id="209" w:author="Amos Golan" w:date="2021-08-30T13:49:00Z">
        <w:r w:rsidR="005B2FB4" w:rsidDel="00A86C85">
          <w:delText>will be</w:delText>
        </w:r>
      </w:del>
      <w:ins w:id="210" w:author="Amos Golan" w:date="2021-08-30T13:49:00Z">
        <w:r w:rsidR="00A86C85">
          <w:t>is</w:t>
        </w:r>
      </w:ins>
      <w:r w:rsidR="005B2FB4">
        <w:t xml:space="preserve"> to identify </w:t>
      </w:r>
      <w:r w:rsidR="00202FD0">
        <w:t xml:space="preserve">and quantify </w:t>
      </w:r>
      <w:r w:rsidR="005B2FB4">
        <w:t>some of the</w:t>
      </w:r>
      <w:r w:rsidR="00202FD0">
        <w:t>se</w:t>
      </w:r>
      <w:r w:rsidR="005B2FB4">
        <w:t xml:space="preserve"> impacts</w:t>
      </w:r>
      <w:r w:rsidR="00202FD0">
        <w:t>.</w:t>
      </w:r>
      <w:ins w:id="211" w:author="Amos Golan" w:date="2021-08-30T13:50:00Z">
        <w:r w:rsidR="00A86C85">
          <w:t xml:space="preserve"> </w:t>
        </w:r>
      </w:ins>
      <w:ins w:id="212" w:author="Amos Golan" w:date="2021-08-30T13:51:00Z">
        <w:r w:rsidR="00A86C85">
          <w:t>The main impacts investigated here are</w:t>
        </w:r>
      </w:ins>
    </w:p>
    <w:p w14:paraId="6BCC6F9F" w14:textId="3F9F62C7" w:rsidR="009535D7" w:rsidRDefault="009535D7" w:rsidP="009824CF">
      <w:pPr>
        <w:spacing w:line="480" w:lineRule="auto"/>
        <w:ind w:firstLine="720"/>
        <w:rPr>
          <w:ins w:id="213" w:author="Amos Golan" w:date="2021-09-10T06:56:00Z"/>
        </w:rPr>
      </w:pPr>
      <w:ins w:id="214" w:author="Amos Golan" w:date="2021-09-10T06:55:00Z">
        <w:r w:rsidRPr="009535D7">
          <w:rPr>
            <w:highlight w:val="green"/>
            <w:rPrChange w:id="215" w:author="Amos Golan" w:date="2021-09-10T06:55:00Z">
              <w:rPr/>
            </w:rPrChange>
          </w:rPr>
          <w:t>Is it likely, or is it designed to…</w:t>
        </w:r>
      </w:ins>
    </w:p>
    <w:p w14:paraId="609D4E73" w14:textId="234E8409" w:rsidR="009535D7" w:rsidRDefault="009535D7" w:rsidP="009824CF">
      <w:pPr>
        <w:spacing w:line="480" w:lineRule="auto"/>
        <w:ind w:firstLine="720"/>
      </w:pPr>
      <w:ins w:id="216" w:author="Amos Golan" w:date="2021-09-10T06:56:00Z">
        <w:r w:rsidRPr="009535D7">
          <w:rPr>
            <w:highlight w:val="green"/>
            <w:rPrChange w:id="217" w:author="Amos Golan" w:date="2021-09-10T06:56:00Z">
              <w:rPr/>
            </w:rPrChange>
          </w:rPr>
          <w:t>Should it be …to identify, quantify and test…</w:t>
        </w:r>
      </w:ins>
    </w:p>
    <w:p w14:paraId="79A2AD53" w14:textId="5B2668B8" w:rsidR="00202FD0" w:rsidRDefault="00C82671" w:rsidP="00202FD0">
      <w:pPr>
        <w:pStyle w:val="ListParagraph"/>
        <w:numPr>
          <w:ilvl w:val="0"/>
          <w:numId w:val="1"/>
        </w:numPr>
        <w:spacing w:line="480" w:lineRule="auto"/>
      </w:pPr>
      <w:r>
        <w:lastRenderedPageBreak/>
        <w:t xml:space="preserve">Central clearing </w:t>
      </w:r>
      <w:r w:rsidR="00F35F2C">
        <w:t xml:space="preserve">could reduce </w:t>
      </w:r>
      <w:r w:rsidR="00D32D9B">
        <w:t xml:space="preserve">price </w:t>
      </w:r>
      <w:r w:rsidR="00F173FF">
        <w:t>volatility in the market</w:t>
      </w:r>
      <w:r w:rsidR="00D32D9B">
        <w:t xml:space="preserve"> by mitigating the </w:t>
      </w:r>
      <w:r w:rsidR="001360B0">
        <w:t xml:space="preserve">effects </w:t>
      </w:r>
      <w:r w:rsidR="00633271">
        <w:t xml:space="preserve">of the failure of single </w:t>
      </w:r>
      <w:r w:rsidR="002B44A3">
        <w:t>trading firms</w:t>
      </w:r>
      <w:r w:rsidR="00633271">
        <w:t xml:space="preserve">.  We would expect these </w:t>
      </w:r>
      <w:r w:rsidR="002B44A3">
        <w:t xml:space="preserve">effects to be the largest </w:t>
      </w:r>
      <w:r w:rsidR="005472B3">
        <w:t xml:space="preserve">around the time that losses </w:t>
      </w:r>
      <w:r w:rsidR="00564C3A">
        <w:t xml:space="preserve">or failures of large derivatives trading firms become </w:t>
      </w:r>
      <w:ins w:id="218" w:author="Amos Golan" w:date="2021-08-30T13:52:00Z">
        <w:del w:id="219" w:author="Arnob Alam" w:date="2021-09-07T16:14:00Z">
          <w:r w:rsidR="00A86C85" w:rsidDel="0094781A">
            <w:delText xml:space="preserve">public (?) </w:delText>
          </w:r>
        </w:del>
      </w:ins>
      <w:r w:rsidR="00564C3A">
        <w:t>knowledge.</w:t>
      </w:r>
      <w:r w:rsidR="00960585">
        <w:t xml:space="preserve"> Examining price volatility, especially around the announcement of large losses</w:t>
      </w:r>
      <w:r w:rsidR="007D3BBB">
        <w:t xml:space="preserve"> or failures</w:t>
      </w:r>
      <w:r w:rsidR="00425E94">
        <w:t xml:space="preserve"> could shed light on the </w:t>
      </w:r>
      <w:r w:rsidR="00425E94" w:rsidRPr="001C3320">
        <w:rPr>
          <w:u w:val="single"/>
        </w:rPr>
        <w:t xml:space="preserve">impact of </w:t>
      </w:r>
      <w:r w:rsidR="00734012" w:rsidRPr="001C3320">
        <w:rPr>
          <w:u w:val="single"/>
        </w:rPr>
        <w:t xml:space="preserve">the </w:t>
      </w:r>
      <w:r w:rsidR="001C3320" w:rsidRPr="001C3320">
        <w:rPr>
          <w:u w:val="single"/>
        </w:rPr>
        <w:t xml:space="preserve">clearing mandate </w:t>
      </w:r>
      <w:r w:rsidR="00734012" w:rsidRPr="001C3320">
        <w:rPr>
          <w:u w:val="single"/>
        </w:rPr>
        <w:t>on price volatility</w:t>
      </w:r>
      <w:r w:rsidR="00734012">
        <w:t>.</w:t>
      </w:r>
      <w:ins w:id="220" w:author="Amos Golan" w:date="2021-08-30T13:53:00Z">
        <w:r w:rsidR="00A86C85">
          <w:t xml:space="preserve"> </w:t>
        </w:r>
        <w:del w:id="221" w:author="Arnob Alam" w:date="2021-09-07T16:14:00Z">
          <w:r w:rsidR="00A86C85" w:rsidDel="0094781A">
            <w:delText>(You may also want to investigate volatility at other times and compare…)</w:delText>
          </w:r>
        </w:del>
      </w:ins>
    </w:p>
    <w:p w14:paraId="0BF47BF4" w14:textId="162C0A90" w:rsidR="00734012" w:rsidRPr="009535D7" w:rsidRDefault="00053C09" w:rsidP="00202FD0">
      <w:pPr>
        <w:pStyle w:val="ListParagraph"/>
        <w:numPr>
          <w:ilvl w:val="0"/>
          <w:numId w:val="1"/>
        </w:numPr>
        <w:spacing w:line="480" w:lineRule="auto"/>
        <w:rPr>
          <w:ins w:id="222" w:author="Amos Golan" w:date="2021-09-10T06:57:00Z"/>
          <w:highlight w:val="green"/>
          <w:rPrChange w:id="223" w:author="Amos Golan" w:date="2021-09-10T06:59:00Z">
            <w:rPr>
              <w:ins w:id="224" w:author="Amos Golan" w:date="2021-09-10T06:57:00Z"/>
            </w:rPr>
          </w:rPrChange>
        </w:rPr>
      </w:pPr>
      <w:r>
        <w:t xml:space="preserve">Central clearing </w:t>
      </w:r>
      <w:r w:rsidR="007E2A8F">
        <w:t xml:space="preserve">allows netting </w:t>
      </w:r>
      <w:ins w:id="225" w:author="Amos Golan" w:date="2021-08-30T13:53:00Z">
        <w:del w:id="226" w:author="Arnob Alam" w:date="2021-09-07T16:16:00Z">
          <w:r w:rsidR="00A86C85" w:rsidDel="00E07542">
            <w:delText>(Define</w:delText>
          </w:r>
        </w:del>
      </w:ins>
      <w:ins w:id="227" w:author="Amos Golan" w:date="2021-08-30T13:54:00Z">
        <w:del w:id="228" w:author="Arnob Alam" w:date="2021-09-07T16:16:00Z">
          <w:r w:rsidR="00A86C85" w:rsidDel="00E07542">
            <w:delText xml:space="preserve"> ‘netting’</w:delText>
          </w:r>
        </w:del>
      </w:ins>
      <w:ins w:id="229" w:author="Amos Golan" w:date="2021-08-30T13:53:00Z">
        <w:del w:id="230" w:author="Arnob Alam" w:date="2021-09-07T16:16:00Z">
          <w:r w:rsidR="00A86C85" w:rsidDel="00E07542">
            <w:delText>)</w:delText>
          </w:r>
        </w:del>
        <w:r w:rsidR="00A86C85">
          <w:t xml:space="preserve"> </w:t>
        </w:r>
      </w:ins>
      <w:r w:rsidR="007E2A8F">
        <w:t xml:space="preserve">across products and </w:t>
      </w:r>
      <w:r w:rsidR="007B500D">
        <w:t>positions</w:t>
      </w:r>
      <w:r w:rsidR="0017355E">
        <w:t>.</w:t>
      </w:r>
      <w:r w:rsidR="007B500D">
        <w:t xml:space="preserve">  </w:t>
      </w:r>
      <w:ins w:id="231" w:author="Arnob Alam" w:date="2021-09-07T16:16:00Z">
        <w:r w:rsidR="00065D46">
          <w:t xml:space="preserve">There are two types of netting in the </w:t>
        </w:r>
        <w:r w:rsidR="00E07542">
          <w:t xml:space="preserve">market: position netting and product </w:t>
        </w:r>
      </w:ins>
      <w:ins w:id="232" w:author="Arnob Alam" w:date="2021-09-07T16:26:00Z">
        <w:r w:rsidR="00E76BB2">
          <w:t xml:space="preserve">(exposure) </w:t>
        </w:r>
      </w:ins>
      <w:ins w:id="233" w:author="Arnob Alam" w:date="2021-09-07T16:16:00Z">
        <w:r w:rsidR="00E07542">
          <w:t xml:space="preserve">netting.  </w:t>
        </w:r>
      </w:ins>
      <w:ins w:id="234" w:author="Arnob Alam" w:date="2021-09-07T16:17:00Z">
        <w:r w:rsidR="00E07542">
          <w:t xml:space="preserve">For position netting, consider the </w:t>
        </w:r>
        <w:r w:rsidR="00F12E1D">
          <w:t>case where counterparty A and counterparty B have a contract that requires counterparty A to put up some collateral to counterparty B.  At the same time, counterparty B</w:t>
        </w:r>
      </w:ins>
      <w:ins w:id="235" w:author="Arnob Alam" w:date="2021-09-07T16:18:00Z">
        <w:r w:rsidR="004D7EF6">
          <w:t xml:space="preserve"> has an offsetting contract that requires it to </w:t>
        </w:r>
        <w:r w:rsidR="004F084F">
          <w:t xml:space="preserve">put up </w:t>
        </w:r>
      </w:ins>
      <w:ins w:id="236" w:author="Arnob Alam" w:date="2021-09-07T16:21:00Z">
        <w:r w:rsidR="003C6C1A">
          <w:t xml:space="preserve">collateral </w:t>
        </w:r>
        <w:r w:rsidR="00BD4A62">
          <w:t>to counterparty C.</w:t>
        </w:r>
      </w:ins>
      <w:ins w:id="237" w:author="Arnob Alam" w:date="2021-09-07T16:22:00Z">
        <w:r w:rsidR="00BD4A62">
          <w:t xml:space="preserve">  </w:t>
        </w:r>
        <w:r w:rsidR="00704367" w:rsidRPr="009535D7">
          <w:rPr>
            <w:highlight w:val="green"/>
            <w:rPrChange w:id="238" w:author="Amos Golan" w:date="2021-09-10T06:58:00Z">
              <w:rPr/>
            </w:rPrChange>
          </w:rPr>
          <w:t xml:space="preserve">If these contracts are centrally cleared and netted, counterparty B’s </w:t>
        </w:r>
        <w:r w:rsidR="004C04E5" w:rsidRPr="009535D7">
          <w:rPr>
            <w:highlight w:val="green"/>
            <w:rPrChange w:id="239" w:author="Amos Golan" w:date="2021-09-10T06:58:00Z">
              <w:rPr/>
            </w:rPrChange>
          </w:rPr>
          <w:t>collateral obligation will be cancelled (as it receives collateral from A and sends collateral to C)</w:t>
        </w:r>
        <w:r w:rsidR="004C04E5">
          <w:t>.</w:t>
        </w:r>
      </w:ins>
      <w:ins w:id="240" w:author="Arnob Alam" w:date="2021-09-07T16:23:00Z">
        <w:r w:rsidR="004C04E5">
          <w:t xml:space="preserve">  For product netting, </w:t>
        </w:r>
        <w:r w:rsidR="007964D6">
          <w:t xml:space="preserve">consider a counterparty that has </w:t>
        </w:r>
      </w:ins>
      <w:ins w:id="241" w:author="Arnob Alam" w:date="2021-09-07T16:24:00Z">
        <w:r w:rsidR="0087324C">
          <w:t xml:space="preserve">mark-to-market </w:t>
        </w:r>
      </w:ins>
      <w:ins w:id="242" w:author="Arnob Alam" w:date="2021-09-07T16:26:00Z">
        <w:r w:rsidR="00E76BB2">
          <w:t>losses for</w:t>
        </w:r>
      </w:ins>
      <w:ins w:id="243" w:author="Arnob Alam" w:date="2021-09-07T16:24:00Z">
        <w:r w:rsidR="0087324C">
          <w:t xml:space="preserve"> some contracts and mark-to-market gains</w:t>
        </w:r>
      </w:ins>
      <w:ins w:id="244" w:author="Arnob Alam" w:date="2021-09-07T16:25:00Z">
        <w:r w:rsidR="0087324C">
          <w:t xml:space="preserve"> for other contracts.  When the clearinghouse is calculating ma</w:t>
        </w:r>
        <w:r w:rsidR="00A352BA">
          <w:t xml:space="preserve">rgins, the gains can be netted against losses.  Overall, </w:t>
        </w:r>
      </w:ins>
      <w:del w:id="245" w:author="Arnob Alam" w:date="2021-09-07T16:25:00Z">
        <w:r w:rsidR="007B500D" w:rsidDel="00A352BA">
          <w:delText xml:space="preserve">This </w:delText>
        </w:r>
      </w:del>
      <w:ins w:id="246" w:author="Arnob Alam" w:date="2021-09-07T16:27:00Z">
        <w:r w:rsidR="00931B07">
          <w:t>both</w:t>
        </w:r>
      </w:ins>
      <w:ins w:id="247" w:author="Arnob Alam" w:date="2021-09-07T16:25:00Z">
        <w:r w:rsidR="00866EF5">
          <w:t xml:space="preserve"> t</w:t>
        </w:r>
      </w:ins>
      <w:ins w:id="248" w:author="Arnob Alam" w:date="2021-09-07T16:26:00Z">
        <w:r w:rsidR="00866EF5">
          <w:t>echniques</w:t>
        </w:r>
      </w:ins>
      <w:ins w:id="249" w:author="Arnob Alam" w:date="2021-09-07T16:25:00Z">
        <w:r w:rsidR="00A352BA">
          <w:t xml:space="preserve"> </w:t>
        </w:r>
      </w:ins>
      <w:r w:rsidR="007B500D">
        <w:t>lower</w:t>
      </w:r>
      <w:del w:id="250" w:author="Arnob Alam" w:date="2021-09-07T16:26:00Z">
        <w:r w:rsidR="007B500D" w:rsidDel="00866EF5">
          <w:delText>s</w:delText>
        </w:r>
      </w:del>
      <w:r w:rsidR="007B500D">
        <w:t xml:space="preserve"> collateral demand </w:t>
      </w:r>
      <w:r w:rsidR="00565316">
        <w:t xml:space="preserve">on traders.  In addition, </w:t>
      </w:r>
      <w:r w:rsidR="00C163E1">
        <w:t>clearing reduces the impact of counterparty default</w:t>
      </w:r>
      <w:ins w:id="251" w:author="Amos Golan" w:date="2021-08-30T13:54:00Z">
        <w:del w:id="252" w:author="Arnob Alam" w:date="2021-09-07T16:27:00Z">
          <w:r w:rsidR="00A86C85" w:rsidDel="00931B07">
            <w:delText xml:space="preserve"> (Explain)</w:delText>
          </w:r>
        </w:del>
      </w:ins>
      <w:ins w:id="253" w:author="Arnob Alam" w:date="2021-09-07T16:27:00Z">
        <w:r w:rsidR="00931B07">
          <w:t xml:space="preserve">, as the clearinghouse can </w:t>
        </w:r>
        <w:r w:rsidR="00440E9C">
          <w:t xml:space="preserve">unwind trades in a more </w:t>
        </w:r>
      </w:ins>
      <w:ins w:id="254" w:author="Arnob Alam" w:date="2021-09-07T16:28:00Z">
        <w:r w:rsidR="003C5DB4">
          <w:t xml:space="preserve">orderly </w:t>
        </w:r>
      </w:ins>
      <w:ins w:id="255" w:author="Arnob Alam" w:date="2021-09-07T16:27:00Z">
        <w:r w:rsidR="00440E9C">
          <w:t xml:space="preserve">fashion (rather than scrambling for </w:t>
        </w:r>
        <w:r w:rsidR="003C5DB4">
          <w:t>alt</w:t>
        </w:r>
      </w:ins>
      <w:ins w:id="256" w:author="Arnob Alam" w:date="2021-09-07T16:28:00Z">
        <w:r w:rsidR="003C5DB4">
          <w:t xml:space="preserve">ernate counterparties in the case of default in an uncleared market) and </w:t>
        </w:r>
        <w:r w:rsidR="00A36FF1">
          <w:t>have other resources (guarantee fund, equity) to cover default losses</w:t>
        </w:r>
      </w:ins>
      <w:r w:rsidR="00C163E1">
        <w:t xml:space="preserve">.  However, </w:t>
      </w:r>
      <w:r w:rsidR="00431565">
        <w:t>clearinghouses charge fees to fund the risk control activities they engage in.</w:t>
      </w:r>
      <w:r w:rsidR="00007F36">
        <w:t xml:space="preserve">  </w:t>
      </w:r>
      <w:r w:rsidR="002F68B0">
        <w:t xml:space="preserve">Traders must account </w:t>
      </w:r>
      <w:r w:rsidR="002F68B0">
        <w:lastRenderedPageBreak/>
        <w:t xml:space="preserve">for both the increased costs of clearing </w:t>
      </w:r>
      <w:r w:rsidR="00F87A40">
        <w:t>and the lowered costs from netting and lower counterparty risk.</w:t>
      </w:r>
      <w:r w:rsidR="001C6B15">
        <w:t xml:space="preserve">  </w:t>
      </w:r>
      <w:r w:rsidR="001C6B15" w:rsidRPr="009535D7">
        <w:rPr>
          <w:highlight w:val="green"/>
          <w:u w:val="single"/>
          <w:rPrChange w:id="257" w:author="Amos Golan" w:date="2021-09-10T06:59:00Z">
            <w:rPr>
              <w:u w:val="single"/>
            </w:rPr>
          </w:rPrChange>
        </w:rPr>
        <w:t xml:space="preserve">The impact of </w:t>
      </w:r>
      <w:r w:rsidR="001C3320" w:rsidRPr="009535D7">
        <w:rPr>
          <w:highlight w:val="green"/>
          <w:u w:val="single"/>
          <w:rPrChange w:id="258" w:author="Amos Golan" w:date="2021-09-10T06:59:00Z">
            <w:rPr>
              <w:u w:val="single"/>
            </w:rPr>
          </w:rPrChange>
        </w:rPr>
        <w:t xml:space="preserve">the </w:t>
      </w:r>
      <w:r w:rsidR="001C6B15" w:rsidRPr="009535D7">
        <w:rPr>
          <w:highlight w:val="green"/>
          <w:u w:val="single"/>
          <w:rPrChange w:id="259" w:author="Amos Golan" w:date="2021-09-10T06:59:00Z">
            <w:rPr>
              <w:u w:val="single"/>
            </w:rPr>
          </w:rPrChange>
        </w:rPr>
        <w:t xml:space="preserve">clearing mandate on trading costs </w:t>
      </w:r>
      <w:r w:rsidR="00CC4B49" w:rsidRPr="009535D7">
        <w:rPr>
          <w:highlight w:val="green"/>
          <w:u w:val="single"/>
          <w:rPrChange w:id="260" w:author="Amos Golan" w:date="2021-09-10T06:59:00Z">
            <w:rPr>
              <w:u w:val="single"/>
            </w:rPr>
          </w:rPrChange>
        </w:rPr>
        <w:t>(such as bid-ask spreads)</w:t>
      </w:r>
      <w:r w:rsidR="009027AE" w:rsidRPr="009535D7">
        <w:rPr>
          <w:highlight w:val="green"/>
          <w:u w:val="single"/>
          <w:rPrChange w:id="261" w:author="Amos Golan" w:date="2021-09-10T06:59:00Z">
            <w:rPr>
              <w:u w:val="single"/>
            </w:rPr>
          </w:rPrChange>
        </w:rPr>
        <w:t xml:space="preserve"> </w:t>
      </w:r>
      <w:r w:rsidR="00CD4850" w:rsidRPr="009535D7">
        <w:rPr>
          <w:highlight w:val="green"/>
          <w:u w:val="single"/>
          <w:rPrChange w:id="262" w:author="Amos Golan" w:date="2021-09-10T06:59:00Z">
            <w:rPr>
              <w:u w:val="single"/>
            </w:rPr>
          </w:rPrChange>
        </w:rPr>
        <w:t>are an important area of study</w:t>
      </w:r>
      <w:r w:rsidR="00CD4850" w:rsidRPr="009535D7">
        <w:rPr>
          <w:highlight w:val="green"/>
          <w:rPrChange w:id="263" w:author="Amos Golan" w:date="2021-09-10T06:59:00Z">
            <w:rPr/>
          </w:rPrChange>
        </w:rPr>
        <w:t>.</w:t>
      </w:r>
      <w:ins w:id="264" w:author="Amos Golan" w:date="2021-08-30T13:55:00Z">
        <w:del w:id="265" w:author="Arnob Alam" w:date="2021-09-07T16:29:00Z">
          <w:r w:rsidR="00A86C85" w:rsidRPr="009535D7" w:rsidDel="00A36FF1">
            <w:rPr>
              <w:highlight w:val="green"/>
              <w:rPrChange w:id="266" w:author="Amos Golan" w:date="2021-09-10T06:59:00Z">
                <w:rPr/>
              </w:rPrChange>
            </w:rPr>
            <w:delText xml:space="preserve"> (Suggested: expand a bot more – maybe even give one simple example)</w:delText>
          </w:r>
        </w:del>
      </w:ins>
    </w:p>
    <w:p w14:paraId="329E001E" w14:textId="2737D84A" w:rsidR="009535D7" w:rsidRDefault="009535D7" w:rsidP="009535D7">
      <w:pPr>
        <w:pStyle w:val="ListParagraph"/>
        <w:spacing w:line="480" w:lineRule="auto"/>
        <w:ind w:left="1080"/>
        <w:rPr>
          <w:ins w:id="267" w:author="Amos Golan" w:date="2021-09-10T06:58:00Z"/>
        </w:rPr>
      </w:pPr>
      <w:ins w:id="268" w:author="Amos Golan" w:date="2021-09-10T06:57:00Z">
        <w:r w:rsidRPr="009535D7">
          <w:rPr>
            <w:highlight w:val="green"/>
            <w:rPrChange w:id="269" w:author="Amos Golan" w:date="2021-09-10T06:57:00Z">
              <w:rPr/>
            </w:rPrChange>
          </w:rPr>
          <w:t>Is counterparty the used terminology? Maybe just ‘firm’ or…</w:t>
        </w:r>
      </w:ins>
    </w:p>
    <w:p w14:paraId="24715C49" w14:textId="0DC63762" w:rsidR="009535D7" w:rsidRDefault="009535D7" w:rsidP="009535D7">
      <w:pPr>
        <w:pStyle w:val="ListParagraph"/>
        <w:spacing w:line="480" w:lineRule="auto"/>
        <w:ind w:left="1080"/>
        <w:rPr>
          <w:ins w:id="270" w:author="Amos Golan" w:date="2021-09-10T06:59:00Z"/>
        </w:rPr>
      </w:pPr>
      <w:ins w:id="271" w:author="Amos Golan" w:date="2021-09-10T06:58:00Z">
        <w:r w:rsidRPr="009535D7">
          <w:rPr>
            <w:highlight w:val="green"/>
            <w:rPrChange w:id="272" w:author="Amos Golan" w:date="2021-09-10T06:59:00Z">
              <w:rPr/>
            </w:rPrChange>
          </w:rPr>
          <w:t>Also: is it really ‘cancelled?” Isn’</w:t>
        </w:r>
      </w:ins>
      <w:ins w:id="273" w:author="Amos Golan" w:date="2021-09-10T06:59:00Z">
        <w:r w:rsidRPr="009535D7">
          <w:rPr>
            <w:highlight w:val="green"/>
            <w:rPrChange w:id="274" w:author="Amos Golan" w:date="2021-09-10T06:59:00Z">
              <w:rPr/>
            </w:rPrChange>
          </w:rPr>
          <w:t>t the condition for cancelled is that both put exactly same amount??</w:t>
        </w:r>
      </w:ins>
    </w:p>
    <w:p w14:paraId="08477502" w14:textId="652771DD" w:rsidR="009535D7" w:rsidRDefault="009535D7">
      <w:pPr>
        <w:pStyle w:val="ListParagraph"/>
        <w:spacing w:line="480" w:lineRule="auto"/>
        <w:ind w:left="1080"/>
        <w:pPrChange w:id="275" w:author="Amos Golan" w:date="2021-09-10T06:57:00Z">
          <w:pPr>
            <w:pStyle w:val="ListParagraph"/>
            <w:numPr>
              <w:numId w:val="1"/>
            </w:numPr>
            <w:spacing w:line="480" w:lineRule="auto"/>
            <w:ind w:left="1080" w:hanging="360"/>
          </w:pPr>
        </w:pPrChange>
      </w:pPr>
      <w:ins w:id="276" w:author="Amos Golan" w:date="2021-09-10T06:59:00Z">
        <w:r w:rsidRPr="009535D7">
          <w:rPr>
            <w:highlight w:val="green"/>
            <w:rPrChange w:id="277" w:author="Amos Golan" w:date="2021-09-10T07:00:00Z">
              <w:rPr/>
            </w:rPrChange>
          </w:rPr>
          <w:t xml:space="preserve">Last sentence: </w:t>
        </w:r>
      </w:ins>
      <w:ins w:id="278" w:author="Amos Golan" w:date="2021-09-10T07:00:00Z">
        <w:r w:rsidRPr="009535D7">
          <w:rPr>
            <w:highlight w:val="green"/>
            <w:rPrChange w:id="279" w:author="Amos Golan" w:date="2021-09-10T07:00:00Z">
              <w:rPr/>
            </w:rPrChange>
          </w:rPr>
          <w:t>Missing the ‘why’.’ Can you state it as a real hypothesis?</w:t>
        </w:r>
      </w:ins>
    </w:p>
    <w:p w14:paraId="063D4A6E" w14:textId="35480C65" w:rsidR="00CD4850" w:rsidRDefault="00CD4850" w:rsidP="00202FD0">
      <w:pPr>
        <w:pStyle w:val="ListParagraph"/>
        <w:numPr>
          <w:ilvl w:val="0"/>
          <w:numId w:val="1"/>
        </w:numPr>
        <w:spacing w:line="480" w:lineRule="auto"/>
        <w:rPr>
          <w:ins w:id="280" w:author="Amos Golan" w:date="2021-09-10T07:00:00Z"/>
        </w:rPr>
      </w:pPr>
      <w:r>
        <w:t xml:space="preserve">Central clearing mutualizes </w:t>
      </w:r>
      <w:r w:rsidR="009F4C0A">
        <w:t xml:space="preserve">the </w:t>
      </w:r>
      <w:r>
        <w:t>risk</w:t>
      </w:r>
      <w:r w:rsidR="009F4C0A">
        <w:t xml:space="preserve"> of default.  </w:t>
      </w:r>
      <w:ins w:id="281" w:author="Arnob Alam" w:date="2021-09-07T16:29:00Z">
        <w:r w:rsidR="00B42ACC">
          <w:t xml:space="preserve">In the case of a large enough default, the </w:t>
        </w:r>
      </w:ins>
      <w:ins w:id="282" w:author="Arnob Alam" w:date="2021-09-07T16:30:00Z">
        <w:r w:rsidR="00B42ACC">
          <w:t xml:space="preserve">guarantee fund (which is paid into by all clearing members of the clearinghouse) and equity </w:t>
        </w:r>
        <w:r w:rsidR="00850898">
          <w:t xml:space="preserve">will be used to cover losses.  </w:t>
        </w:r>
      </w:ins>
      <w:r w:rsidR="009F4C0A">
        <w:t xml:space="preserve">This </w:t>
      </w:r>
      <w:del w:id="283" w:author="Arnob Alam" w:date="2021-09-07T16:30:00Z">
        <w:r w:rsidR="000B71BF" w:rsidDel="00850898">
          <w:delText xml:space="preserve">setup </w:delText>
        </w:r>
      </w:del>
      <w:r w:rsidR="000B71BF">
        <w:t xml:space="preserve">suffers from adverse selection </w:t>
      </w:r>
      <w:ins w:id="284" w:author="Arnob Alam" w:date="2021-09-07T16:31:00Z">
        <w:r w:rsidR="009040A4">
          <w:t>(firms selecting more risky contracts to be clea</w:t>
        </w:r>
      </w:ins>
      <w:ins w:id="285" w:author="Arnob Alam" w:date="2021-09-07T16:32:00Z">
        <w:r w:rsidR="009040A4">
          <w:t xml:space="preserve">red) </w:t>
        </w:r>
      </w:ins>
      <w:r w:rsidR="000B71BF">
        <w:t xml:space="preserve">and moral hazard </w:t>
      </w:r>
      <w:ins w:id="286" w:author="Arnob Alam" w:date="2021-09-07T16:32:00Z">
        <w:r w:rsidR="009040A4">
          <w:t>(</w:t>
        </w:r>
        <w:r w:rsidR="00640F50">
          <w:t xml:space="preserve">firms not taking appropriate risk-control measures after entering into a contract) </w:t>
        </w:r>
      </w:ins>
      <w:r w:rsidR="000B71BF">
        <w:t>problems</w:t>
      </w:r>
      <w:ins w:id="287" w:author="Arnob Alam" w:date="2021-09-07T16:30:00Z">
        <w:r w:rsidR="00850898">
          <w:t xml:space="preserve"> as the counterparties entering into the contract </w:t>
        </w:r>
      </w:ins>
      <w:ins w:id="288" w:author="Arnob Alam" w:date="2021-09-07T16:31:00Z">
        <w:r w:rsidR="00A770C5">
          <w:t>do not bear the full costs of default</w:t>
        </w:r>
      </w:ins>
      <w:ins w:id="289" w:author="Amos Golan" w:date="2021-08-30T13:55:00Z">
        <w:del w:id="290" w:author="Arnob Alam" w:date="2021-09-07T16:29:00Z">
          <w:r w:rsidR="00A86C85" w:rsidDel="00790136">
            <w:delText xml:space="preserve"> (Add a sentence explain why..)</w:delText>
          </w:r>
        </w:del>
      </w:ins>
      <w:r w:rsidR="000B71BF">
        <w:t xml:space="preserve">.  </w:t>
      </w:r>
      <w:r w:rsidR="00270F52">
        <w:t xml:space="preserve">Clearinghouses try to mitigate this risk through margining and </w:t>
      </w:r>
      <w:r w:rsidR="004A0C98">
        <w:t>monitoring of members’ financial conditions and trading positions.</w:t>
      </w:r>
      <w:r w:rsidR="00111D57">
        <w:t xml:space="preserve">  However, if clearinghouses are not able </w:t>
      </w:r>
      <w:r w:rsidR="00503B5E">
        <w:t xml:space="preserve">to perfectly perform this function, clearing could </w:t>
      </w:r>
      <w:r w:rsidR="00C70A87">
        <w:t>increase</w:t>
      </w:r>
      <w:r w:rsidR="00503B5E">
        <w:t xml:space="preserve"> the riskiness of the </w:t>
      </w:r>
      <w:r w:rsidR="00C70A87">
        <w:t>market</w:t>
      </w:r>
      <w:r w:rsidR="00503B5E">
        <w:t>.</w:t>
      </w:r>
      <w:r w:rsidR="008B3E0B">
        <w:t xml:space="preserve">  </w:t>
      </w:r>
      <w:r w:rsidR="008B3E0B" w:rsidRPr="00D21254">
        <w:rPr>
          <w:u w:val="single"/>
        </w:rPr>
        <w:t xml:space="preserve">Measuring the impact of </w:t>
      </w:r>
      <w:r w:rsidR="001E647F" w:rsidRPr="00D21254">
        <w:rPr>
          <w:u w:val="single"/>
        </w:rPr>
        <w:t xml:space="preserve">the </w:t>
      </w:r>
      <w:commentRangeStart w:id="291"/>
      <w:r w:rsidR="001E647F" w:rsidRPr="00D21254">
        <w:rPr>
          <w:u w:val="single"/>
        </w:rPr>
        <w:t xml:space="preserve">clearing mandate </w:t>
      </w:r>
      <w:commentRangeEnd w:id="291"/>
      <w:r w:rsidR="00A86C85">
        <w:rPr>
          <w:rStyle w:val="CommentReference"/>
        </w:rPr>
        <w:commentReference w:id="291"/>
      </w:r>
      <w:r w:rsidR="001E647F" w:rsidRPr="00D21254">
        <w:rPr>
          <w:u w:val="single"/>
        </w:rPr>
        <w:t xml:space="preserve">on </w:t>
      </w:r>
      <w:r w:rsidR="007F26C6" w:rsidRPr="00D21254">
        <w:rPr>
          <w:u w:val="single"/>
        </w:rPr>
        <w:t xml:space="preserve">the risk-taking behavior of firms (including the riskiness of the trading positions they enter) </w:t>
      </w:r>
      <w:r w:rsidR="00532F3F">
        <w:rPr>
          <w:u w:val="single"/>
        </w:rPr>
        <w:t>are</w:t>
      </w:r>
      <w:r w:rsidR="007F26C6" w:rsidRPr="00D21254">
        <w:rPr>
          <w:u w:val="single"/>
        </w:rPr>
        <w:t xml:space="preserve"> also </w:t>
      </w:r>
      <w:del w:id="292" w:author="Amos Golan" w:date="2021-08-30T13:57:00Z">
        <w:r w:rsidR="007F26C6" w:rsidRPr="00D21254" w:rsidDel="00A86C85">
          <w:rPr>
            <w:u w:val="single"/>
          </w:rPr>
          <w:delText xml:space="preserve">be an </w:delText>
        </w:r>
      </w:del>
      <w:r w:rsidR="007F26C6" w:rsidRPr="00D21254">
        <w:rPr>
          <w:u w:val="single"/>
        </w:rPr>
        <w:t>important area of study</w:t>
      </w:r>
      <w:r w:rsidR="007F26C6">
        <w:t>.</w:t>
      </w:r>
      <w:ins w:id="293" w:author="Amos Golan" w:date="2021-08-30T13:57:00Z">
        <w:del w:id="294" w:author="Arnob Alam" w:date="2021-09-07T16:31:00Z">
          <w:r w:rsidR="00A86C85" w:rsidDel="009040A4">
            <w:delText xml:space="preserve"> (True: but why/how..)</w:delText>
          </w:r>
        </w:del>
      </w:ins>
    </w:p>
    <w:p w14:paraId="281041C1" w14:textId="22B3330B" w:rsidR="009535D7" w:rsidRDefault="009535D7">
      <w:pPr>
        <w:pStyle w:val="ListParagraph"/>
        <w:spacing w:line="480" w:lineRule="auto"/>
        <w:ind w:left="1080"/>
        <w:pPrChange w:id="295" w:author="Amos Golan" w:date="2021-09-10T07:00:00Z">
          <w:pPr>
            <w:pStyle w:val="ListParagraph"/>
            <w:numPr>
              <w:numId w:val="1"/>
            </w:numPr>
            <w:spacing w:line="480" w:lineRule="auto"/>
            <w:ind w:left="1080" w:hanging="360"/>
          </w:pPr>
        </w:pPrChange>
      </w:pPr>
      <w:ins w:id="296" w:author="Amos Golan" w:date="2021-09-10T07:00:00Z">
        <w:r w:rsidRPr="009535D7">
          <w:rPr>
            <w:highlight w:val="yellow"/>
            <w:rPrChange w:id="297" w:author="Amos Golan" w:date="2021-09-10T07:00:00Z">
              <w:rPr/>
            </w:rPrChange>
          </w:rPr>
          <w:t xml:space="preserve">Last sentence </w:t>
        </w:r>
        <w:r>
          <w:rPr>
            <w:highlight w:val="yellow"/>
          </w:rPr>
          <w:t xml:space="preserve">– above - </w:t>
        </w:r>
        <w:r w:rsidRPr="009535D7">
          <w:rPr>
            <w:highlight w:val="yellow"/>
            <w:rPrChange w:id="298" w:author="Amos Golan" w:date="2021-09-10T07:00:00Z">
              <w:rPr/>
            </w:rPrChange>
          </w:rPr>
          <w:t>is good!</w:t>
        </w:r>
      </w:ins>
    </w:p>
    <w:p w14:paraId="44F899A6" w14:textId="45671B54" w:rsidR="007F26C6" w:rsidRDefault="00AC47F6" w:rsidP="00202FD0">
      <w:pPr>
        <w:pStyle w:val="ListParagraph"/>
        <w:numPr>
          <w:ilvl w:val="0"/>
          <w:numId w:val="1"/>
        </w:numPr>
        <w:spacing w:line="480" w:lineRule="auto"/>
      </w:pPr>
      <w:r>
        <w:t xml:space="preserve">If </w:t>
      </w:r>
      <w:r w:rsidR="008E01E1">
        <w:t xml:space="preserve">central </w:t>
      </w:r>
      <w:r>
        <w:t>clearing lowers costs, reduces volatility</w:t>
      </w:r>
      <w:r w:rsidR="008E01E1">
        <w:t>,</w:t>
      </w:r>
      <w:r>
        <w:t xml:space="preserve"> and </w:t>
      </w:r>
      <w:r w:rsidR="008E01E1">
        <w:t xml:space="preserve">mitigates counterparty risk, it is likely to </w:t>
      </w:r>
      <w:r w:rsidR="002927D7">
        <w:t xml:space="preserve">lead to more trading in the market.  </w:t>
      </w:r>
      <w:r w:rsidR="002927D7" w:rsidRPr="00532F3F">
        <w:rPr>
          <w:u w:val="single"/>
        </w:rPr>
        <w:t xml:space="preserve">Examining the impact of the clearing </w:t>
      </w:r>
      <w:r w:rsidR="002927D7" w:rsidRPr="00532F3F">
        <w:rPr>
          <w:u w:val="single"/>
        </w:rPr>
        <w:lastRenderedPageBreak/>
        <w:t xml:space="preserve">mandate on the size </w:t>
      </w:r>
      <w:r w:rsidR="00ED049F" w:rsidRPr="00532F3F">
        <w:rPr>
          <w:u w:val="single"/>
        </w:rPr>
        <w:t xml:space="preserve">(volume or dollar volume) </w:t>
      </w:r>
      <w:r w:rsidR="002927D7" w:rsidRPr="00532F3F">
        <w:rPr>
          <w:u w:val="single"/>
        </w:rPr>
        <w:t xml:space="preserve">and scope </w:t>
      </w:r>
      <w:r w:rsidR="00ED049F" w:rsidRPr="00532F3F">
        <w:rPr>
          <w:u w:val="single"/>
        </w:rPr>
        <w:t>(number and type of participants) of the swaps market would a</w:t>
      </w:r>
      <w:r w:rsidR="00532F3F" w:rsidRPr="00532F3F">
        <w:rPr>
          <w:u w:val="single"/>
        </w:rPr>
        <w:t>re also an important area of study</w:t>
      </w:r>
      <w:r w:rsidR="00532F3F">
        <w:t>.</w:t>
      </w:r>
    </w:p>
    <w:p w14:paraId="07184410" w14:textId="77777777" w:rsidR="00E806B4" w:rsidRDefault="00E806B4" w:rsidP="00AD4215">
      <w:pPr>
        <w:spacing w:line="480" w:lineRule="auto"/>
        <w:ind w:firstLine="720"/>
        <w:rPr>
          <w:ins w:id="299" w:author="Amos Golan" w:date="2021-09-10T07:01:00Z"/>
        </w:rPr>
      </w:pPr>
    </w:p>
    <w:p w14:paraId="672F0EAC" w14:textId="0B092BE0" w:rsidR="00E806B4" w:rsidRDefault="00E806B4" w:rsidP="00AD4215">
      <w:pPr>
        <w:spacing w:line="480" w:lineRule="auto"/>
        <w:ind w:firstLine="720"/>
        <w:rPr>
          <w:ins w:id="300" w:author="Amos Golan" w:date="2021-09-10T07:01:00Z"/>
        </w:rPr>
      </w:pPr>
      <w:ins w:id="301" w:author="Amos Golan" w:date="2021-09-10T07:01:00Z">
        <w:r w:rsidRPr="00E806B4">
          <w:rPr>
            <w:highlight w:val="yellow"/>
            <w:rPrChange w:id="302" w:author="Amos Golan" w:date="2021-09-10T07:02:00Z">
              <w:rPr/>
            </w:rPrChange>
          </w:rPr>
          <w:t>Another possible question: Does the clearing house creates barriers to entry?</w:t>
        </w:r>
      </w:ins>
    </w:p>
    <w:p w14:paraId="55F1DB76" w14:textId="5F891A1F" w:rsidR="00C7522A" w:rsidRDefault="005E262F" w:rsidP="00AD4215">
      <w:pPr>
        <w:spacing w:line="480" w:lineRule="auto"/>
        <w:ind w:firstLine="720"/>
        <w:rPr>
          <w:ins w:id="303" w:author="Amos Golan" w:date="2021-09-10T07:02:00Z"/>
        </w:rPr>
      </w:pPr>
      <w:r>
        <w:t xml:space="preserve">It is important to discuss the possible metrics that could be </w:t>
      </w:r>
      <w:r w:rsidR="00F94149">
        <w:t xml:space="preserve">used for each of the above.  For price volatility, </w:t>
      </w:r>
      <w:r w:rsidR="0029784F">
        <w:t xml:space="preserve">period (e.g., daily, weekly, monthly) </w:t>
      </w:r>
      <w:r w:rsidR="00F94149">
        <w:t xml:space="preserve">standard deviation </w:t>
      </w:r>
      <w:r w:rsidR="0029784F">
        <w:t>or coefficient of variation is a common measure</w:t>
      </w:r>
      <w:ins w:id="304" w:author="Amos Golan" w:date="2021-08-30T13:59:00Z">
        <w:r w:rsidR="00A86C85">
          <w:t xml:space="preserve"> (add more; why not include entropy as well – then compare results)</w:t>
        </w:r>
      </w:ins>
      <w:r w:rsidR="0029784F">
        <w:t>.  For trade costs, bid-ask spreads are a common measure.</w:t>
      </w:r>
      <w:r w:rsidR="004332B5">
        <w:t xml:space="preserve">  For riskiness, </w:t>
      </w:r>
      <w:r w:rsidR="00A743D9">
        <w:t>value-at-risk (</w:t>
      </w:r>
      <w:proofErr w:type="spellStart"/>
      <w:r w:rsidR="004332B5">
        <w:t>VaR</w:t>
      </w:r>
      <w:proofErr w:type="spellEnd"/>
      <w:r w:rsidR="00A743D9">
        <w:t>)</w:t>
      </w:r>
      <w:r w:rsidR="004332B5">
        <w:t xml:space="preserve"> </w:t>
      </w:r>
      <w:r w:rsidR="00A743D9">
        <w:t>and expected shortfall (ES) are common measures.</w:t>
      </w:r>
      <w:r w:rsidR="00704885">
        <w:t xml:space="preserve">  For market size and scope, </w:t>
      </w:r>
      <w:r w:rsidR="00FC7A64">
        <w:t xml:space="preserve">dollar volume, ticket volume and </w:t>
      </w:r>
      <w:r w:rsidR="00FC7A64" w:rsidRPr="00E806B4">
        <w:rPr>
          <w:highlight w:val="green"/>
          <w:rPrChange w:id="305" w:author="Amos Golan" w:date="2021-09-10T07:02:00Z">
            <w:rPr/>
          </w:rPrChange>
        </w:rPr>
        <w:t>notional outstanding</w:t>
      </w:r>
      <w:r w:rsidR="00FC7A64">
        <w:t xml:space="preserve"> are common measures of market size.  Number of traders is a common measure of market </w:t>
      </w:r>
      <w:commentRangeStart w:id="306"/>
      <w:r w:rsidR="00FC7A64">
        <w:t>scope.</w:t>
      </w:r>
      <w:commentRangeEnd w:id="306"/>
      <w:r w:rsidR="00505A8D">
        <w:rPr>
          <w:rStyle w:val="CommentReference"/>
        </w:rPr>
        <w:commentReference w:id="306"/>
      </w:r>
    </w:p>
    <w:p w14:paraId="29BC0F26" w14:textId="068B6609" w:rsidR="00E806B4" w:rsidRDefault="00E806B4" w:rsidP="00AD4215">
      <w:pPr>
        <w:spacing w:line="480" w:lineRule="auto"/>
        <w:ind w:firstLine="720"/>
        <w:rPr>
          <w:ins w:id="307" w:author="Amos Golan" w:date="2021-09-10T07:03:00Z"/>
        </w:rPr>
      </w:pPr>
      <w:ins w:id="308" w:author="Amos Golan" w:date="2021-09-10T07:02:00Z">
        <w:r w:rsidRPr="00E806B4">
          <w:rPr>
            <w:highlight w:val="green"/>
            <w:rPrChange w:id="309" w:author="Amos Golan" w:date="2021-09-10T07:02:00Z">
              <w:rPr/>
            </w:rPrChange>
          </w:rPr>
          <w:t>I understand what it is after looking but needs to be defined</w:t>
        </w:r>
      </w:ins>
    </w:p>
    <w:p w14:paraId="2CD611C1" w14:textId="46D96333" w:rsidR="00E806B4" w:rsidRDefault="00E806B4" w:rsidP="00AD4215">
      <w:pPr>
        <w:spacing w:line="480" w:lineRule="auto"/>
        <w:ind w:firstLine="720"/>
      </w:pPr>
      <w:ins w:id="310" w:author="Amos Golan" w:date="2021-09-10T07:03:00Z">
        <w:r w:rsidRPr="00E806B4">
          <w:rPr>
            <w:highlight w:val="green"/>
            <w:rPrChange w:id="311" w:author="Amos Golan" w:date="2021-09-10T07:03:00Z">
              <w:rPr/>
            </w:rPrChange>
          </w:rPr>
          <w:t>Also, do you need to add in addition to</w:t>
        </w:r>
        <w:r>
          <w:rPr>
            <w:highlight w:val="green"/>
          </w:rPr>
          <w:t xml:space="preserve"> </w:t>
        </w:r>
        <w:r w:rsidRPr="00E806B4">
          <w:rPr>
            <w:highlight w:val="green"/>
            <w:rPrChange w:id="312" w:author="Amos Golan" w:date="2021-09-10T07:03:00Z">
              <w:rPr/>
            </w:rPrChange>
          </w:rPr>
          <w:t>number of traders, volumes of each??</w:t>
        </w:r>
      </w:ins>
    </w:p>
    <w:p w14:paraId="6BB2D00B" w14:textId="0853B004" w:rsidR="00C7522A" w:rsidRDefault="00C7522A" w:rsidP="00C7522A">
      <w:pPr>
        <w:pStyle w:val="Heading1"/>
      </w:pPr>
      <w:r>
        <w:t>Review of literature</w:t>
      </w:r>
    </w:p>
    <w:p w14:paraId="0D94446D" w14:textId="2A176C32" w:rsidR="006B1896" w:rsidRPr="00920669" w:rsidRDefault="00025AB9" w:rsidP="00E014A5">
      <w:pPr>
        <w:spacing w:line="480" w:lineRule="auto"/>
        <w:ind w:firstLine="720"/>
      </w:pPr>
      <w:r>
        <w:t xml:space="preserve">Many of the issues that central clearing may cause was first articulated in </w:t>
      </w:r>
      <w:r w:rsidR="00CF6A40">
        <w:fldChar w:fldCharType="begin"/>
      </w:r>
      <w:r w:rsidR="00CF6A40">
        <w:instrText xml:space="preserve"> ADDIN ZOTERO_ITEM CSL_CITATION {"citationID":"WROpOtO8","properties":{"formattedCitation":"(Pirrong, 2011)","plainCitation":"(Pirrong, 2011)","noteIndex":0},"citationItems":[{"id":652,"uris":["http://zotero.org/users/1226582/items/VM4NVPDM"],"uri":["http://zotero.org/users/1226582/items/VM4NVPDM"],"itemData":{"id":652,"type":"article-journal","note":"publisher: International Swaps and Derivatives Association New York","source":"Google Scholar","title":"The economics of central clearing: theory and practice","title-short":"The economics of central clearing","author":[{"family":"Pirrong","given":"Craig"}],"issued":{"date-parts":[["2011"]]}}}],"schema":"https://github.com/citation-style-language/schema/raw/master/csl-citation.json"} </w:instrText>
      </w:r>
      <w:r w:rsidR="00CF6A40">
        <w:fldChar w:fldCharType="separate"/>
      </w:r>
      <w:r w:rsidR="00CF6A40" w:rsidRPr="00CF6A40">
        <w:rPr>
          <w:rFonts w:ascii="Calibri" w:hAnsi="Calibri" w:cs="Calibri"/>
          <w:sz w:val="22"/>
        </w:rPr>
        <w:t>(Pirrong, 2011)</w:t>
      </w:r>
      <w:r w:rsidR="00CF6A40">
        <w:fldChar w:fldCharType="end"/>
      </w:r>
      <w:r w:rsidR="000F7CA2">
        <w:t xml:space="preserve">.  </w:t>
      </w:r>
      <w:r w:rsidR="006B1896">
        <w:t xml:space="preserve">The theoretical </w:t>
      </w:r>
      <w:r w:rsidR="00C906C0">
        <w:t xml:space="preserve">advantages of </w:t>
      </w:r>
      <w:r w:rsidR="005A3647">
        <w:t xml:space="preserve">central clearing in reducing collateral demand </w:t>
      </w:r>
      <w:r w:rsidR="00F37F1A">
        <w:t xml:space="preserve">is </w:t>
      </w:r>
      <w:r w:rsidR="001A41F0">
        <w:t>studie</w:t>
      </w:r>
      <w:r w:rsidR="006311E0">
        <w:t>d</w:t>
      </w:r>
      <w:r w:rsidR="001A41F0">
        <w:t xml:space="preserve"> by </w:t>
      </w:r>
      <w:r w:rsidR="00CC64D5">
        <w:fldChar w:fldCharType="begin"/>
      </w:r>
      <w:r w:rsidR="00CC64D5">
        <w:instrText xml:space="preserve"> ADDIN ZOTERO_ITEM CSL_CITATION {"citationID":"RrXoh6rD","properties":{"formattedCitation":"(Duffie &amp; Zhu, 2011)","plainCitation":"(Duffie &amp; Zhu, 2011)","noteIndex":0},"citationItems":[{"id":158,"uris":["http://zotero.org/users/1226582/items/JMNDS79Q"],"uri":["http://zotero.org/users/1226582/items/JMNDS79Q"],"itemData":{"id":158,"type":"article-journal","container-title":"Review of Asset Pricing Studies","issue":"1","page":"74–95","source":"Google Scholar","title":"Does a central clearing counterparty reduce counterparty risk?","volume":"1","author":[{"family":"Duffie","given":"Darrell"},{"family":"Zhu","given":"Haoxiang"}],"issued":{"date-parts":[["2011"]]}}}],"schema":"https://github.com/citation-style-language/schema/raw/master/csl-citation.json"} </w:instrText>
      </w:r>
      <w:r w:rsidR="00CC64D5">
        <w:fldChar w:fldCharType="separate"/>
      </w:r>
      <w:r w:rsidR="00CC64D5" w:rsidRPr="00CC64D5">
        <w:rPr>
          <w:rFonts w:ascii="Calibri" w:hAnsi="Calibri" w:cs="Calibri"/>
          <w:sz w:val="22"/>
        </w:rPr>
        <w:t>(Duffie &amp; Zhu, 2011)</w:t>
      </w:r>
      <w:r w:rsidR="00CC64D5">
        <w:fldChar w:fldCharType="end"/>
      </w:r>
      <w:r w:rsidR="00CC64D5">
        <w:t xml:space="preserve"> and </w:t>
      </w:r>
      <w:r w:rsidR="00CC64D5">
        <w:fldChar w:fldCharType="begin"/>
      </w:r>
      <w:r w:rsidR="00CC64D5">
        <w:instrText xml:space="preserve"> ADDIN ZOTERO_ITEM CSL_CITATION {"citationID":"mpbCVplM","properties":{"formattedCitation":"(Cont &amp; Kokholm, 2014)","plainCitation":"(Cont &amp; Kokholm, 2014)","noteIndex":0},"citationItems":[{"id":171,"uris":["http://zotero.org/users/1226582/items/WHQXWWBA"],"uri":["http://zotero.org/users/1226582/items/WHQXWWBA"],"itemData":{"id":171,"type":"article-journal","abstract":"We study the impact of central clearing of over-the-counter (OTC) transactions on counterparty exposures in a market with OTC transactions across several asset classes with heterogeneous characteristics. The impact of introducing a central counterparty (CCP) on expected interdealer exposure is determined by the tradeoff between multilateral netting across dealers on one hand and bilateral netting across asset classes on the other hand. We find this tradeoff to be sensitive to assumptions on heterogeneity of asset classes in terms of `riskyness' of the asset class as well as correlation of exposures across asset classes. In particular, while an analysis assuming independent, homogeneous exposures suggests that central clearing is efficient only if one has an unrealistically high number of participants, the opposite conclusion is reached if differences in riskyness and correlation across asset classes are realistically taken into account. We argue that empirically plausible specifications of model parameters lead to the conclusion that central clearing does reduce interdealer exposures: the gain from multilateral netting in a CCP overweighs the loss of netting across asset classes in bilateral netting agreements. When a CCP exists for interest rate derivatives, adding a CCP for credit derivatives is shown to decrease overall exposures. These findings are shown to be robust to the statistical assumptions of the model as well as the choice of risk measure used to quantify exposures.","container-title":"Statistics &amp; Risk Modeling","DOI":"10.1515/strm-2013-1161","ISSN":"2196-7040","issue":"1","page":"3–22","source":"DeGruyter","title":"Central clearing of OTC derivatives: Bilateral vs multilateral netting","title-short":"Central clearing of OTC derivatives","volume":"31","author":[{"family":"Cont","given":"Rama"},{"family":"Kokholm","given":"Thomas"}],"issued":{"date-parts":[["2014"]]}}}],"schema":"https://github.com/citation-style-language/schema/raw/master/csl-citation.json"} </w:instrText>
      </w:r>
      <w:r w:rsidR="00CC64D5">
        <w:fldChar w:fldCharType="separate"/>
      </w:r>
      <w:r w:rsidR="00CC64D5" w:rsidRPr="00CC64D5">
        <w:rPr>
          <w:rFonts w:ascii="Calibri" w:hAnsi="Calibri" w:cs="Calibri"/>
          <w:sz w:val="22"/>
        </w:rPr>
        <w:t>(Cont &amp; Kokholm, 2014)</w:t>
      </w:r>
      <w:r w:rsidR="00CC64D5">
        <w:fldChar w:fldCharType="end"/>
      </w:r>
      <w:r w:rsidR="00A233A1">
        <w:t>.  They show that</w:t>
      </w:r>
      <w:r w:rsidR="001A5690">
        <w:t xml:space="preserve"> “[c]</w:t>
      </w:r>
      <w:proofErr w:type="spellStart"/>
      <w:r w:rsidR="001A5690">
        <w:t>entral</w:t>
      </w:r>
      <w:proofErr w:type="spellEnd"/>
      <w:r w:rsidR="001A5690">
        <w:t xml:space="preserve"> clearing introduces a trade-off in collateral demand between the benefits </w:t>
      </w:r>
      <w:r w:rsidR="00EC6BBE">
        <w:t>of multilateral netting within a class of contracts against l</w:t>
      </w:r>
      <w:r w:rsidR="00152FC9">
        <w:t>o</w:t>
      </w:r>
      <w:r w:rsidR="00EC6BBE">
        <w:t xml:space="preserve">st bilateral netting </w:t>
      </w:r>
      <w:r w:rsidR="00087F64">
        <w:t>benefits across contract types</w:t>
      </w:r>
      <w:r w:rsidR="008900B7">
        <w:t>”.</w:t>
      </w:r>
      <w:r w:rsidR="007F6D23">
        <w:t xml:space="preserve"> </w:t>
      </w:r>
      <w:r w:rsidR="00250A34">
        <w:fldChar w:fldCharType="begin"/>
      </w:r>
      <w:r w:rsidR="00064EA0">
        <w:instrText xml:space="preserve"> ADDIN ZOTERO_ITEM CSL_CITATION {"citationID":"pHMa91T4","properties":{"formattedCitation":"(Duffie et al., 2015)","plainCitation":"(Duffie et al., 2015)","noteIndex":0},"citationItems":[{"id":649,"uris":["http://zotero.org/users/1226582/items/PBVKBDIF"],"uri":["http://zotero.org/users/1226582/items/PBVKBDIF"],"itemData":{"id":649,"type":"article-journal","abstract":"We use an extensive data set of bilateral credit default swap (CDS) positions to estimate the impact on collateral demand of new clearing and margin regulations. The estimated collateral demands include initial margin and the frictional demands associated with the movement of variation margin through the network of market participants. We estimate the impact on total collateral demand of more widespread initial margin requirements, increased novation of CDS to central clearing parties (CCPs), an increase in the number of clearing members, the proliferation of CCPs of both specialized and non-specialized types, collateral rehypothecation practices, and client clearing. System-wide collateral demand is increased significantly by the application of initial margin requirements for dealers, whether or not the CDS are cleared. Given these dealer-to-dealer initial margin requirements, mandatory central clearing is shown to lower, not raise, system-wide collateral demand, provided there is no significant proliferation of CCPs. Central clearing does, however, have significant distributional consequences for collateral requirements across market participants.","container-title":"Journal of Financial Economics","DOI":"10.1016/j.jfineco.2014.12.006","ISSN":"0304-405X","issue":"2","journalAbbreviation":"Journal of Financial Economics","language":"en","page":"237-256","source":"ScienceDirect","title":"Central clearing and collateral demand","volume":"116","author":[{"family":"Duffie","given":"Darrell"},{"family":"Scheicher","given":"Martin"},{"family":"Vuillemey","given":"Guillaume"}],"issued":{"date-parts":[["2015",5,1]]}}}],"schema":"https://github.com/citation-style-language/schema/raw/master/csl-citation.json"} </w:instrText>
      </w:r>
      <w:r w:rsidR="00250A34">
        <w:fldChar w:fldCharType="separate"/>
      </w:r>
      <w:r w:rsidR="00250A34" w:rsidRPr="00250A34">
        <w:rPr>
          <w:rFonts w:ascii="Calibri" w:hAnsi="Calibri" w:cs="Calibri"/>
          <w:sz w:val="22"/>
        </w:rPr>
        <w:t>(Duffie et al., 2015)</w:t>
      </w:r>
      <w:r w:rsidR="00250A34">
        <w:fldChar w:fldCharType="end"/>
      </w:r>
      <w:r w:rsidR="00250A34">
        <w:t xml:space="preserve"> estimate the impact of various market structures on initial margin, variation margin and other types of collateral demand using </w:t>
      </w:r>
      <w:r w:rsidR="00881448">
        <w:t xml:space="preserve">proprietary data </w:t>
      </w:r>
      <w:r w:rsidR="00E86225">
        <w:t>for certain credit default swaps (CDS).</w:t>
      </w:r>
      <w:r w:rsidR="002525B6">
        <w:t xml:space="preserve">  </w:t>
      </w:r>
      <w:r w:rsidR="00064EA0">
        <w:fldChar w:fldCharType="begin"/>
      </w:r>
      <w:r w:rsidR="00055A28">
        <w:instrText xml:space="preserve"> ADDIN ZOTERO_ITEM CSL_CITATION {"citationID":"FyWmmZHn","properties":{"formattedCitation":"(Loon &amp; Zhong, 2016)","plainCitation":"(Loon &amp; Zhong, 2016)","noteIndex":0},"citationItems":[{"id":684,"uris":["http://zotero.org/users/1226582/items/4DVKAZHT"],"uri":["http://zotero.org/users/1226582/items/4DVKAZHT"],"itemData":{"id":684,"type":"article-journal","container-title":"Journal of Financial Economics","DOI":"10.1016/j.jfineco.2016.01.019","ISSN":"0304405X","issue":"3","journalAbbreviation":"Journal of Financial Economics","language":"en","page":"645-672","source":"DOI.org (Crossref)","title":"Does Dodd-Frank affect OTC transaction costs and liquidity? Evidence from real-time CDS trade reports","title-short":"Does Dodd-Frank affect OTC transaction costs and liquidity?","volume":"119","author":[{"family":"Loon","given":"Yee Cheng"},{"family":"Zhong","given":"Zhaodong (Ken)"}],"issued":{"date-parts":[["2016",3]]}}}],"schema":"https://github.com/citation-style-language/schema/raw/master/csl-citation.json"} </w:instrText>
      </w:r>
      <w:r w:rsidR="00064EA0">
        <w:fldChar w:fldCharType="separate"/>
      </w:r>
      <w:r w:rsidR="00064EA0" w:rsidRPr="00064EA0">
        <w:rPr>
          <w:rFonts w:ascii="Calibri" w:hAnsi="Calibri" w:cs="Calibri"/>
          <w:sz w:val="22"/>
        </w:rPr>
        <w:t>(Loon &amp; Zhong, 2016)</w:t>
      </w:r>
      <w:r w:rsidR="00064EA0">
        <w:fldChar w:fldCharType="end"/>
      </w:r>
      <w:r w:rsidR="007A7FED">
        <w:t xml:space="preserve"> examine the impact of counterparty risk in CDS </w:t>
      </w:r>
      <w:r w:rsidR="00EE1495">
        <w:t>spreads</w:t>
      </w:r>
      <w:r w:rsidR="00F46FC5">
        <w:t xml:space="preserve"> </w:t>
      </w:r>
      <w:r w:rsidR="0057025F">
        <w:t xml:space="preserve">(the premia demanded by </w:t>
      </w:r>
      <w:r w:rsidR="0057025F">
        <w:lastRenderedPageBreak/>
        <w:t xml:space="preserve">insurance providers on CDS) </w:t>
      </w:r>
      <w:r w:rsidR="00F46FC5">
        <w:t>using an event</w:t>
      </w:r>
      <w:r w:rsidR="001D0580">
        <w:t>-</w:t>
      </w:r>
      <w:r w:rsidR="00F46FC5">
        <w:t>study based approach</w:t>
      </w:r>
      <w:r w:rsidR="00D76C61">
        <w:t xml:space="preserve">, with the start of the clearing </w:t>
      </w:r>
      <w:r w:rsidR="00FB490B">
        <w:t xml:space="preserve">Dodd-Frank </w:t>
      </w:r>
      <w:r w:rsidR="00D76C61">
        <w:t>mandate</w:t>
      </w:r>
      <w:r w:rsidR="00FB490B">
        <w:t xml:space="preserve"> as the event</w:t>
      </w:r>
      <w:r w:rsidR="00F46FC5">
        <w:t>.</w:t>
      </w:r>
      <w:r w:rsidR="001D0580">
        <w:t xml:space="preserve">  They also</w:t>
      </w:r>
      <w:r w:rsidR="004438D4">
        <w:t xml:space="preserve"> study the impact of central clearing </w:t>
      </w:r>
      <w:r w:rsidR="00921CC2">
        <w:t xml:space="preserve">(and resultant reduction in </w:t>
      </w:r>
      <w:r w:rsidR="00316A2F">
        <w:t xml:space="preserve">counterparty </w:t>
      </w:r>
      <w:r w:rsidR="00921CC2">
        <w:t xml:space="preserve">risk) </w:t>
      </w:r>
      <w:r w:rsidR="00316A2F">
        <w:t>o</w:t>
      </w:r>
      <w:r w:rsidR="004438D4">
        <w:t xml:space="preserve">n </w:t>
      </w:r>
      <w:r w:rsidR="004C1899">
        <w:t>prices</w:t>
      </w:r>
      <w:r w:rsidR="00921CC2">
        <w:t xml:space="preserve">, arguing </w:t>
      </w:r>
      <w:r w:rsidR="00454330">
        <w:t xml:space="preserve">that </w:t>
      </w:r>
      <w:r w:rsidR="008969EE">
        <w:t xml:space="preserve">settlement </w:t>
      </w:r>
      <w:r w:rsidR="00920669">
        <w:t>prices</w:t>
      </w:r>
      <w:r w:rsidR="008969EE">
        <w:t xml:space="preserve"> for cleared contracts will differ from </w:t>
      </w:r>
      <w:r w:rsidR="00920669">
        <w:t xml:space="preserve">the broad market since cleared contracts do not suffer from counterparty risk. </w:t>
      </w:r>
      <w:r w:rsidR="00920669">
        <w:fldChar w:fldCharType="begin"/>
      </w:r>
      <w:r w:rsidR="00920669">
        <w:instrText xml:space="preserve"> ADDIN ZOTERO_ITEM CSL_CITATION {"citationID":"DSDM1LtV","properties":{"formattedCitation":"(Benos et al., 2019)","plainCitation":"(Benos et al., 2019)","noteIndex":0},"citationItems":[{"id":645,"uris":["http://zotero.org/users/1226582/items/RBXV4IR3"],"uri":["http://zotero.org/users/1226582/items/RBXV4IR3"],"itemData":{"id":645,"type":"report","abstract":"Fragmenting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J."},{"family":"Vasios","given":"Michalis"}],"accessed":{"date-parts":[["2021",8,29]]},"issued":{"date-parts":[["2019",12,11]]}}}],"schema":"https://github.com/citation-style-language/schema/raw/master/csl-citation.json"} </w:instrText>
      </w:r>
      <w:r w:rsidR="00920669">
        <w:fldChar w:fldCharType="separate"/>
      </w:r>
      <w:r w:rsidR="00920669" w:rsidRPr="00920669">
        <w:rPr>
          <w:rFonts w:ascii="Calibri" w:hAnsi="Calibri" w:cs="Calibri"/>
          <w:sz w:val="22"/>
        </w:rPr>
        <w:t>(Benos et al., 2019)</w:t>
      </w:r>
      <w:r w:rsidR="00920669">
        <w:fldChar w:fldCharType="end"/>
      </w:r>
      <w:r w:rsidR="00F71148">
        <w:t xml:space="preserve"> estimates the cost of fragmentation</w:t>
      </w:r>
      <w:r w:rsidR="00A551BE">
        <w:t xml:space="preserve"> (</w:t>
      </w:r>
      <w:r w:rsidR="00F71148">
        <w:t>i.e.</w:t>
      </w:r>
      <w:r w:rsidR="00A551BE">
        <w:t xml:space="preserve">, the fact that contracts need to be cleared through many smaller clearinghouses rather than </w:t>
      </w:r>
      <w:r w:rsidR="00EA5921">
        <w:t>one large clearinghouse)</w:t>
      </w:r>
      <w:r w:rsidR="007A01CB">
        <w:t xml:space="preserve">.  </w:t>
      </w:r>
      <w:r w:rsidR="007A01CB">
        <w:fldChar w:fldCharType="begin"/>
      </w:r>
      <w:r w:rsidR="007A01CB">
        <w:instrText xml:space="preserve"> ADDIN ZOTERO_ITEM CSL_CITATION {"citationID":"98M8ze2l","properties":{"formattedCitation":"(Akari et al., 2021)","plainCitation":"(Akari et al., 2021)","noteIndex":0},"citationItems":[{"id":633,"uris":["http://zotero.org/users/1226582/items/8JS2LGQN"],"uri":["http://zotero.org/users/1226582/items/8JS2LGQN"],"itemData":{"id":633,"type":"article-journal","abstract":"In this article, we revisit the impact of the voluntary central clearing scheme on the CDS market. In order to address the endogeneity problem, we use a robust methodology that relies on dynamic propensity-score matching combined with generalized difference-in-differences. Our empirical findings show that central clearing results in a small increase in CDS spreads (ranging from 14 to 19 bps), while there is no evidence of an associated improvement in CDS market liquidity and trading activity or of a deterioration in the default risk of the underlying bond. These results suggest that the increase in CDS spreads can be mainly attributed to a reduction in CDS counterparty risk.","container-title":"The North American Journal of Economics and Finance","DOI":"10.1016/j.najef.2020.101346","ISSN":"1062-9408","journalAbbreviation":"The North American Journal of Economics and Finance","language":"en","page":"101346","source":"ScienceDirect","title":"The impact of central clearing on the market for single-name credit default swaps","volume":"56","author":[{"family":"Akari","given":"Mohamed-Ali"},{"family":"Ben-Abdallah","given":"Ramzi"},{"family":"Breton","given":"Michèle"},{"family":"Dionne","given":"Georges"}],"issued":{"date-parts":[["2021",4,1]]}}}],"schema":"https://github.com/citation-style-language/schema/raw/master/csl-citation.json"} </w:instrText>
      </w:r>
      <w:r w:rsidR="007A01CB">
        <w:fldChar w:fldCharType="separate"/>
      </w:r>
      <w:r w:rsidR="007A01CB" w:rsidRPr="007A01CB">
        <w:rPr>
          <w:rFonts w:ascii="Calibri" w:hAnsi="Calibri" w:cs="Calibri"/>
          <w:sz w:val="22"/>
        </w:rPr>
        <w:t>(Akari et al., 2021)</w:t>
      </w:r>
      <w:r w:rsidR="007A01CB">
        <w:fldChar w:fldCharType="end"/>
      </w:r>
      <w:r w:rsidR="001F66BF">
        <w:t xml:space="preserve"> estimates the impact of </w:t>
      </w:r>
      <w:r w:rsidR="00244C6B">
        <w:t>clearing on a sample of single name CDS contracts</w:t>
      </w:r>
      <w:r w:rsidR="00662EDE">
        <w:t>.</w:t>
      </w:r>
    </w:p>
    <w:p w14:paraId="5050F6C9" w14:textId="5574123B" w:rsidR="00C7522A" w:rsidRDefault="00C7522A" w:rsidP="00C7522A">
      <w:pPr>
        <w:pStyle w:val="Heading1"/>
      </w:pPr>
      <w:r>
        <w:t>Proposed contribution</w:t>
      </w:r>
    </w:p>
    <w:p w14:paraId="39E487E4" w14:textId="653CBCD6" w:rsidR="00054023" w:rsidRDefault="00662EDE" w:rsidP="00662EDE">
      <w:pPr>
        <w:spacing w:line="480" w:lineRule="auto"/>
        <w:ind w:firstLine="720"/>
        <w:rPr>
          <w:ins w:id="313" w:author="Amos Golan" w:date="2021-09-10T07:04:00Z"/>
        </w:rPr>
      </w:pPr>
      <w:r>
        <w:t xml:space="preserve">The </w:t>
      </w:r>
      <w:r w:rsidR="00001855">
        <w:t>existing</w:t>
      </w:r>
      <w:r>
        <w:t xml:space="preserve"> literature on </w:t>
      </w:r>
      <w:r w:rsidR="00756FAE">
        <w:t xml:space="preserve">the impact of central clearing focuses </w:t>
      </w:r>
      <w:r w:rsidR="00695C06">
        <w:t xml:space="preserve">on </w:t>
      </w:r>
      <w:r w:rsidR="00621504">
        <w:t>its</w:t>
      </w:r>
      <w:r w:rsidR="00695C06">
        <w:t xml:space="preserve"> impact on the CDS market</w:t>
      </w:r>
      <w:r w:rsidR="00B43ECE">
        <w:t>s</w:t>
      </w:r>
      <w:r w:rsidR="00695C06">
        <w:t xml:space="preserve">.  </w:t>
      </w:r>
      <w:commentRangeStart w:id="314"/>
      <w:r w:rsidR="00695C06">
        <w:t xml:space="preserve">The CDS market was </w:t>
      </w:r>
      <w:r w:rsidR="00B43ECE">
        <w:t xml:space="preserve">intimately involved in the 2008 financial crisis (and the failure of </w:t>
      </w:r>
      <w:r w:rsidR="00FB2E3C">
        <w:t>AIG), so it is an important area of study</w:t>
      </w:r>
      <w:commentRangeEnd w:id="314"/>
      <w:r w:rsidR="004076D0">
        <w:rPr>
          <w:rStyle w:val="CommentReference"/>
        </w:rPr>
        <w:commentReference w:id="314"/>
      </w:r>
      <w:r w:rsidR="00FB2E3C">
        <w:t xml:space="preserve">.  However, </w:t>
      </w:r>
      <w:r w:rsidR="00A75F5F">
        <w:t xml:space="preserve">the clearing mandate </w:t>
      </w:r>
      <w:r w:rsidR="00B87923">
        <w:t xml:space="preserve">not only affects the </w:t>
      </w:r>
      <w:r w:rsidR="005A52FD">
        <w:t xml:space="preserve">CDS trade, but also the </w:t>
      </w:r>
      <w:r w:rsidR="00B87923">
        <w:t>broader swaps market</w:t>
      </w:r>
      <w:r w:rsidR="005A52FD">
        <w:t xml:space="preserve">.  </w:t>
      </w:r>
      <w:r w:rsidR="00001855">
        <w:t xml:space="preserve">This paper will take a broader view </w:t>
      </w:r>
      <w:r w:rsidR="00247C4E">
        <w:t>of this whole market rather than just the CDS trade</w:t>
      </w:r>
      <w:r w:rsidR="004A1E37">
        <w:t xml:space="preserve"> alone</w:t>
      </w:r>
      <w:r w:rsidR="00247C4E">
        <w:t xml:space="preserve">.  By exploiting variations in the </w:t>
      </w:r>
      <w:r w:rsidR="00F01378">
        <w:t xml:space="preserve">types of contracts that need to be cleared, </w:t>
      </w:r>
      <w:ins w:id="315" w:author="Amos Golan" w:date="2021-08-30T14:55:00Z">
        <w:r w:rsidR="004076D0">
          <w:t xml:space="preserve">it is </w:t>
        </w:r>
      </w:ins>
      <w:ins w:id="316" w:author="Amos Golan" w:date="2021-08-30T14:56:00Z">
        <w:r w:rsidR="004076D0">
          <w:t xml:space="preserve">possible to identify </w:t>
        </w:r>
      </w:ins>
      <w:del w:id="317" w:author="Amos Golan" w:date="2021-08-30T14:55:00Z">
        <w:r w:rsidR="004A1E37" w:rsidDel="004076D0">
          <w:delText xml:space="preserve">I hope to identify </w:delText>
        </w:r>
      </w:del>
      <w:r w:rsidR="004A1E37">
        <w:t xml:space="preserve">the causal impact of the clearing mandate on </w:t>
      </w:r>
      <w:r w:rsidR="004A1E37" w:rsidRPr="006F67E4">
        <w:rPr>
          <w:highlight w:val="green"/>
          <w:rPrChange w:id="318" w:author="Amos Golan" w:date="2021-09-10T07:04:00Z">
            <w:rPr/>
          </w:rPrChange>
        </w:rPr>
        <w:t>swaps trading</w:t>
      </w:r>
      <w:r w:rsidR="004A1E37">
        <w:t xml:space="preserve">. </w:t>
      </w:r>
      <w:ins w:id="319" w:author="Amos Golan" w:date="2021-08-30T14:56:00Z">
        <w:del w:id="320" w:author="Arnob Alam" w:date="2021-09-07T16:33:00Z">
          <w:r w:rsidR="004076D0" w:rsidDel="009C2619">
            <w:delText>ADD more (a bit more precise; why it will allow you to identify the causal….</w:delText>
          </w:r>
        </w:del>
      </w:ins>
      <w:ins w:id="321" w:author="Amos Golan" w:date="2021-08-30T14:57:00Z">
        <w:del w:id="322" w:author="Arnob Alam" w:date="2021-09-07T16:33:00Z">
          <w:r w:rsidR="004076D0" w:rsidDel="009C2619">
            <w:delText xml:space="preserve"> </w:delText>
          </w:r>
        </w:del>
      </w:ins>
    </w:p>
    <w:p w14:paraId="66255314" w14:textId="26F23A11" w:rsidR="006F67E4" w:rsidRDefault="006F67E4" w:rsidP="00662EDE">
      <w:pPr>
        <w:spacing w:line="480" w:lineRule="auto"/>
        <w:ind w:firstLine="720"/>
        <w:rPr>
          <w:ins w:id="323" w:author="Amos Golan" w:date="2021-08-30T14:57:00Z"/>
        </w:rPr>
      </w:pPr>
      <w:ins w:id="324" w:author="Amos Golan" w:date="2021-09-10T07:04:00Z">
        <w:r w:rsidRPr="006F67E4">
          <w:rPr>
            <w:highlight w:val="green"/>
            <w:rPrChange w:id="325" w:author="Amos Golan" w:date="2021-09-10T07:04:00Z">
              <w:rPr/>
            </w:rPrChange>
          </w:rPr>
          <w:t>Just trading, or more?</w:t>
        </w:r>
      </w:ins>
    </w:p>
    <w:p w14:paraId="59A61C7A" w14:textId="46E021E7" w:rsidR="00C7522A" w:rsidRDefault="00027A9A" w:rsidP="00662EDE">
      <w:pPr>
        <w:spacing w:line="480" w:lineRule="auto"/>
        <w:ind w:firstLine="720"/>
        <w:rPr>
          <w:ins w:id="326" w:author="Amos Golan" w:date="2021-09-10T07:04:00Z"/>
        </w:rPr>
      </w:pPr>
      <w:r>
        <w:t xml:space="preserve">Previous studies </w:t>
      </w:r>
      <w:r w:rsidR="00025AB9">
        <w:t>were also</w:t>
      </w:r>
      <w:r w:rsidR="00B87923">
        <w:t xml:space="preserve"> </w:t>
      </w:r>
      <w:r w:rsidR="007A2BF3">
        <w:t xml:space="preserve">limited in the types of impacts they studied: </w:t>
      </w:r>
      <w:r w:rsidR="00E47A2C">
        <w:t xml:space="preserve">either </w:t>
      </w:r>
      <w:r w:rsidR="007A2BF3">
        <w:t>collateral demand</w:t>
      </w:r>
      <w:r w:rsidR="008F467F">
        <w:t xml:space="preserve"> </w:t>
      </w:r>
      <w:r w:rsidR="00E47A2C">
        <w:t xml:space="preserve">or </w:t>
      </w:r>
      <w:r w:rsidR="008F467F">
        <w:t xml:space="preserve">prices.  This paper will </w:t>
      </w:r>
      <w:ins w:id="327" w:author="Amos Golan" w:date="2021-08-30T14:58:00Z">
        <w:r w:rsidR="00054023">
          <w:t xml:space="preserve">take a more wholistic view. I will </w:t>
        </w:r>
      </w:ins>
      <w:r w:rsidR="008F467F">
        <w:t>look at a broad array of</w:t>
      </w:r>
      <w:r w:rsidR="002653C5">
        <w:t xml:space="preserve"> market performance measures such as liquidity, volatility, riskiness and market size.</w:t>
      </w:r>
      <w:r w:rsidR="00E47A2C">
        <w:t xml:space="preserve">  </w:t>
      </w:r>
      <w:r w:rsidR="0079493F">
        <w:t xml:space="preserve">In addition, existing literature often uses the effective date of the </w:t>
      </w:r>
      <w:r w:rsidR="00A953CF">
        <w:t xml:space="preserve">clearing </w:t>
      </w:r>
      <w:r w:rsidR="0079493F">
        <w:t xml:space="preserve">mandate </w:t>
      </w:r>
      <w:r w:rsidR="00A953CF">
        <w:t>to perform event-studies</w:t>
      </w:r>
      <w:r w:rsidR="00D77BFB">
        <w:t xml:space="preserve">.  </w:t>
      </w:r>
      <w:r w:rsidR="006B5DB9">
        <w:t xml:space="preserve">However, </w:t>
      </w:r>
      <w:r w:rsidR="00B93B54">
        <w:t xml:space="preserve">the </w:t>
      </w:r>
      <w:r w:rsidR="00730E00">
        <w:t xml:space="preserve">Dodd-Frank Act required regulators to issue clearing mandates when it </w:t>
      </w:r>
      <w:r w:rsidR="005C607A">
        <w:t xml:space="preserve">became law in 2010, and regulators issued many notices of proposed rule-making prior </w:t>
      </w:r>
      <w:r w:rsidR="005C607A">
        <w:lastRenderedPageBreak/>
        <w:t xml:space="preserve">to the enactment of the final rules.  </w:t>
      </w:r>
      <w:r w:rsidR="00B01827">
        <w:t>Legislators and regulators in the UK, EU, Australia, Japan, South Korea, Hong Kong and S</w:t>
      </w:r>
      <w:r w:rsidR="00F31170">
        <w:t>i</w:t>
      </w:r>
      <w:r w:rsidR="00B01827">
        <w:t>ngapore</w:t>
      </w:r>
      <w:r w:rsidR="00F31170">
        <w:t xml:space="preserve"> were also enacting similar regulations at the time.  Since market participants could anticipate </w:t>
      </w:r>
      <w:r w:rsidR="005367DF">
        <w:t>these regulations and voluntarily clear their contracts,</w:t>
      </w:r>
      <w:r w:rsidR="00BC7815">
        <w:t xml:space="preserve"> the final rule enactment/effective date by the US regulator might not be a good choice as the date of the event.</w:t>
      </w:r>
      <w:r w:rsidR="00374287">
        <w:t xml:space="preserve">  </w:t>
      </w:r>
      <w:r w:rsidR="00374287" w:rsidRPr="001E3BEE">
        <w:rPr>
          <w:highlight w:val="green"/>
          <w:rPrChange w:id="328" w:author="Amos Golan" w:date="2021-09-10T07:04:00Z">
            <w:rPr/>
          </w:rPrChange>
        </w:rPr>
        <w:t>Exploiting the variations in timing and content of the various regulations could help identify</w:t>
      </w:r>
      <w:r w:rsidR="00002904" w:rsidRPr="001E3BEE">
        <w:rPr>
          <w:highlight w:val="green"/>
          <w:rPrChange w:id="329" w:author="Amos Golan" w:date="2021-09-10T07:04:00Z">
            <w:rPr/>
          </w:rPrChange>
        </w:rPr>
        <w:t xml:space="preserve"> the causal impact of central clearing on swaps trading.</w:t>
      </w:r>
    </w:p>
    <w:p w14:paraId="1F817AFA" w14:textId="3F34F415" w:rsidR="001E3BEE" w:rsidRDefault="001E3BEE" w:rsidP="00662EDE">
      <w:pPr>
        <w:spacing w:line="480" w:lineRule="auto"/>
        <w:ind w:firstLine="720"/>
      </w:pPr>
      <w:ins w:id="330" w:author="Amos Golan" w:date="2021-09-10T07:04:00Z">
        <w:r w:rsidRPr="001E3BEE">
          <w:rPr>
            <w:highlight w:val="green"/>
            <w:rPrChange w:id="331" w:author="Amos Golan" w:date="2021-09-10T07:05:00Z">
              <w:rPr/>
            </w:rPrChange>
          </w:rPr>
          <w:t>Be specific; Elaborate</w:t>
        </w:r>
      </w:ins>
      <w:ins w:id="332" w:author="Amos Golan" w:date="2021-09-10T07:05:00Z">
        <w:r w:rsidRPr="001E3BEE">
          <w:rPr>
            <w:highlight w:val="green"/>
            <w:rPrChange w:id="333" w:author="Amos Golan" w:date="2021-09-10T07:05:00Z">
              <w:rPr/>
            </w:rPrChange>
          </w:rPr>
          <w:t>…</w:t>
        </w:r>
      </w:ins>
    </w:p>
    <w:p w14:paraId="033D931E" w14:textId="77777777" w:rsidR="00055A28" w:rsidRDefault="00055A28">
      <w:pPr>
        <w:pStyle w:val="Heading1"/>
        <w:rPr>
          <w:ins w:id="334" w:author="Arnob Alam" w:date="2021-09-05T12:20:00Z"/>
        </w:rPr>
        <w:pPrChange w:id="335" w:author="Arnob Alam" w:date="2021-09-05T12:22:00Z">
          <w:pPr>
            <w:pStyle w:val="Heading2"/>
          </w:pPr>
        </w:pPrChange>
      </w:pPr>
      <w:ins w:id="336" w:author="Arnob Alam" w:date="2021-09-05T12:20:00Z">
        <w:r>
          <w:t>Model for prices</w:t>
        </w:r>
      </w:ins>
    </w:p>
    <w:p w14:paraId="6C41AA02" w14:textId="77777777" w:rsidR="00055A28" w:rsidRDefault="00055A28" w:rsidP="00055A28">
      <w:pPr>
        <w:rPr>
          <w:ins w:id="337" w:author="Arnob Alam" w:date="2021-09-05T12:20:00Z"/>
        </w:rPr>
      </w:pPr>
      <w:ins w:id="338" w:author="Arnob Alam" w:date="2021-09-05T12:20:00Z">
        <w:r>
          <w:t xml:space="preserve">The price </w:t>
        </w:r>
      </w:ins>
      <m:oMath>
        <m:r>
          <w:ins w:id="339" w:author="Arnob Alam" w:date="2021-09-05T12:20:00Z">
            <w:rPr>
              <w:rFonts w:ascii="Cambria Math" w:hAnsi="Cambria Math"/>
            </w:rPr>
            <m:t>p(t)</m:t>
          </w:ins>
        </m:r>
      </m:oMath>
      <w:ins w:id="340" w:author="Arnob Alam" w:date="2021-09-05T12:20:00Z">
        <w:r>
          <w:t xml:space="preserve"> of a swap at time </w:t>
        </w:r>
      </w:ins>
      <m:oMath>
        <m:r>
          <w:ins w:id="341" w:author="Arnob Alam" w:date="2021-09-05T12:20:00Z">
            <w:rPr>
              <w:rFonts w:ascii="Cambria Math" w:hAnsi="Cambria Math"/>
            </w:rPr>
            <m:t>t</m:t>
          </w:ins>
        </m:r>
      </m:oMath>
      <w:ins w:id="342" w:author="Arnob Alam" w:date="2021-09-05T12:20:00Z">
        <w:r>
          <w:t xml:space="preserve"> is determined by</w:t>
        </w:r>
      </w:ins>
    </w:p>
    <w:p w14:paraId="2E23ECD7" w14:textId="77777777" w:rsidR="00055A28" w:rsidRPr="005E7C23" w:rsidRDefault="00055A28" w:rsidP="00055A28">
      <w:pPr>
        <w:rPr>
          <w:ins w:id="343" w:author="Arnob Alam" w:date="2021-09-05T12:20:00Z"/>
          <w:b/>
          <w:bCs/>
        </w:rPr>
      </w:pPr>
      <m:oMathPara>
        <m:oMath>
          <m:r>
            <w:ins w:id="344" w:author="Arnob Alam" w:date="2021-09-05T12:20:00Z">
              <w:rPr>
                <w:rFonts w:ascii="Cambria Math" w:hAnsi="Cambria Math"/>
              </w:rPr>
              <m:t>p</m:t>
            </w:ins>
          </m:r>
          <m:d>
            <m:dPr>
              <m:ctrlPr>
                <w:ins w:id="345" w:author="Arnob Alam" w:date="2021-09-05T12:20:00Z">
                  <w:rPr>
                    <w:rFonts w:ascii="Cambria Math" w:hAnsi="Cambria Math"/>
                    <w:i/>
                  </w:rPr>
                </w:ins>
              </m:ctrlPr>
            </m:dPr>
            <m:e>
              <m:r>
                <w:ins w:id="346" w:author="Arnob Alam" w:date="2021-09-05T12:20:00Z">
                  <w:rPr>
                    <w:rFonts w:ascii="Cambria Math" w:hAnsi="Cambria Math"/>
                  </w:rPr>
                  <m:t>t</m:t>
                </w:ins>
              </m:r>
            </m:e>
          </m:d>
          <m:r>
            <w:ins w:id="347" w:author="Arnob Alam" w:date="2021-09-05T12:20:00Z">
              <w:rPr>
                <w:rFonts w:ascii="Cambria Math" w:hAnsi="Cambria Math"/>
              </w:rPr>
              <m:t>=μ</m:t>
            </w:ins>
          </m:r>
          <m:d>
            <m:dPr>
              <m:ctrlPr>
                <w:ins w:id="348" w:author="Arnob Alam" w:date="2021-09-05T12:20:00Z">
                  <w:rPr>
                    <w:rFonts w:ascii="Cambria Math" w:hAnsi="Cambria Math"/>
                    <w:i/>
                  </w:rPr>
                </w:ins>
              </m:ctrlPr>
            </m:dPr>
            <m:e>
              <m:r>
                <w:ins w:id="349" w:author="Arnob Alam" w:date="2021-09-05T12:20:00Z">
                  <w:rPr>
                    <w:rFonts w:ascii="Cambria Math" w:hAnsi="Cambria Math"/>
                  </w:rPr>
                  <m:t>t</m:t>
                </w:ins>
              </m:r>
            </m:e>
          </m:d>
          <m:r>
            <w:ins w:id="350" w:author="Arnob Alam" w:date="2021-09-05T12:20:00Z">
              <w:rPr>
                <w:rFonts w:ascii="Cambria Math" w:hAnsi="Cambria Math"/>
              </w:rPr>
              <m:t>+βc+</m:t>
            </w:ins>
          </m:r>
          <m:r>
            <w:ins w:id="351" w:author="Arnob Alam" w:date="2021-09-05T12:20:00Z">
              <m:rPr>
                <m:sty m:val="bi"/>
              </m:rPr>
              <w:rPr>
                <w:rFonts w:ascii="Cambria Math" w:hAnsi="Cambria Math"/>
              </w:rPr>
              <m:t>γX</m:t>
            </w:ins>
          </m:r>
        </m:oMath>
      </m:oMathPara>
    </w:p>
    <w:p w14:paraId="3341C40E" w14:textId="6D84A304" w:rsidR="00055A28" w:rsidRDefault="00055A28" w:rsidP="00055A28">
      <w:pPr>
        <w:spacing w:line="480" w:lineRule="auto"/>
        <w:rPr>
          <w:ins w:id="352" w:author="Amos Golan" w:date="2021-09-10T07:05:00Z"/>
        </w:rPr>
      </w:pPr>
      <w:ins w:id="353" w:author="Arnob Alam" w:date="2021-09-05T12:20:00Z">
        <w:r>
          <w:t xml:space="preserve">where </w:t>
        </w:r>
      </w:ins>
      <m:oMath>
        <m:r>
          <w:ins w:id="354" w:author="Arnob Alam" w:date="2021-09-05T12:20:00Z">
            <w:rPr>
              <w:rFonts w:ascii="Cambria Math" w:hAnsi="Cambria Math"/>
            </w:rPr>
            <m:t>μ(t)</m:t>
          </w:ins>
        </m:r>
      </m:oMath>
      <w:ins w:id="355" w:author="Arnob Alam" w:date="2021-09-05T12:20:00Z">
        <w:r>
          <w:t xml:space="preserve"> is the “fundamental value” of the swap, at time </w:t>
        </w:r>
      </w:ins>
      <m:oMath>
        <m:r>
          <w:ins w:id="356" w:author="Arnob Alam" w:date="2021-09-05T12:20:00Z">
            <w:rPr>
              <w:rFonts w:ascii="Cambria Math" w:hAnsi="Cambria Math"/>
            </w:rPr>
            <m:t>t</m:t>
          </w:ins>
        </m:r>
      </m:oMath>
      <w:ins w:id="357" w:author="Arnob Alam" w:date="2021-09-05T12:20:00Z">
        <w:r>
          <w:t xml:space="preserve">, </w:t>
        </w:r>
      </w:ins>
      <m:oMath>
        <m:r>
          <w:ins w:id="358" w:author="Arnob Alam" w:date="2021-09-05T12:20:00Z">
            <w:rPr>
              <w:rFonts w:ascii="Cambria Math" w:hAnsi="Cambria Math"/>
            </w:rPr>
            <m:t>c</m:t>
          </w:ins>
        </m:r>
      </m:oMath>
      <w:ins w:id="359" w:author="Arnob Alam" w:date="2021-09-05T12:20:00Z">
        <w:r>
          <w:t xml:space="preserve"> is an indicator variable that takes on a value of </w:t>
        </w:r>
      </w:ins>
      <m:oMath>
        <m:r>
          <w:ins w:id="360" w:author="Arnob Alam" w:date="2021-09-05T12:20:00Z">
            <w:rPr>
              <w:rFonts w:ascii="Cambria Math" w:hAnsi="Cambria Math"/>
            </w:rPr>
            <m:t>1</m:t>
          </w:ins>
        </m:r>
      </m:oMath>
      <w:ins w:id="361" w:author="Arnob Alam" w:date="2021-09-05T12:20:00Z">
        <w:r>
          <w:t xml:space="preserve"> if the swap is cleared, </w:t>
        </w:r>
      </w:ins>
      <m:oMath>
        <m:r>
          <w:ins w:id="362" w:author="Arnob Alam" w:date="2021-09-05T12:20:00Z">
            <m:rPr>
              <m:sty m:val="bi"/>
            </m:rPr>
            <w:rPr>
              <w:rFonts w:ascii="Cambria Math" w:hAnsi="Cambria Math"/>
            </w:rPr>
            <m:t>X</m:t>
          </w:ins>
        </m:r>
      </m:oMath>
      <w:ins w:id="363" w:author="Arnob Alam" w:date="2021-09-05T12:20:00Z">
        <w:r>
          <w:t xml:space="preserve"> is a vector of other swap characteristics, and </w:t>
        </w:r>
      </w:ins>
      <m:oMath>
        <m:r>
          <w:ins w:id="364" w:author="Arnob Alam" w:date="2021-09-05T12:20:00Z">
            <m:rPr>
              <m:sty m:val="bi"/>
            </m:rPr>
            <w:rPr>
              <w:rFonts w:ascii="Cambria Math" w:hAnsi="Cambria Math"/>
            </w:rPr>
            <m:t>γ</m:t>
          </w:ins>
        </m:r>
      </m:oMath>
      <w:ins w:id="365" w:author="Arnob Alam" w:date="2021-09-05T12:20:00Z">
        <w:r>
          <w:t xml:space="preserve"> is a vector of coefficients.</w:t>
        </w:r>
      </w:ins>
    </w:p>
    <w:p w14:paraId="146EC50B" w14:textId="617D4617" w:rsidR="001E3BEE" w:rsidRDefault="001E3BEE" w:rsidP="00055A28">
      <w:pPr>
        <w:spacing w:line="480" w:lineRule="auto"/>
        <w:rPr>
          <w:ins w:id="366" w:author="Arnob Alam" w:date="2021-09-05T12:20:00Z"/>
        </w:rPr>
      </w:pPr>
      <w:ins w:id="367" w:author="Amos Golan" w:date="2021-09-10T07:05:00Z">
        <w:r w:rsidRPr="001E3BEE">
          <w:rPr>
            <w:highlight w:val="green"/>
            <w:rPrChange w:id="368" w:author="Amos Golan" w:date="2021-09-10T07:06:00Z">
              <w:rPr/>
            </w:rPrChange>
          </w:rPr>
          <w:t>Does the above model need also macro level (environmental) info/var? Say + gamma*Z???</w:t>
        </w:r>
      </w:ins>
    </w:p>
    <w:p w14:paraId="7D0B1FA7" w14:textId="1DF6C8CF" w:rsidR="00055A28" w:rsidRDefault="00055A28" w:rsidP="00055A28">
      <w:pPr>
        <w:spacing w:line="480" w:lineRule="auto"/>
        <w:rPr>
          <w:ins w:id="369" w:author="Amos Golan" w:date="2021-09-10T07:06:00Z"/>
        </w:rPr>
      </w:pPr>
      <w:ins w:id="370" w:author="Arnob Alam" w:date="2021-09-05T12:20:00Z">
        <w:r>
          <w:t xml:space="preserve">For interest rate swaps (fixed-floating swaps and basis swaps), the fundamental value </w:t>
        </w:r>
      </w:ins>
      <m:oMath>
        <m:r>
          <w:ins w:id="371" w:author="Arnob Alam" w:date="2021-09-05T12:20:00Z">
            <w:rPr>
              <w:rFonts w:ascii="Cambria Math" w:hAnsi="Cambria Math"/>
            </w:rPr>
            <m:t>μ(t)</m:t>
          </w:ins>
        </m:r>
      </m:oMath>
      <w:ins w:id="372" w:author="Arnob Alam" w:date="2021-09-05T12:20:00Z">
        <w:r>
          <w:t xml:space="preserve"> is determined by the relevant market interest rates so that the net present value of the two streams of payments is equal.  For cross-currency swaps, the </w:t>
        </w:r>
        <w:r w:rsidRPr="001E3BEE">
          <w:rPr>
            <w:highlight w:val="green"/>
            <w:rPrChange w:id="373" w:author="Amos Golan" w:date="2021-09-10T07:06:00Z">
              <w:rPr/>
            </w:rPrChange>
          </w:rPr>
          <w:t>fundamental value</w:t>
        </w:r>
        <w:r>
          <w:t xml:space="preserve"> is determined by the relevant market interest rates, the exchange rate and the cross-currency basis so that the net present value of the two streams of payments is equal.  For credit default swaps, the fundamental value is determined by the relevant market interest rates and the </w:t>
        </w:r>
        <w:r w:rsidRPr="001E3BEE">
          <w:rPr>
            <w:highlight w:val="green"/>
            <w:rPrChange w:id="374" w:author="Amos Golan" w:date="2021-09-10T07:07:00Z">
              <w:rPr/>
            </w:rPrChange>
          </w:rPr>
          <w:t>riskiness</w:t>
        </w:r>
        <w:r>
          <w:t xml:space="preserve"> of the underlying asset (or assets) being insured, so that the expected net present value of the two streams of payment (CDS spreads/premia from one counterparty, and the payment in case of a default/credit event from the other counterparty) is equal.</w:t>
        </w:r>
      </w:ins>
    </w:p>
    <w:p w14:paraId="1F82689F" w14:textId="4952FE15" w:rsidR="001E3BEE" w:rsidRDefault="001E3BEE" w:rsidP="00055A28">
      <w:pPr>
        <w:spacing w:line="480" w:lineRule="auto"/>
        <w:rPr>
          <w:ins w:id="375" w:author="Amos Golan" w:date="2021-09-10T07:07:00Z"/>
        </w:rPr>
      </w:pPr>
      <w:ins w:id="376" w:author="Amos Golan" w:date="2021-09-10T07:06:00Z">
        <w:r w:rsidRPr="001E3BEE">
          <w:rPr>
            <w:highlight w:val="green"/>
            <w:rPrChange w:id="377" w:author="Amos Golan" w:date="2021-09-10T07:06:00Z">
              <w:rPr/>
            </w:rPrChange>
          </w:rPr>
          <w:lastRenderedPageBreak/>
          <w:t>Fundamental: should it be theoretical/neutral???</w:t>
        </w:r>
      </w:ins>
    </w:p>
    <w:p w14:paraId="0FEA3CEE" w14:textId="5EA06459" w:rsidR="001E3BEE" w:rsidRDefault="001E3BEE" w:rsidP="00055A28">
      <w:pPr>
        <w:spacing w:line="480" w:lineRule="auto"/>
        <w:rPr>
          <w:ins w:id="378" w:author="Arnob Alam" w:date="2021-09-05T12:20:00Z"/>
        </w:rPr>
      </w:pPr>
      <w:ins w:id="379" w:author="Amos Golan" w:date="2021-09-10T07:07:00Z">
        <w:r w:rsidRPr="001E3BEE">
          <w:rPr>
            <w:highlight w:val="green"/>
            <w:rPrChange w:id="380" w:author="Amos Golan" w:date="2021-09-10T07:07:00Z">
              <w:rPr/>
            </w:rPrChange>
          </w:rPr>
          <w:t>Also, should it be perceived riskiness??</w:t>
        </w:r>
      </w:ins>
    </w:p>
    <w:p w14:paraId="2ECA5051" w14:textId="77777777" w:rsidR="00055A28" w:rsidRDefault="00055A28" w:rsidP="00055A28">
      <w:pPr>
        <w:spacing w:line="480" w:lineRule="auto"/>
        <w:rPr>
          <w:ins w:id="381" w:author="Arnob Alam" w:date="2021-09-05T12:20:00Z"/>
        </w:rPr>
      </w:pPr>
      <m:oMath>
        <m:r>
          <w:ins w:id="382" w:author="Arnob Alam" w:date="2021-09-05T12:20:00Z">
            <m:rPr>
              <m:sty m:val="bi"/>
            </m:rPr>
            <w:rPr>
              <w:rFonts w:ascii="Cambria Math" w:hAnsi="Cambria Math"/>
            </w:rPr>
            <m:t>X</m:t>
          </w:ins>
        </m:r>
      </m:oMath>
      <w:ins w:id="383" w:author="Arnob Alam" w:date="2021-09-05T12:20:00Z">
        <w:r>
          <w:t xml:space="preserve"> is a vector of other characteristics that may impact swaps pricing.  These can include trade size, currencies or reference entities involved in the transaction, collateralization, tenor, maturity, payment frequency, execution in a swaps execution facility/derivatives exchange, and risk characteristics of the counterparties.  We expect liquid contracts with lower-risk counterparties to have lower prices than illiquid contracts (liquidity and counterparty risk premium).</w:t>
        </w:r>
      </w:ins>
    </w:p>
    <w:p w14:paraId="2277F6A3" w14:textId="4A369CBF" w:rsidR="00055A28" w:rsidRDefault="00055A28" w:rsidP="00055A28">
      <w:pPr>
        <w:spacing w:line="480" w:lineRule="auto"/>
        <w:rPr>
          <w:ins w:id="384" w:author="Amos Golan" w:date="2021-09-10T07:08:00Z"/>
        </w:rPr>
      </w:pPr>
      <m:oMath>
        <m:r>
          <w:ins w:id="385" w:author="Arnob Alam" w:date="2021-09-05T12:20:00Z">
            <w:rPr>
              <w:rFonts w:ascii="Cambria Math" w:hAnsi="Cambria Math"/>
            </w:rPr>
            <m:t>c</m:t>
          </w:ins>
        </m:r>
      </m:oMath>
      <w:ins w:id="386" w:author="Arnob Alam" w:date="2021-09-05T12:20:00Z">
        <w:r>
          <w:t xml:space="preserve"> is an indicator that is </w:t>
        </w:r>
      </w:ins>
      <m:oMath>
        <m:r>
          <w:ins w:id="387" w:author="Arnob Alam" w:date="2021-09-05T12:20:00Z">
            <w:rPr>
              <w:rFonts w:ascii="Cambria Math" w:hAnsi="Cambria Math"/>
            </w:rPr>
            <m:t>1</m:t>
          </w:ins>
        </m:r>
      </m:oMath>
      <w:ins w:id="388" w:author="Arnob Alam" w:date="2021-09-05T12:20:00Z">
        <w:r>
          <w:t xml:space="preserve"> if the swap is uncleared and </w:t>
        </w:r>
      </w:ins>
      <m:oMath>
        <m:r>
          <w:ins w:id="389" w:author="Arnob Alam" w:date="2021-09-05T12:20:00Z">
            <w:rPr>
              <w:rFonts w:ascii="Cambria Math" w:hAnsi="Cambria Math"/>
            </w:rPr>
            <m:t>0</m:t>
          </w:ins>
        </m:r>
      </m:oMath>
      <w:ins w:id="390" w:author="Arnob Alam" w:date="2021-09-05T12:20:00Z">
        <w:r>
          <w:t xml:space="preserve"> otherwise.  Thus, </w:t>
        </w:r>
      </w:ins>
      <m:oMath>
        <m:r>
          <w:ins w:id="391" w:author="Arnob Alam" w:date="2021-09-05T12:20:00Z">
            <w:rPr>
              <w:rFonts w:ascii="Cambria Math" w:hAnsi="Cambria Math"/>
            </w:rPr>
            <m:t>β</m:t>
          </w:ins>
        </m:r>
      </m:oMath>
      <w:ins w:id="392" w:author="Arnob Alam" w:date="2021-09-05T12:20:00Z">
        <w:r>
          <w:t xml:space="preserve"> is the premium for uncleared swaps.  We expect </w:t>
        </w:r>
      </w:ins>
      <m:oMath>
        <m:r>
          <w:ins w:id="393" w:author="Arnob Alam" w:date="2021-09-05T12:20:00Z">
            <w:rPr>
              <w:rFonts w:ascii="Cambria Math" w:hAnsi="Cambria Math"/>
            </w:rPr>
            <m:t>β</m:t>
          </w:ins>
        </m:r>
      </m:oMath>
      <w:ins w:id="394" w:author="Arnob Alam" w:date="2021-09-05T12:20:00Z">
        <w:r>
          <w:t xml:space="preserve"> to be positive if uncleared swaps are more expensive (due to counterparty default).</w:t>
        </w:r>
      </w:ins>
    </w:p>
    <w:p w14:paraId="2C28333D" w14:textId="613D6DCE" w:rsidR="001E3BEE" w:rsidRDefault="001E3BEE" w:rsidP="00055A28">
      <w:pPr>
        <w:spacing w:line="480" w:lineRule="auto"/>
        <w:rPr>
          <w:ins w:id="395" w:author="Arnob Alam" w:date="2021-09-05T12:20:00Z"/>
        </w:rPr>
      </w:pPr>
      <w:ins w:id="396" w:author="Amos Golan" w:date="2021-09-10T07:08:00Z">
        <w:r w:rsidRPr="001E3BEE">
          <w:rPr>
            <w:highlight w:val="yellow"/>
            <w:rPrChange w:id="397" w:author="Amos Golan" w:date="2021-09-10T07:09:00Z">
              <w:rPr/>
            </w:rPrChange>
          </w:rPr>
          <w:t>Are there uncleared swaps? Is it allowed by the regulation? If so explain under what conditions…</w:t>
        </w:r>
      </w:ins>
    </w:p>
    <w:p w14:paraId="6F3DA26E" w14:textId="77777777" w:rsidR="00055A28" w:rsidRDefault="00055A28">
      <w:pPr>
        <w:pStyle w:val="Heading1"/>
        <w:rPr>
          <w:ins w:id="398" w:author="Arnob Alam" w:date="2021-09-05T12:20:00Z"/>
          <w:rFonts w:eastAsiaTheme="minorEastAsia"/>
        </w:rPr>
        <w:pPrChange w:id="399" w:author="Arnob Alam" w:date="2021-09-05T12:22:00Z">
          <w:pPr>
            <w:pStyle w:val="Heading2"/>
          </w:pPr>
        </w:pPrChange>
      </w:pPr>
      <w:ins w:id="400" w:author="Arnob Alam" w:date="2021-09-05T12:20:00Z">
        <w:r>
          <w:rPr>
            <w:rFonts w:eastAsiaTheme="minorEastAsia"/>
          </w:rPr>
          <w:t>Models for price volatility</w:t>
        </w:r>
      </w:ins>
    </w:p>
    <w:p w14:paraId="2A8D4049" w14:textId="77777777" w:rsidR="00055A28" w:rsidRDefault="00055A28" w:rsidP="00055A28">
      <w:pPr>
        <w:spacing w:line="480" w:lineRule="auto"/>
        <w:rPr>
          <w:ins w:id="401" w:author="Arnob Alam" w:date="2021-09-05T12:20:00Z"/>
        </w:rPr>
      </w:pPr>
      <w:ins w:id="402" w:author="Arnob Alam" w:date="2021-09-05T12:20:00Z">
        <w:r>
          <w:t xml:space="preserve">Consider some volatility measure </w:t>
        </w:r>
      </w:ins>
      <m:oMath>
        <m:r>
          <w:ins w:id="403" w:author="Arnob Alam" w:date="2021-09-05T12:20:00Z">
            <w:rPr>
              <w:rFonts w:ascii="Cambria Math" w:hAnsi="Cambria Math"/>
            </w:rPr>
            <m:t>z(t)</m:t>
          </w:ins>
        </m:r>
      </m:oMath>
      <w:ins w:id="404" w:author="Arnob Alam" w:date="2021-09-05T12:20:00Z">
        <w:r>
          <w:t xml:space="preserve">.  We assume that if there was a large change in price (returns) in the previous period </w:t>
        </w:r>
      </w:ins>
      <m:oMath>
        <m:r>
          <w:ins w:id="405" w:author="Arnob Alam" w:date="2021-09-05T12:20:00Z">
            <w:rPr>
              <w:rFonts w:ascii="Cambria Math" w:hAnsi="Cambria Math"/>
            </w:rPr>
            <m:t>t-1</m:t>
          </w:ins>
        </m:r>
      </m:oMath>
      <w:ins w:id="406" w:author="Arnob Alam" w:date="2021-09-05T12:20:00Z">
        <w:r>
          <w:t>, then the market volatility is high.  Large change in prices can trigger margin calls.  Traders might need to liquidate positions in order to meet margin calls, which causes them to sell into a distressed market.  This creates additional price pressure, further destabilizing the market.  In addition, the initial change in price might set off panic selling also destabilizing the market.  Our model for volatility is</w:t>
        </w:r>
      </w:ins>
    </w:p>
    <w:p w14:paraId="07E800C5" w14:textId="77777777" w:rsidR="00055A28" w:rsidRPr="00EB6D82" w:rsidRDefault="00055A28" w:rsidP="00055A28">
      <w:pPr>
        <w:spacing w:line="480" w:lineRule="auto"/>
        <w:rPr>
          <w:ins w:id="407" w:author="Arnob Alam" w:date="2021-09-05T12:20:00Z"/>
        </w:rPr>
      </w:pPr>
      <m:oMathPara>
        <m:oMath>
          <m:r>
            <w:ins w:id="408" w:author="Arnob Alam" w:date="2021-09-05T12:20:00Z">
              <w:rPr>
                <w:rFonts w:ascii="Cambria Math" w:hAnsi="Cambria Math"/>
              </w:rPr>
              <m:t>z</m:t>
            </w:ins>
          </m:r>
          <m:d>
            <m:dPr>
              <m:ctrlPr>
                <w:ins w:id="409" w:author="Arnob Alam" w:date="2021-09-05T12:20:00Z">
                  <w:rPr>
                    <w:rFonts w:ascii="Cambria Math" w:hAnsi="Cambria Math"/>
                    <w:i/>
                  </w:rPr>
                </w:ins>
              </m:ctrlPr>
            </m:dPr>
            <m:e>
              <m:r>
                <w:ins w:id="410" w:author="Arnob Alam" w:date="2021-09-05T12:20:00Z">
                  <w:rPr>
                    <w:rFonts w:ascii="Cambria Math" w:hAnsi="Cambria Math"/>
                  </w:rPr>
                  <m:t>t</m:t>
                </w:ins>
              </m:r>
            </m:e>
          </m:d>
          <m:r>
            <w:ins w:id="411" w:author="Arnob Alam" w:date="2021-09-05T12:20:00Z">
              <w:rPr>
                <w:rFonts w:ascii="Cambria Math" w:hAnsi="Cambria Math"/>
              </w:rPr>
              <m:t>=ν+ϕ r</m:t>
            </w:ins>
          </m:r>
          <m:d>
            <m:dPr>
              <m:ctrlPr>
                <w:ins w:id="412" w:author="Arnob Alam" w:date="2021-09-05T12:20:00Z">
                  <w:rPr>
                    <w:rFonts w:ascii="Cambria Math" w:hAnsi="Cambria Math"/>
                    <w:i/>
                  </w:rPr>
                </w:ins>
              </m:ctrlPr>
            </m:dPr>
            <m:e>
              <m:r>
                <w:ins w:id="413" w:author="Arnob Alam" w:date="2021-09-05T12:20:00Z">
                  <w:rPr>
                    <w:rFonts w:ascii="Cambria Math" w:hAnsi="Cambria Math"/>
                  </w:rPr>
                  <m:t>t-1</m:t>
                </w:ins>
              </m:r>
            </m:e>
          </m:d>
          <m:r>
            <w:ins w:id="414" w:author="Arnob Alam" w:date="2021-09-05T12:20:00Z">
              <w:rPr>
                <w:rFonts w:ascii="Cambria Math" w:hAnsi="Cambria Math"/>
              </w:rPr>
              <m:t>+βc</m:t>
            </w:ins>
          </m:r>
        </m:oMath>
      </m:oMathPara>
    </w:p>
    <w:p w14:paraId="6A724DA5" w14:textId="7BCC028F" w:rsidR="00055A28" w:rsidRDefault="00055A28" w:rsidP="00055A28">
      <w:pPr>
        <w:spacing w:line="480" w:lineRule="auto"/>
        <w:rPr>
          <w:ins w:id="415" w:author="Amos Golan" w:date="2021-09-10T07:09:00Z"/>
        </w:rPr>
      </w:pPr>
      <w:ins w:id="416" w:author="Arnob Alam" w:date="2021-09-05T12:20:00Z">
        <w:r>
          <w:lastRenderedPageBreak/>
          <w:t xml:space="preserve">Where </w:t>
        </w:r>
      </w:ins>
      <m:oMath>
        <m:r>
          <w:ins w:id="417" w:author="Arnob Alam" w:date="2021-09-05T12:20:00Z">
            <w:rPr>
              <w:rFonts w:ascii="Cambria Math" w:hAnsi="Cambria Math"/>
            </w:rPr>
            <m:t>ν</m:t>
          </w:ins>
        </m:r>
      </m:oMath>
      <w:ins w:id="418" w:author="Arnob Alam" w:date="2021-09-05T12:20:00Z">
        <w:r>
          <w:t xml:space="preserve"> is fundamental volatility, </w:t>
        </w:r>
      </w:ins>
      <m:oMath>
        <m:r>
          <w:ins w:id="419" w:author="Arnob Alam" w:date="2021-09-05T12:20:00Z">
            <w:rPr>
              <w:rFonts w:ascii="Cambria Math" w:hAnsi="Cambria Math"/>
            </w:rPr>
            <m:t>r(t-1)</m:t>
          </w:ins>
        </m:r>
      </m:oMath>
      <w:ins w:id="420" w:author="Arnob Alam" w:date="2021-09-05T12:20:00Z">
        <w:r>
          <w:t xml:space="preserve"> is previous period’s return </w:t>
        </w:r>
      </w:ins>
      <m:oMath>
        <m:f>
          <m:fPr>
            <m:ctrlPr>
              <w:ins w:id="421" w:author="Arnob Alam" w:date="2021-09-05T12:20:00Z">
                <w:rPr>
                  <w:rFonts w:ascii="Cambria Math" w:hAnsi="Cambria Math"/>
                  <w:i/>
                </w:rPr>
              </w:ins>
            </m:ctrlPr>
          </m:fPr>
          <m:num>
            <m:r>
              <w:ins w:id="422" w:author="Arnob Alam" w:date="2021-09-05T12:20:00Z">
                <w:rPr>
                  <w:rFonts w:ascii="Cambria Math" w:hAnsi="Cambria Math"/>
                </w:rPr>
                <m:t>p</m:t>
              </w:ins>
            </m:r>
            <m:d>
              <m:dPr>
                <m:ctrlPr>
                  <w:ins w:id="423" w:author="Arnob Alam" w:date="2021-09-05T12:20:00Z">
                    <w:rPr>
                      <w:rFonts w:ascii="Cambria Math" w:hAnsi="Cambria Math"/>
                      <w:i/>
                    </w:rPr>
                  </w:ins>
                </m:ctrlPr>
              </m:dPr>
              <m:e>
                <m:r>
                  <w:ins w:id="424" w:author="Arnob Alam" w:date="2021-09-05T12:20:00Z">
                    <w:rPr>
                      <w:rFonts w:ascii="Cambria Math" w:hAnsi="Cambria Math"/>
                    </w:rPr>
                    <m:t>t-1</m:t>
                  </w:ins>
                </m:r>
              </m:e>
            </m:d>
            <m:r>
              <w:ins w:id="425" w:author="Arnob Alam" w:date="2021-09-05T12:20:00Z">
                <w:rPr>
                  <w:rFonts w:ascii="Cambria Math" w:hAnsi="Cambria Math"/>
                </w:rPr>
                <m:t>-p</m:t>
              </w:ins>
            </m:r>
            <m:d>
              <m:dPr>
                <m:ctrlPr>
                  <w:ins w:id="426" w:author="Arnob Alam" w:date="2021-09-05T12:20:00Z">
                    <w:rPr>
                      <w:rFonts w:ascii="Cambria Math" w:hAnsi="Cambria Math"/>
                      <w:i/>
                    </w:rPr>
                  </w:ins>
                </m:ctrlPr>
              </m:dPr>
              <m:e>
                <m:r>
                  <w:ins w:id="427" w:author="Arnob Alam" w:date="2021-09-05T12:20:00Z">
                    <w:rPr>
                      <w:rFonts w:ascii="Cambria Math" w:hAnsi="Cambria Math"/>
                    </w:rPr>
                    <m:t>t-2</m:t>
                  </w:ins>
                </m:r>
              </m:e>
            </m:d>
          </m:num>
          <m:den>
            <m:r>
              <w:ins w:id="428" w:author="Arnob Alam" w:date="2021-09-05T12:20:00Z">
                <w:rPr>
                  <w:rFonts w:ascii="Cambria Math" w:hAnsi="Cambria Math"/>
                </w:rPr>
                <m:t>p</m:t>
              </w:ins>
            </m:r>
            <m:d>
              <m:dPr>
                <m:ctrlPr>
                  <w:ins w:id="429" w:author="Arnob Alam" w:date="2021-09-05T12:20:00Z">
                    <w:rPr>
                      <w:rFonts w:ascii="Cambria Math" w:hAnsi="Cambria Math"/>
                      <w:i/>
                    </w:rPr>
                  </w:ins>
                </m:ctrlPr>
              </m:dPr>
              <m:e>
                <m:r>
                  <w:ins w:id="430" w:author="Arnob Alam" w:date="2021-09-05T12:20:00Z">
                    <w:rPr>
                      <w:rFonts w:ascii="Cambria Math" w:hAnsi="Cambria Math"/>
                    </w:rPr>
                    <m:t>t-2</m:t>
                  </w:ins>
                </m:r>
              </m:e>
            </m:d>
          </m:den>
        </m:f>
      </m:oMath>
      <w:ins w:id="431" w:author="Arnob Alam" w:date="2021-09-05T12:20:00Z">
        <w:r>
          <w:t xml:space="preserve"> and </w:t>
        </w:r>
      </w:ins>
      <m:oMath>
        <m:r>
          <w:ins w:id="432" w:author="Arnob Alam" w:date="2021-09-05T12:20:00Z">
            <w:rPr>
              <w:rFonts w:ascii="Cambria Math" w:hAnsi="Cambria Math"/>
            </w:rPr>
            <m:t>c</m:t>
          </w:ins>
        </m:r>
      </m:oMath>
      <w:ins w:id="433" w:author="Arnob Alam" w:date="2021-09-05T12:20:00Z">
        <w:r>
          <w:t xml:space="preserve"> is an indicator variable that takes a value of 1 if the swap is uncleared and 0 if the swap is cleared.  We expect the sign of </w:t>
        </w:r>
      </w:ins>
      <m:oMath>
        <m:r>
          <w:ins w:id="434" w:author="Arnob Alam" w:date="2021-09-05T12:20:00Z">
            <w:rPr>
              <w:rFonts w:ascii="Cambria Math" w:hAnsi="Cambria Math"/>
            </w:rPr>
            <m:t>β</m:t>
          </w:ins>
        </m:r>
      </m:oMath>
      <w:ins w:id="435" w:author="Arnob Alam" w:date="2021-09-05T12:20:00Z">
        <w:r>
          <w:t xml:space="preserve"> to be positive if uncleared markets have more volatility than cleared markets.</w:t>
        </w:r>
      </w:ins>
    </w:p>
    <w:p w14:paraId="5C8B1798" w14:textId="04DB4BD4" w:rsidR="001E3BEE" w:rsidRDefault="001E3BEE" w:rsidP="00055A28">
      <w:pPr>
        <w:spacing w:line="480" w:lineRule="auto"/>
        <w:rPr>
          <w:ins w:id="436" w:author="Arnob Alam" w:date="2021-09-05T12:20:00Z"/>
        </w:rPr>
      </w:pPr>
      <w:ins w:id="437" w:author="Amos Golan" w:date="2021-09-10T07:09:00Z">
        <w:r w:rsidRPr="001E3BEE">
          <w:rPr>
            <w:highlight w:val="yellow"/>
            <w:rPrChange w:id="438" w:author="Amos Golan" w:date="2021-09-10T07:09:00Z">
              <w:rPr/>
            </w:rPrChange>
          </w:rPr>
          <w:t>Where is v coming from? Is it observable?</w:t>
        </w:r>
      </w:ins>
    </w:p>
    <w:p w14:paraId="3E19A91B" w14:textId="77777777" w:rsidR="00055A28" w:rsidRDefault="00055A28">
      <w:pPr>
        <w:pStyle w:val="Heading1"/>
        <w:rPr>
          <w:ins w:id="439" w:author="Arnob Alam" w:date="2021-09-05T12:20:00Z"/>
        </w:rPr>
        <w:pPrChange w:id="440" w:author="Arnob Alam" w:date="2021-09-05T12:22:00Z">
          <w:pPr>
            <w:pStyle w:val="Heading2"/>
          </w:pPr>
        </w:pPrChange>
      </w:pPr>
      <w:ins w:id="441" w:author="Arnob Alam" w:date="2021-09-05T12:20:00Z">
        <w:r>
          <w:t>Models for market size</w:t>
        </w:r>
      </w:ins>
    </w:p>
    <w:p w14:paraId="79793571" w14:textId="77777777" w:rsidR="00055A28" w:rsidRDefault="00055A28" w:rsidP="00055A28">
      <w:pPr>
        <w:spacing w:line="480" w:lineRule="auto"/>
        <w:rPr>
          <w:ins w:id="442" w:author="Arnob Alam" w:date="2021-09-05T12:20:00Z"/>
        </w:rPr>
      </w:pPr>
      <w:ins w:id="443" w:author="Arnob Alam" w:date="2021-09-05T12:20:00Z">
        <w:r>
          <w:t>I define the size of a particular swaps market as the total notional value of that class of swaps (e.g. interest rate swaps, cross-currency swaps and interest rate swaps).  This notional value can be thought of as the quantity traded.  Change in quantity can be driven by the change in prices.  Since central clearing should reduce swaps prices by reducing counterparty risk, the quantity (size of the market) should increase following mandatory clearing.</w:t>
        </w:r>
      </w:ins>
    </w:p>
    <w:p w14:paraId="3A041894" w14:textId="77777777" w:rsidR="00055A28" w:rsidRPr="00BD7E0E" w:rsidRDefault="00055A28" w:rsidP="00055A28">
      <w:pPr>
        <w:spacing w:line="480" w:lineRule="auto"/>
        <w:rPr>
          <w:ins w:id="444" w:author="Arnob Alam" w:date="2021-09-05T12:20:00Z"/>
        </w:rPr>
      </w:pPr>
      <m:oMathPara>
        <m:oMath>
          <m:r>
            <w:ins w:id="445" w:author="Arnob Alam" w:date="2021-09-05T12:20:00Z">
              <w:rPr>
                <w:rFonts w:ascii="Cambria Math" w:hAnsi="Cambria Math"/>
              </w:rPr>
              <m:t>q</m:t>
            </w:ins>
          </m:r>
          <m:d>
            <m:dPr>
              <m:ctrlPr>
                <w:ins w:id="446" w:author="Arnob Alam" w:date="2021-09-05T12:20:00Z">
                  <w:rPr>
                    <w:rFonts w:ascii="Cambria Math" w:hAnsi="Cambria Math"/>
                    <w:i/>
                  </w:rPr>
                </w:ins>
              </m:ctrlPr>
            </m:dPr>
            <m:e>
              <m:r>
                <w:ins w:id="447" w:author="Arnob Alam" w:date="2021-09-05T12:20:00Z">
                  <w:rPr>
                    <w:rFonts w:ascii="Cambria Math" w:hAnsi="Cambria Math"/>
                  </w:rPr>
                  <m:t>t</m:t>
                </w:ins>
              </m:r>
            </m:e>
          </m:d>
          <m:r>
            <w:ins w:id="448" w:author="Arnob Alam" w:date="2021-09-05T12:20:00Z">
              <w:rPr>
                <w:rFonts w:ascii="Cambria Math" w:hAnsi="Cambria Math"/>
              </w:rPr>
              <m:t>=</m:t>
            </w:ins>
          </m:r>
          <m:sSub>
            <m:sSubPr>
              <m:ctrlPr>
                <w:ins w:id="449" w:author="Arnob Alam" w:date="2021-09-05T12:20:00Z">
                  <w:rPr>
                    <w:rFonts w:ascii="Cambria Math" w:hAnsi="Cambria Math"/>
                    <w:i/>
                  </w:rPr>
                </w:ins>
              </m:ctrlPr>
            </m:sSubPr>
            <m:e>
              <m:r>
                <w:ins w:id="450" w:author="Arnob Alam" w:date="2021-09-05T12:20:00Z">
                  <w:rPr>
                    <w:rFonts w:ascii="Cambria Math" w:hAnsi="Cambria Math"/>
                  </w:rPr>
                  <m:t>η</m:t>
                </w:ins>
              </m:r>
            </m:e>
            <m:sub>
              <m:r>
                <w:ins w:id="451" w:author="Arnob Alam" w:date="2021-09-05T12:20:00Z">
                  <w:rPr>
                    <w:rFonts w:ascii="Cambria Math" w:hAnsi="Cambria Math"/>
                  </w:rPr>
                  <m:t>0</m:t>
                </w:ins>
              </m:r>
            </m:sub>
          </m:sSub>
          <m:r>
            <w:ins w:id="452" w:author="Arnob Alam" w:date="2021-09-05T12:20:00Z">
              <w:rPr>
                <w:rFonts w:ascii="Cambria Math" w:hAnsi="Cambria Math"/>
              </w:rPr>
              <m:t>+</m:t>
            </w:ins>
          </m:r>
          <m:sSub>
            <m:sSubPr>
              <m:ctrlPr>
                <w:ins w:id="453" w:author="Arnob Alam" w:date="2021-09-05T12:20:00Z">
                  <w:rPr>
                    <w:rFonts w:ascii="Cambria Math" w:hAnsi="Cambria Math"/>
                    <w:i/>
                  </w:rPr>
                </w:ins>
              </m:ctrlPr>
            </m:sSubPr>
            <m:e>
              <m:r>
                <w:ins w:id="454" w:author="Arnob Alam" w:date="2021-09-05T12:20:00Z">
                  <w:rPr>
                    <w:rFonts w:ascii="Cambria Math" w:hAnsi="Cambria Math"/>
                  </w:rPr>
                  <m:t>η</m:t>
                </w:ins>
              </m:r>
            </m:e>
            <m:sub>
              <m:r>
                <w:ins w:id="455" w:author="Arnob Alam" w:date="2021-09-05T12:20:00Z">
                  <w:rPr>
                    <w:rFonts w:ascii="Cambria Math" w:hAnsi="Cambria Math"/>
                  </w:rPr>
                  <m:t>1</m:t>
                </w:ins>
              </m:r>
            </m:sub>
          </m:sSub>
          <m:r>
            <w:ins w:id="456" w:author="Arnob Alam" w:date="2021-09-05T12:20:00Z">
              <w:rPr>
                <w:rFonts w:ascii="Cambria Math" w:hAnsi="Cambria Math"/>
              </w:rPr>
              <m:t>p</m:t>
            </w:ins>
          </m:r>
          <m:d>
            <m:dPr>
              <m:ctrlPr>
                <w:ins w:id="457" w:author="Arnob Alam" w:date="2021-09-05T12:20:00Z">
                  <w:rPr>
                    <w:rFonts w:ascii="Cambria Math" w:hAnsi="Cambria Math"/>
                    <w:i/>
                  </w:rPr>
                </w:ins>
              </m:ctrlPr>
            </m:dPr>
            <m:e>
              <m:r>
                <w:ins w:id="458" w:author="Arnob Alam" w:date="2021-09-05T12:20:00Z">
                  <w:rPr>
                    <w:rFonts w:ascii="Cambria Math" w:hAnsi="Cambria Math"/>
                  </w:rPr>
                  <m:t>t</m:t>
                </w:ins>
              </m:r>
            </m:e>
          </m:d>
          <m:r>
            <w:ins w:id="459" w:author="Arnob Alam" w:date="2021-09-05T12:20:00Z">
              <w:rPr>
                <w:rFonts w:ascii="Cambria Math" w:hAnsi="Cambria Math"/>
              </w:rPr>
              <m:t>+</m:t>
            </w:ins>
          </m:r>
          <m:r>
            <w:ins w:id="460" w:author="Arnob Alam" w:date="2021-09-05T12:20:00Z">
              <m:rPr>
                <m:sty m:val="bi"/>
              </m:rPr>
              <w:rPr>
                <w:rFonts w:ascii="Cambria Math" w:hAnsi="Cambria Math"/>
              </w:rPr>
              <m:t>ζZ</m:t>
            </w:ins>
          </m:r>
        </m:oMath>
      </m:oMathPara>
    </w:p>
    <w:p w14:paraId="4A2FA83A" w14:textId="77777777" w:rsidR="00055A28" w:rsidRPr="00BD7E0E" w:rsidRDefault="00055A28" w:rsidP="00055A28">
      <w:pPr>
        <w:spacing w:line="480" w:lineRule="auto"/>
        <w:rPr>
          <w:ins w:id="461" w:author="Arnob Alam" w:date="2021-09-05T12:20:00Z"/>
        </w:rPr>
      </w:pPr>
      <w:ins w:id="462" w:author="Arnob Alam" w:date="2021-09-05T12:20:00Z">
        <w:r>
          <w:t xml:space="preserve">Where </w:t>
        </w:r>
      </w:ins>
      <m:oMath>
        <m:r>
          <w:ins w:id="463" w:author="Arnob Alam" w:date="2021-09-05T12:20:00Z">
            <w:rPr>
              <w:rFonts w:ascii="Cambria Math" w:hAnsi="Cambria Math"/>
            </w:rPr>
            <m:t>q(t)</m:t>
          </w:ins>
        </m:r>
      </m:oMath>
      <w:ins w:id="464" w:author="Arnob Alam" w:date="2021-09-05T12:20:00Z">
        <w:r>
          <w:t xml:space="preserve"> is the quantity traded at time </w:t>
        </w:r>
      </w:ins>
      <m:oMath>
        <m:r>
          <w:ins w:id="465" w:author="Arnob Alam" w:date="2021-09-05T12:20:00Z">
            <w:rPr>
              <w:rFonts w:ascii="Cambria Math" w:hAnsi="Cambria Math"/>
            </w:rPr>
            <m:t>t</m:t>
          </w:ins>
        </m:r>
      </m:oMath>
      <w:ins w:id="466" w:author="Arnob Alam" w:date="2021-09-05T12:20:00Z">
        <w:r>
          <w:t xml:space="preserve">, </w:t>
        </w:r>
      </w:ins>
      <m:oMath>
        <m:r>
          <w:ins w:id="467" w:author="Arnob Alam" w:date="2021-09-05T12:20:00Z">
            <w:rPr>
              <w:rFonts w:ascii="Cambria Math" w:hAnsi="Cambria Math"/>
            </w:rPr>
            <m:t>p(t)</m:t>
          </w:ins>
        </m:r>
      </m:oMath>
      <w:ins w:id="468" w:author="Arnob Alam" w:date="2021-09-05T12:20:00Z">
        <w:r>
          <w:t xml:space="preserve"> is the price at time </w:t>
        </w:r>
      </w:ins>
      <m:oMath>
        <m:r>
          <w:ins w:id="469" w:author="Arnob Alam" w:date="2021-09-05T12:20:00Z">
            <w:rPr>
              <w:rFonts w:ascii="Cambria Math" w:hAnsi="Cambria Math"/>
            </w:rPr>
            <m:t>t</m:t>
          </w:ins>
        </m:r>
      </m:oMath>
      <w:ins w:id="470" w:author="Arnob Alam" w:date="2021-09-05T12:20:00Z">
        <w:r>
          <w:t xml:space="preserve"> and </w:t>
        </w:r>
      </w:ins>
      <m:oMath>
        <m:r>
          <w:ins w:id="471" w:author="Arnob Alam" w:date="2021-09-05T12:20:00Z">
            <m:rPr>
              <m:sty m:val="bi"/>
            </m:rPr>
            <w:rPr>
              <w:rFonts w:ascii="Cambria Math" w:hAnsi="Cambria Math"/>
            </w:rPr>
            <m:t>Z</m:t>
          </w:ins>
        </m:r>
      </m:oMath>
      <w:ins w:id="472" w:author="Arnob Alam" w:date="2021-09-05T12:20:00Z">
        <w:r>
          <w:t xml:space="preserve"> is a vector of other characteristics that affect trade quantity, </w:t>
        </w:r>
      </w:ins>
      <m:oMath>
        <m:r>
          <w:ins w:id="473" w:author="Arnob Alam" w:date="2021-09-05T12:20:00Z">
            <m:rPr>
              <m:sty m:val="bi"/>
            </m:rPr>
            <w:rPr>
              <w:rFonts w:ascii="Cambria Math" w:hAnsi="Cambria Math"/>
            </w:rPr>
            <m:t>γ</m:t>
          </w:ins>
        </m:r>
      </m:oMath>
      <w:ins w:id="474" w:author="Arnob Alam" w:date="2021-09-05T12:20:00Z">
        <w:r>
          <w:t xml:space="preserve"> is a vector of coefficients and </w:t>
        </w:r>
      </w:ins>
      <m:oMath>
        <m:sSub>
          <m:sSubPr>
            <m:ctrlPr>
              <w:ins w:id="475" w:author="Arnob Alam" w:date="2021-09-05T12:20:00Z">
                <w:rPr>
                  <w:rFonts w:ascii="Cambria Math" w:hAnsi="Cambria Math"/>
                  <w:i/>
                </w:rPr>
              </w:ins>
            </m:ctrlPr>
          </m:sSubPr>
          <m:e>
            <m:r>
              <w:ins w:id="476" w:author="Arnob Alam" w:date="2021-09-05T12:20:00Z">
                <w:rPr>
                  <w:rFonts w:ascii="Cambria Math" w:hAnsi="Cambria Math"/>
                </w:rPr>
                <m:t>η</m:t>
              </w:ins>
            </m:r>
          </m:e>
          <m:sub>
            <m:r>
              <w:ins w:id="477" w:author="Arnob Alam" w:date="2021-09-05T12:20:00Z">
                <w:rPr>
                  <w:rFonts w:ascii="Cambria Math" w:hAnsi="Cambria Math"/>
                </w:rPr>
                <m:t>0</m:t>
              </w:ins>
            </m:r>
          </m:sub>
        </m:sSub>
      </m:oMath>
      <w:ins w:id="478" w:author="Arnob Alam" w:date="2021-09-05T12:20:00Z">
        <w:r>
          <w:t xml:space="preserve"> and </w:t>
        </w:r>
      </w:ins>
      <m:oMath>
        <m:sSub>
          <m:sSubPr>
            <m:ctrlPr>
              <w:ins w:id="479" w:author="Arnob Alam" w:date="2021-09-05T12:20:00Z">
                <w:rPr>
                  <w:rFonts w:ascii="Cambria Math" w:hAnsi="Cambria Math"/>
                  <w:i/>
                </w:rPr>
              </w:ins>
            </m:ctrlPr>
          </m:sSubPr>
          <m:e>
            <m:r>
              <w:ins w:id="480" w:author="Arnob Alam" w:date="2021-09-05T12:20:00Z">
                <w:rPr>
                  <w:rFonts w:ascii="Cambria Math" w:hAnsi="Cambria Math"/>
                </w:rPr>
                <m:t>η</m:t>
              </w:ins>
            </m:r>
          </m:e>
          <m:sub>
            <m:r>
              <w:ins w:id="481" w:author="Arnob Alam" w:date="2021-09-05T12:20:00Z">
                <w:rPr>
                  <w:rFonts w:ascii="Cambria Math" w:hAnsi="Cambria Math"/>
                </w:rPr>
                <m:t>1</m:t>
              </w:ins>
            </m:r>
          </m:sub>
        </m:sSub>
      </m:oMath>
      <w:ins w:id="482" w:author="Arnob Alam" w:date="2021-09-05T12:20:00Z">
        <w:r>
          <w:t xml:space="preserve"> are coefficients.</w:t>
        </w:r>
      </w:ins>
    </w:p>
    <w:p w14:paraId="21559755" w14:textId="77777777" w:rsidR="00055A28" w:rsidRDefault="00055A28" w:rsidP="00055A28">
      <w:pPr>
        <w:spacing w:line="480" w:lineRule="auto"/>
        <w:rPr>
          <w:ins w:id="483" w:author="Arnob Alam" w:date="2021-09-05T12:20:00Z"/>
        </w:rPr>
      </w:pPr>
      <w:ins w:id="484" w:author="Arnob Alam" w:date="2021-09-05T12:20:00Z">
        <w:r>
          <w:t>Replacing the model for price with the price model from part I, we obtain</w:t>
        </w:r>
      </w:ins>
    </w:p>
    <w:p w14:paraId="6B9B5EAF" w14:textId="77777777" w:rsidR="00055A28" w:rsidRPr="00DA6C36" w:rsidRDefault="00055A28" w:rsidP="00055A28">
      <w:pPr>
        <w:spacing w:line="480" w:lineRule="auto"/>
        <w:rPr>
          <w:ins w:id="485" w:author="Arnob Alam" w:date="2021-09-05T12:20:00Z"/>
        </w:rPr>
      </w:pPr>
      <m:oMathPara>
        <m:oMath>
          <m:r>
            <w:ins w:id="486" w:author="Arnob Alam" w:date="2021-09-05T12:20:00Z">
              <w:rPr>
                <w:rFonts w:ascii="Cambria Math" w:hAnsi="Cambria Math"/>
              </w:rPr>
              <m:t>q</m:t>
            </w:ins>
          </m:r>
          <m:d>
            <m:dPr>
              <m:ctrlPr>
                <w:ins w:id="487" w:author="Arnob Alam" w:date="2021-09-05T12:20:00Z">
                  <w:rPr>
                    <w:rFonts w:ascii="Cambria Math" w:hAnsi="Cambria Math"/>
                    <w:i/>
                  </w:rPr>
                </w:ins>
              </m:ctrlPr>
            </m:dPr>
            <m:e>
              <m:r>
                <w:ins w:id="488" w:author="Arnob Alam" w:date="2021-09-05T12:20:00Z">
                  <w:rPr>
                    <w:rFonts w:ascii="Cambria Math" w:hAnsi="Cambria Math"/>
                  </w:rPr>
                  <m:t>t</m:t>
                </w:ins>
              </m:r>
            </m:e>
          </m:d>
          <m:r>
            <w:ins w:id="489" w:author="Arnob Alam" w:date="2021-09-05T12:20:00Z">
              <w:rPr>
                <w:rFonts w:ascii="Cambria Math" w:hAnsi="Cambria Math"/>
              </w:rPr>
              <m:t>=</m:t>
            </w:ins>
          </m:r>
          <m:sSub>
            <m:sSubPr>
              <m:ctrlPr>
                <w:ins w:id="490" w:author="Arnob Alam" w:date="2021-09-05T12:20:00Z">
                  <w:rPr>
                    <w:rFonts w:ascii="Cambria Math" w:hAnsi="Cambria Math"/>
                    <w:i/>
                  </w:rPr>
                </w:ins>
              </m:ctrlPr>
            </m:sSubPr>
            <m:e>
              <m:r>
                <w:ins w:id="491" w:author="Arnob Alam" w:date="2021-09-05T12:20:00Z">
                  <w:rPr>
                    <w:rFonts w:ascii="Cambria Math" w:hAnsi="Cambria Math"/>
                  </w:rPr>
                  <m:t>η</m:t>
                </w:ins>
              </m:r>
            </m:e>
            <m:sub>
              <m:r>
                <w:ins w:id="492" w:author="Arnob Alam" w:date="2021-09-05T12:20:00Z">
                  <w:rPr>
                    <w:rFonts w:ascii="Cambria Math" w:hAnsi="Cambria Math"/>
                  </w:rPr>
                  <m:t>0</m:t>
                </w:ins>
              </m:r>
            </m:sub>
          </m:sSub>
          <m:r>
            <w:ins w:id="493" w:author="Arnob Alam" w:date="2021-09-05T12:20:00Z">
              <w:rPr>
                <w:rFonts w:ascii="Cambria Math" w:hAnsi="Cambria Math"/>
              </w:rPr>
              <m:t>+</m:t>
            </w:ins>
          </m:r>
          <m:sSub>
            <m:sSubPr>
              <m:ctrlPr>
                <w:ins w:id="494" w:author="Arnob Alam" w:date="2021-09-05T12:20:00Z">
                  <w:rPr>
                    <w:rFonts w:ascii="Cambria Math" w:hAnsi="Cambria Math"/>
                    <w:i/>
                  </w:rPr>
                </w:ins>
              </m:ctrlPr>
            </m:sSubPr>
            <m:e>
              <m:r>
                <w:ins w:id="495" w:author="Arnob Alam" w:date="2021-09-05T12:20:00Z">
                  <w:rPr>
                    <w:rFonts w:ascii="Cambria Math" w:hAnsi="Cambria Math"/>
                  </w:rPr>
                  <m:t>η</m:t>
                </w:ins>
              </m:r>
            </m:e>
            <m:sub>
              <m:r>
                <w:ins w:id="496" w:author="Arnob Alam" w:date="2021-09-05T12:20:00Z">
                  <w:rPr>
                    <w:rFonts w:ascii="Cambria Math" w:hAnsi="Cambria Math"/>
                  </w:rPr>
                  <m:t>1</m:t>
                </w:ins>
              </m:r>
            </m:sub>
          </m:sSub>
          <m:d>
            <m:dPr>
              <m:ctrlPr>
                <w:ins w:id="497" w:author="Arnob Alam" w:date="2021-09-05T12:20:00Z">
                  <w:rPr>
                    <w:rFonts w:ascii="Cambria Math" w:hAnsi="Cambria Math"/>
                    <w:i/>
                  </w:rPr>
                </w:ins>
              </m:ctrlPr>
            </m:dPr>
            <m:e>
              <m:r>
                <w:ins w:id="498" w:author="Arnob Alam" w:date="2021-09-05T12:20:00Z">
                  <w:rPr>
                    <w:rFonts w:ascii="Cambria Math" w:hAnsi="Cambria Math"/>
                  </w:rPr>
                  <m:t>μ</m:t>
                </w:ins>
              </m:r>
              <m:d>
                <m:dPr>
                  <m:ctrlPr>
                    <w:ins w:id="499" w:author="Arnob Alam" w:date="2021-09-05T12:20:00Z">
                      <w:rPr>
                        <w:rFonts w:ascii="Cambria Math" w:hAnsi="Cambria Math"/>
                        <w:i/>
                      </w:rPr>
                    </w:ins>
                  </m:ctrlPr>
                </m:dPr>
                <m:e>
                  <m:r>
                    <w:ins w:id="500" w:author="Arnob Alam" w:date="2021-09-05T12:20:00Z">
                      <w:rPr>
                        <w:rFonts w:ascii="Cambria Math" w:hAnsi="Cambria Math"/>
                      </w:rPr>
                      <m:t>t</m:t>
                    </w:ins>
                  </m:r>
                </m:e>
              </m:d>
              <m:r>
                <w:ins w:id="501" w:author="Arnob Alam" w:date="2021-09-05T12:20:00Z">
                  <w:rPr>
                    <w:rFonts w:ascii="Cambria Math" w:hAnsi="Cambria Math"/>
                  </w:rPr>
                  <m:t>+β c+</m:t>
                </w:ins>
              </m:r>
              <m:r>
                <w:ins w:id="502" w:author="Arnob Alam" w:date="2021-09-05T12:20:00Z">
                  <m:rPr>
                    <m:sty m:val="bi"/>
                  </m:rPr>
                  <w:rPr>
                    <w:rFonts w:ascii="Cambria Math" w:hAnsi="Cambria Math"/>
                  </w:rPr>
                  <m:t>γX</m:t>
                </w:ins>
              </m:r>
            </m:e>
          </m:d>
          <m:r>
            <w:ins w:id="503" w:author="Arnob Alam" w:date="2021-09-05T12:20:00Z">
              <w:rPr>
                <w:rFonts w:ascii="Cambria Math" w:hAnsi="Cambria Math"/>
              </w:rPr>
              <m:t>+</m:t>
            </w:ins>
          </m:r>
          <m:r>
            <w:ins w:id="504" w:author="Arnob Alam" w:date="2021-09-05T12:20:00Z">
              <m:rPr>
                <m:sty m:val="bi"/>
              </m:rPr>
              <w:rPr>
                <w:rFonts w:ascii="Cambria Math" w:hAnsi="Cambria Math"/>
              </w:rPr>
              <m:t>ζZ</m:t>
            </w:ins>
          </m:r>
          <m:r>
            <w:ins w:id="505" w:author="Arnob Alam" w:date="2021-09-05T12:20:00Z">
              <m:rPr>
                <m:sty m:val="p"/>
              </m:rPr>
              <w:rPr>
                <w:rFonts w:ascii="Cambria Math" w:hAnsi="Cambria Math"/>
              </w:rPr>
              <w:br/>
            </w:ins>
          </m:r>
        </m:oMath>
        <m:oMath>
          <m:r>
            <w:ins w:id="506" w:author="Arnob Alam" w:date="2021-09-05T12:20:00Z">
              <w:rPr>
                <w:rFonts w:ascii="Cambria Math" w:hAnsi="Cambria Math"/>
              </w:rPr>
              <m:t>q</m:t>
            </w:ins>
          </m:r>
          <m:d>
            <m:dPr>
              <m:ctrlPr>
                <w:ins w:id="507" w:author="Arnob Alam" w:date="2021-09-05T12:20:00Z">
                  <w:rPr>
                    <w:rFonts w:ascii="Cambria Math" w:hAnsi="Cambria Math"/>
                    <w:i/>
                  </w:rPr>
                </w:ins>
              </m:ctrlPr>
            </m:dPr>
            <m:e>
              <m:r>
                <w:ins w:id="508" w:author="Arnob Alam" w:date="2021-09-05T12:20:00Z">
                  <w:rPr>
                    <w:rFonts w:ascii="Cambria Math" w:hAnsi="Cambria Math"/>
                  </w:rPr>
                  <m:t>t</m:t>
                </w:ins>
              </m:r>
            </m:e>
          </m:d>
          <m:r>
            <w:ins w:id="509" w:author="Arnob Alam" w:date="2021-09-05T12:20:00Z">
              <w:rPr>
                <w:rFonts w:ascii="Cambria Math" w:hAnsi="Cambria Math"/>
              </w:rPr>
              <m:t xml:space="preserve">= </m:t>
            </w:ins>
          </m:r>
          <m:sSub>
            <m:sSubPr>
              <m:ctrlPr>
                <w:ins w:id="510" w:author="Arnob Alam" w:date="2021-09-05T12:20:00Z">
                  <w:rPr>
                    <w:rFonts w:ascii="Cambria Math" w:hAnsi="Cambria Math"/>
                    <w:i/>
                  </w:rPr>
                </w:ins>
              </m:ctrlPr>
            </m:sSubPr>
            <m:e>
              <m:r>
                <w:ins w:id="511" w:author="Arnob Alam" w:date="2021-09-05T12:20:00Z">
                  <w:rPr>
                    <w:rFonts w:ascii="Cambria Math" w:hAnsi="Cambria Math"/>
                  </w:rPr>
                  <m:t>η</m:t>
                </w:ins>
              </m:r>
            </m:e>
            <m:sub>
              <m:r>
                <w:ins w:id="512" w:author="Arnob Alam" w:date="2021-09-05T12:20:00Z">
                  <w:rPr>
                    <w:rFonts w:ascii="Cambria Math" w:hAnsi="Cambria Math"/>
                  </w:rPr>
                  <m:t>0</m:t>
                </w:ins>
              </m:r>
            </m:sub>
          </m:sSub>
          <m:r>
            <w:ins w:id="513" w:author="Arnob Alam" w:date="2021-09-05T12:20:00Z">
              <w:rPr>
                <w:rFonts w:ascii="Cambria Math" w:hAnsi="Cambria Math"/>
              </w:rPr>
              <m:t>+</m:t>
            </w:ins>
          </m:r>
          <m:sSub>
            <m:sSubPr>
              <m:ctrlPr>
                <w:ins w:id="514" w:author="Arnob Alam" w:date="2021-09-05T12:20:00Z">
                  <w:rPr>
                    <w:rFonts w:ascii="Cambria Math" w:hAnsi="Cambria Math"/>
                    <w:i/>
                  </w:rPr>
                </w:ins>
              </m:ctrlPr>
            </m:sSubPr>
            <m:e>
              <m:r>
                <w:ins w:id="515" w:author="Arnob Alam" w:date="2021-09-05T12:20:00Z">
                  <w:rPr>
                    <w:rFonts w:ascii="Cambria Math" w:hAnsi="Cambria Math"/>
                  </w:rPr>
                  <m:t>η</m:t>
                </w:ins>
              </m:r>
            </m:e>
            <m:sub>
              <m:r>
                <w:ins w:id="516" w:author="Arnob Alam" w:date="2021-09-05T12:20:00Z">
                  <w:rPr>
                    <w:rFonts w:ascii="Cambria Math" w:hAnsi="Cambria Math"/>
                  </w:rPr>
                  <m:t>1</m:t>
                </w:ins>
              </m:r>
            </m:sub>
          </m:sSub>
          <m:r>
            <w:ins w:id="517" w:author="Arnob Alam" w:date="2021-09-05T12:20:00Z">
              <w:rPr>
                <w:rFonts w:ascii="Cambria Math" w:hAnsi="Cambria Math"/>
              </w:rPr>
              <m:t>μ</m:t>
            </w:ins>
          </m:r>
          <m:d>
            <m:dPr>
              <m:ctrlPr>
                <w:ins w:id="518" w:author="Arnob Alam" w:date="2021-09-05T12:20:00Z">
                  <w:rPr>
                    <w:rFonts w:ascii="Cambria Math" w:hAnsi="Cambria Math"/>
                    <w:i/>
                  </w:rPr>
                </w:ins>
              </m:ctrlPr>
            </m:dPr>
            <m:e>
              <m:r>
                <w:ins w:id="519" w:author="Arnob Alam" w:date="2021-09-05T12:20:00Z">
                  <w:rPr>
                    <w:rFonts w:ascii="Cambria Math" w:hAnsi="Cambria Math"/>
                  </w:rPr>
                  <m:t>t</m:t>
                </w:ins>
              </m:r>
            </m:e>
          </m:d>
          <m:r>
            <w:ins w:id="520" w:author="Arnob Alam" w:date="2021-09-05T12:20:00Z">
              <w:rPr>
                <w:rFonts w:ascii="Cambria Math" w:hAnsi="Cambria Math"/>
              </w:rPr>
              <m:t>+</m:t>
            </w:ins>
          </m:r>
          <m:sSub>
            <m:sSubPr>
              <m:ctrlPr>
                <w:ins w:id="521" w:author="Arnob Alam" w:date="2021-09-05T12:20:00Z">
                  <w:rPr>
                    <w:rFonts w:ascii="Cambria Math" w:hAnsi="Cambria Math"/>
                    <w:i/>
                  </w:rPr>
                </w:ins>
              </m:ctrlPr>
            </m:sSubPr>
            <m:e>
              <m:r>
                <w:ins w:id="522" w:author="Arnob Alam" w:date="2021-09-05T12:20:00Z">
                  <w:rPr>
                    <w:rFonts w:ascii="Cambria Math" w:hAnsi="Cambria Math"/>
                  </w:rPr>
                  <m:t>η</m:t>
                </w:ins>
              </m:r>
            </m:e>
            <m:sub>
              <m:r>
                <w:ins w:id="523" w:author="Arnob Alam" w:date="2021-09-05T12:20:00Z">
                  <w:rPr>
                    <w:rFonts w:ascii="Cambria Math" w:hAnsi="Cambria Math"/>
                  </w:rPr>
                  <m:t>2</m:t>
                </w:ins>
              </m:r>
            </m:sub>
          </m:sSub>
          <m:r>
            <w:ins w:id="524" w:author="Arnob Alam" w:date="2021-09-05T12:20:00Z">
              <w:rPr>
                <w:rFonts w:ascii="Cambria Math" w:hAnsi="Cambria Math"/>
              </w:rPr>
              <m:t>c+</m:t>
            </w:ins>
          </m:r>
          <m:r>
            <w:ins w:id="525" w:author="Arnob Alam" w:date="2021-09-05T12:20:00Z">
              <m:rPr>
                <m:sty m:val="bi"/>
              </m:rPr>
              <w:rPr>
                <w:rFonts w:ascii="Cambria Math" w:hAnsi="Cambria Math"/>
              </w:rPr>
              <m:t>λW</m:t>
            </w:ins>
          </m:r>
        </m:oMath>
      </m:oMathPara>
    </w:p>
    <w:p w14:paraId="688D8AA9" w14:textId="6BF8B757" w:rsidR="00055A28" w:rsidRDefault="00055A28">
      <w:pPr>
        <w:rPr>
          <w:ins w:id="526" w:author="Amos Golan" w:date="2021-09-10T07:10:00Z"/>
        </w:rPr>
      </w:pPr>
      <w:ins w:id="527" w:author="Arnob Alam" w:date="2021-09-05T12:20:00Z">
        <w:r>
          <w:t xml:space="preserve">Where </w:t>
        </w:r>
      </w:ins>
      <m:oMath>
        <m:r>
          <w:ins w:id="528" w:author="Arnob Alam" w:date="2021-09-05T12:20:00Z">
            <w:rPr>
              <w:rFonts w:ascii="Cambria Math" w:hAnsi="Cambria Math"/>
            </w:rPr>
            <m:t>q(t)</m:t>
          </w:ins>
        </m:r>
      </m:oMath>
      <w:ins w:id="529" w:author="Arnob Alam" w:date="2021-09-05T12:20:00Z">
        <w:r>
          <w:t xml:space="preserve"> is the quantity traded at time </w:t>
        </w:r>
      </w:ins>
      <m:oMath>
        <m:r>
          <w:ins w:id="530" w:author="Arnob Alam" w:date="2021-09-05T12:20:00Z">
            <w:rPr>
              <w:rFonts w:ascii="Cambria Math" w:hAnsi="Cambria Math"/>
            </w:rPr>
            <m:t>t</m:t>
          </w:ins>
        </m:r>
      </m:oMath>
      <w:ins w:id="531" w:author="Arnob Alam" w:date="2021-09-05T12:20:00Z">
        <w:r>
          <w:t xml:space="preserve">, </w:t>
        </w:r>
      </w:ins>
      <m:oMath>
        <m:r>
          <w:ins w:id="532" w:author="Arnob Alam" w:date="2021-09-05T12:20:00Z">
            <w:rPr>
              <w:rFonts w:ascii="Cambria Math" w:hAnsi="Cambria Math"/>
            </w:rPr>
            <m:t>μ</m:t>
          </w:ins>
        </m:r>
        <m:d>
          <m:dPr>
            <m:ctrlPr>
              <w:ins w:id="533" w:author="Arnob Alam" w:date="2021-09-05T12:20:00Z">
                <w:rPr>
                  <w:rFonts w:ascii="Cambria Math" w:hAnsi="Cambria Math"/>
                  <w:i/>
                </w:rPr>
              </w:ins>
            </m:ctrlPr>
          </m:dPr>
          <m:e>
            <m:r>
              <w:ins w:id="534" w:author="Arnob Alam" w:date="2021-09-05T12:20:00Z">
                <w:rPr>
                  <w:rFonts w:ascii="Cambria Math" w:hAnsi="Cambria Math"/>
                </w:rPr>
                <m:t>t</m:t>
              </w:ins>
            </m:r>
          </m:e>
        </m:d>
      </m:oMath>
      <w:ins w:id="535" w:author="Arnob Alam" w:date="2021-09-05T12:20:00Z">
        <w:r>
          <w:t xml:space="preserve"> is the fundamental price of the swap at time </w:t>
        </w:r>
      </w:ins>
      <m:oMath>
        <m:r>
          <w:ins w:id="536" w:author="Arnob Alam" w:date="2021-09-05T12:20:00Z">
            <w:rPr>
              <w:rFonts w:ascii="Cambria Math" w:hAnsi="Cambria Math"/>
            </w:rPr>
            <m:t>t</m:t>
          </w:ins>
        </m:r>
      </m:oMath>
      <w:ins w:id="537" w:author="Arnob Alam" w:date="2021-09-05T12:20:00Z">
        <w:r>
          <w:t xml:space="preserve">, c is an indicator variable that takes a value of 1 if the swap is uncleared and a value of 0 if the swap is cleared and </w:t>
        </w:r>
      </w:ins>
      <m:oMath>
        <m:r>
          <w:ins w:id="538" w:author="Arnob Alam" w:date="2021-09-05T12:20:00Z">
            <m:rPr>
              <m:sty m:val="bi"/>
            </m:rPr>
            <w:rPr>
              <w:rFonts w:ascii="Cambria Math" w:hAnsi="Cambria Math"/>
            </w:rPr>
            <m:t>W</m:t>
          </w:ins>
        </m:r>
        <m:r>
          <w:ins w:id="539" w:author="Arnob Alam" w:date="2021-09-05T12:20:00Z">
            <w:rPr>
              <w:rFonts w:ascii="Cambria Math" w:hAnsi="Cambria Math"/>
            </w:rPr>
            <m:t>=</m:t>
          </w:ins>
        </m:r>
        <m:d>
          <m:dPr>
            <m:begChr m:val="["/>
            <m:endChr m:val="]"/>
            <m:ctrlPr>
              <w:ins w:id="540" w:author="Arnob Alam" w:date="2021-09-05T12:20:00Z">
                <w:rPr>
                  <w:rFonts w:ascii="Cambria Math" w:hAnsi="Cambria Math" w:cstheme="minorBidi"/>
                  <w:i/>
                  <w:sz w:val="22"/>
                  <w:szCs w:val="28"/>
                </w:rPr>
              </w:ins>
            </m:ctrlPr>
          </m:dPr>
          <m:e>
            <m:m>
              <m:mPr>
                <m:mcs>
                  <m:mc>
                    <m:mcPr>
                      <m:count m:val="1"/>
                      <m:mcJc m:val="center"/>
                    </m:mcPr>
                  </m:mc>
                </m:mcs>
                <m:ctrlPr>
                  <w:ins w:id="541" w:author="Arnob Alam" w:date="2021-09-05T12:20:00Z">
                    <w:rPr>
                      <w:rFonts w:ascii="Cambria Math" w:hAnsi="Cambria Math" w:cstheme="minorBidi"/>
                      <w:i/>
                      <w:sz w:val="22"/>
                      <w:szCs w:val="28"/>
                    </w:rPr>
                  </w:ins>
                </m:ctrlPr>
              </m:mPr>
              <m:mr>
                <m:e>
                  <m:r>
                    <w:ins w:id="542" w:author="Arnob Alam" w:date="2021-09-05T12:20:00Z">
                      <m:rPr>
                        <m:sty m:val="bi"/>
                      </m:rPr>
                      <w:rPr>
                        <w:rFonts w:ascii="Cambria Math" w:hAnsi="Cambria Math"/>
                      </w:rPr>
                      <m:t>Z</m:t>
                    </w:ins>
                  </m:r>
                </m:e>
              </m:mr>
              <m:mr>
                <m:e>
                  <m:r>
                    <w:ins w:id="543" w:author="Arnob Alam" w:date="2021-09-05T12:20:00Z">
                      <m:rPr>
                        <m:sty m:val="bi"/>
                      </m:rPr>
                      <w:rPr>
                        <w:rFonts w:ascii="Cambria Math" w:hAnsi="Cambria Math"/>
                      </w:rPr>
                      <m:t>X</m:t>
                    </w:ins>
                  </m:r>
                </m:e>
              </m:mr>
            </m:m>
          </m:e>
        </m:d>
      </m:oMath>
      <w:ins w:id="544" w:author="Arnob Alam" w:date="2021-09-05T12:20:00Z">
        <w:r>
          <w:t xml:space="preserve"> and </w:t>
        </w:r>
      </w:ins>
      <m:oMath>
        <m:r>
          <w:ins w:id="545" w:author="Arnob Alam" w:date="2021-09-05T12:20:00Z">
            <m:rPr>
              <m:sty m:val="bi"/>
            </m:rPr>
            <w:rPr>
              <w:rFonts w:ascii="Cambria Math" w:hAnsi="Cambria Math"/>
            </w:rPr>
            <m:t>λ=</m:t>
          </w:ins>
        </m:r>
        <m:d>
          <m:dPr>
            <m:begChr m:val="["/>
            <m:endChr m:val="]"/>
            <m:ctrlPr>
              <w:ins w:id="546" w:author="Arnob Alam" w:date="2021-09-05T12:20:00Z">
                <w:rPr>
                  <w:rFonts w:ascii="Cambria Math" w:hAnsi="Cambria Math" w:cstheme="minorBidi"/>
                  <w:b/>
                  <w:bCs/>
                  <w:i/>
                  <w:sz w:val="22"/>
                  <w:szCs w:val="28"/>
                </w:rPr>
              </w:ins>
            </m:ctrlPr>
          </m:dPr>
          <m:e>
            <m:m>
              <m:mPr>
                <m:mcs>
                  <m:mc>
                    <m:mcPr>
                      <m:count m:val="1"/>
                      <m:mcJc m:val="center"/>
                    </m:mcPr>
                  </m:mc>
                </m:mcs>
                <m:ctrlPr>
                  <w:ins w:id="547" w:author="Arnob Alam" w:date="2021-09-05T12:20:00Z">
                    <w:rPr>
                      <w:rFonts w:ascii="Cambria Math" w:hAnsi="Cambria Math" w:cstheme="minorBidi"/>
                      <w:b/>
                      <w:bCs/>
                      <w:i/>
                      <w:sz w:val="22"/>
                      <w:szCs w:val="28"/>
                    </w:rPr>
                  </w:ins>
                </m:ctrlPr>
              </m:mPr>
              <m:mr>
                <m:e>
                  <m:r>
                    <w:ins w:id="548" w:author="Arnob Alam" w:date="2021-09-05T12:20:00Z">
                      <m:rPr>
                        <m:sty m:val="bi"/>
                      </m:rPr>
                      <w:rPr>
                        <w:rFonts w:ascii="Cambria Math" w:hAnsi="Cambria Math"/>
                      </w:rPr>
                      <m:t>ζ</m:t>
                    </w:ins>
                  </m:r>
                </m:e>
              </m:mr>
              <m:mr>
                <m:e>
                  <m:r>
                    <w:ins w:id="549" w:author="Arnob Alam" w:date="2021-09-05T12:20:00Z">
                      <m:rPr>
                        <m:sty m:val="bi"/>
                      </m:rPr>
                      <w:rPr>
                        <w:rFonts w:ascii="Cambria Math" w:hAnsi="Cambria Math"/>
                      </w:rPr>
                      <m:t>γ</m:t>
                    </w:ins>
                  </m:r>
                </m:e>
              </m:mr>
            </m:m>
          </m:e>
        </m:d>
      </m:oMath>
      <w:ins w:id="550" w:author="Arnob Alam" w:date="2021-09-05T12:20:00Z">
        <w:r>
          <w:t>.</w:t>
        </w:r>
      </w:ins>
    </w:p>
    <w:p w14:paraId="3F9E6EB4" w14:textId="3C09D106" w:rsidR="001E3BEE" w:rsidRDefault="001E3BEE">
      <w:pPr>
        <w:rPr>
          <w:ins w:id="551" w:author="Amos Golan" w:date="2021-09-10T07:10:00Z"/>
        </w:rPr>
      </w:pPr>
    </w:p>
    <w:p w14:paraId="5FA4A0A7" w14:textId="508CB44F" w:rsidR="001E3BEE" w:rsidRDefault="001E3BEE">
      <w:pPr>
        <w:rPr>
          <w:ins w:id="552" w:author="Arnob Alam" w:date="2021-09-05T12:20:00Z"/>
        </w:rPr>
      </w:pPr>
      <w:ins w:id="553" w:author="Amos Golan" w:date="2021-09-10T07:10:00Z">
        <w:r w:rsidRPr="001E3BEE">
          <w:rPr>
            <w:highlight w:val="yellow"/>
            <w:rPrChange w:id="554" w:author="Amos Golan" w:date="2021-09-10T07:12:00Z">
              <w:rPr/>
            </w:rPrChange>
          </w:rPr>
          <w:t>Overall, a fine start but needs more (just my view here of course): I would discuss the theoretical models of interest describing the mechanism…. And the</w:t>
        </w:r>
      </w:ins>
      <w:ins w:id="555" w:author="Amos Golan" w:date="2021-09-10T07:11:00Z">
        <w:r w:rsidRPr="001E3BEE">
          <w:rPr>
            <w:highlight w:val="yellow"/>
            <w:rPrChange w:id="556" w:author="Amos Golan" w:date="2021-09-10T07:12:00Z">
              <w:rPr/>
            </w:rPrChange>
          </w:rPr>
          <w:t xml:space="preserve">n go into discussion of </w:t>
        </w:r>
        <w:r w:rsidRPr="001E3BEE">
          <w:rPr>
            <w:highlight w:val="yellow"/>
            <w:rPrChange w:id="557" w:author="Amos Golan" w:date="2021-09-10T07:12:00Z">
              <w:rPr/>
            </w:rPrChange>
          </w:rPr>
          <w:lastRenderedPageBreak/>
          <w:t>unobserved quantities vs observable and form a way to test the models and answer the questions. Also, try to relate it directly to the questions/hypotheses you raised ea</w:t>
        </w:r>
      </w:ins>
      <w:ins w:id="558" w:author="Amos Golan" w:date="2021-09-10T07:12:00Z">
        <w:r w:rsidRPr="001E3BEE">
          <w:rPr>
            <w:highlight w:val="yellow"/>
            <w:rPrChange w:id="559" w:author="Amos Golan" w:date="2021-09-10T07:12:00Z">
              <w:rPr/>
            </w:rPrChange>
          </w:rPr>
          <w:t>rlier.</w:t>
        </w:r>
      </w:ins>
    </w:p>
    <w:p w14:paraId="5ACA67C4" w14:textId="08681F37" w:rsidR="00C7522A" w:rsidDel="00055A28" w:rsidRDefault="00055A28">
      <w:pPr>
        <w:pStyle w:val="Heading1"/>
        <w:spacing w:line="480" w:lineRule="auto"/>
        <w:rPr>
          <w:del w:id="560" w:author="Arnob Alam" w:date="2021-09-05T12:20:00Z"/>
        </w:rPr>
        <w:pPrChange w:id="561" w:author="Arnob Alam" w:date="2021-09-05T12:20:00Z">
          <w:pPr>
            <w:pStyle w:val="Heading1"/>
          </w:pPr>
        </w:pPrChange>
      </w:pPr>
      <w:ins w:id="562" w:author="Arnob Alam" w:date="2021-09-05T12:20:00Z">
        <w:r>
          <w:br w:type="page"/>
        </w:r>
      </w:ins>
      <w:commentRangeStart w:id="563"/>
      <w:del w:id="564" w:author="Arnob Alam" w:date="2021-09-05T12:20:00Z">
        <w:r w:rsidR="00C7522A" w:rsidDel="00055A28">
          <w:lastRenderedPageBreak/>
          <w:delText>Possible Models</w:delText>
        </w:r>
        <w:commentRangeEnd w:id="563"/>
        <w:r w:rsidR="00054023" w:rsidDel="00055A28">
          <w:rPr>
            <w:rStyle w:val="CommentReference"/>
            <w:rFonts w:asciiTheme="minorHAnsi" w:eastAsiaTheme="minorEastAsia" w:hAnsiTheme="minorHAnsi" w:cs="Times New Roman"/>
            <w:b w:val="0"/>
            <w:bCs w:val="0"/>
            <w:kern w:val="0"/>
          </w:rPr>
          <w:commentReference w:id="563"/>
        </w:r>
      </w:del>
    </w:p>
    <w:p w14:paraId="40A00998" w14:textId="3065A6E5" w:rsidR="00C7522A" w:rsidDel="00055A28" w:rsidRDefault="00002904" w:rsidP="00002904">
      <w:pPr>
        <w:spacing w:line="480" w:lineRule="auto"/>
        <w:ind w:firstLine="720"/>
        <w:rPr>
          <w:del w:id="565" w:author="Arnob Alam" w:date="2021-09-05T12:20:00Z"/>
        </w:rPr>
      </w:pPr>
      <w:del w:id="566" w:author="Arnob Alam" w:date="2021-09-05T12:20:00Z">
        <w:r w:rsidDel="00055A28">
          <w:delText xml:space="preserve">I am still thinking about possible models.  I think </w:delText>
        </w:r>
        <w:r w:rsidR="00D33B49" w:rsidDel="00055A28">
          <w:delText xml:space="preserve">I want to focus on causality, so </w:delText>
        </w:r>
        <w:r w:rsidR="008263D0" w:rsidDel="00055A28">
          <w:delText>if working with cross-sectional data</w:delText>
        </w:r>
        <w:r w:rsidR="00166978" w:rsidDel="00055A28">
          <w:delText xml:space="preserve"> I will want to use </w:delText>
        </w:r>
        <w:r w:rsidR="007F335D" w:rsidDel="00055A28">
          <w:delText xml:space="preserve">a diff-in-diff, regression discontinuity or instrumental variables approach.  The estimation method might be </w:delText>
        </w:r>
        <w:r w:rsidR="002760F9" w:rsidDel="00055A28">
          <w:delText xml:space="preserve">replaced by the </w:delText>
        </w:r>
        <w:r w:rsidR="00F80329" w:rsidDel="00055A28">
          <w:delText>MaxEnt/Generalized MaxEnt instead of the Maximum Likelihood</w:delText>
        </w:r>
        <w:r w:rsidR="00DD7A30" w:rsidDel="00055A28">
          <w:delText xml:space="preserve"> estimator if it makes sense</w:delText>
        </w:r>
        <w:r w:rsidR="000F6927" w:rsidDel="00055A28">
          <w:delText>.</w:delText>
        </w:r>
        <w:r w:rsidR="00DD7A30" w:rsidDel="00055A28">
          <w:delText xml:space="preserve">  </w:delText>
        </w:r>
        <w:r w:rsidR="00810BC4" w:rsidDel="00055A28">
          <w:delText>If I am working with time series or panel data, I will probably use a vector auto</w:delText>
        </w:r>
        <w:r w:rsidR="006677DA" w:rsidDel="00055A28">
          <w:delText>re</w:delText>
        </w:r>
        <w:r w:rsidR="00810BC4" w:rsidDel="00055A28">
          <w:delText xml:space="preserve">gression/structural </w:delText>
        </w:r>
        <w:r w:rsidR="006677DA" w:rsidDel="00055A28">
          <w:delText>vector autoregression model (again replacing the estimator with MaxEnt/generalized MaxEnt</w:delText>
        </w:r>
      </w:del>
      <w:del w:id="567" w:author="Arnob Alam" w:date="2021-08-30T17:12:00Z">
        <w:r w:rsidR="006677DA" w:rsidDel="005C56B5">
          <w:delText>)</w:delText>
        </w:r>
      </w:del>
      <w:del w:id="568" w:author="Arnob Alam" w:date="2021-09-05T12:20:00Z">
        <w:r w:rsidR="006677DA" w:rsidDel="00055A28">
          <w:delText xml:space="preserve"> if it makes sense.</w:delText>
        </w:r>
      </w:del>
    </w:p>
    <w:p w14:paraId="56A25BF6" w14:textId="4DB1CF8A" w:rsidR="00C71487" w:rsidDel="00055A28" w:rsidRDefault="00C71487" w:rsidP="00002904">
      <w:pPr>
        <w:spacing w:line="480" w:lineRule="auto"/>
        <w:ind w:firstLine="720"/>
        <w:rPr>
          <w:del w:id="569" w:author="Arnob Alam" w:date="2021-09-05T12:20:00Z"/>
        </w:rPr>
      </w:pPr>
      <w:del w:id="570" w:author="Arnob Alam" w:date="2021-09-05T12:20:00Z">
        <w:r w:rsidDel="00055A28">
          <w:delText xml:space="preserve">I will also need some economic models of trading.  There are some existing models such as </w:delText>
        </w:r>
        <w:r w:rsidR="00070E5A" w:rsidDel="00055A28">
          <w:fldChar w:fldCharType="begin"/>
        </w:r>
        <w:r w:rsidR="00070E5A" w:rsidDel="00055A28">
          <w:delInstrText xml:space="preserve"> ADDIN ZOTERO_ITEM CSL_CITATION {"citationID":"b82LrfKb","properties":{"formattedCitation":"(Ho &amp; Stoll, 1981)","plainCitation":"(Ho &amp; Stoll, 1981)","noteIndex":0},"citationItems":[{"id":656,"uris":["http://zotero.org/users/1226582/items/HYNAJYNU"],"uri":["http://zotero.org/users/1226582/items/HYNAJYNU"],"itemData":{"id":656,"type":"article-journal","container-title":"Journal of Financial economics","issue":"1","note":"publisher: Elsevier","page":"47–73","source":"Google Scholar","title":"Optimal dealer pricing under transactions and return uncertainty","volume":"9","author":[{"family":"Ho","given":"Thomas"},{"family":"Stoll","given":"Hans R."}],"issued":{"date-parts":[["1981"]]}}}],"schema":"https://github.com/citation-style-language/schema/raw/master/csl-citation.json"} </w:delInstrText>
        </w:r>
        <w:r w:rsidR="00070E5A" w:rsidDel="00055A28">
          <w:fldChar w:fldCharType="separate"/>
        </w:r>
        <w:r w:rsidR="00070E5A" w:rsidRPr="00070E5A" w:rsidDel="00055A28">
          <w:rPr>
            <w:rFonts w:ascii="Calibri" w:hAnsi="Calibri" w:cs="Calibri"/>
            <w:sz w:val="22"/>
          </w:rPr>
          <w:delText>(Ho &amp; Stoll, 1981)</w:delText>
        </w:r>
        <w:r w:rsidR="00070E5A" w:rsidDel="00055A28">
          <w:fldChar w:fldCharType="end"/>
        </w:r>
        <w:r w:rsidR="00AE0A36" w:rsidDel="00055A28">
          <w:delText xml:space="preserve">, </w:delText>
        </w:r>
        <w:r w:rsidR="00AE0A36" w:rsidDel="00055A28">
          <w:fldChar w:fldCharType="begin"/>
        </w:r>
        <w:r w:rsidR="00AE0A36" w:rsidDel="00055A28">
          <w:delInstrText xml:space="preserve"> ADDIN ZOTERO_ITEM CSL_CITATION {"citationID":"sLqGA5Gl","properties":{"formattedCitation":"(Glosten &amp; Harris, 1988)","plainCitation":"(Glosten &amp; Harris, 1988)","noteIndex":0},"citationItems":[{"id":658,"uris":["http://zotero.org/users/1226582/items/WA9WD6Y9"],"uri":["http://zotero.org/users/1226582/items/WA9WD6Y9"],"itemData":{"id":658,"type":"article-journal","abstract":"This paper develops and implements a technique for estimating a model of the bid/ask spread. The spread is decomposed into two components, one due to asymmetric information and one due to inventory costs, specialist monopoly power, and clearing costs. The model is estimated using NYSE common stock transaction prices in the period 1981–1983. Cross-sectional regression analysis is then used to relate time-series estimated spread components to other stock characteristics. The results cannot reject the hypothesis that significant amounts of NYSE common stock spreads are due to asymmetric information.","container-title":"Journal of Financial Economics","DOI":"10.1016/0304-405X(88)90034-7","ISSN":"0304-405X","issue":"1","journalAbbreviation":"Journal of Financial Economics","language":"en","page":"123-142","source":"ScienceDirect","title":"Estimating the components of the bid/ask spread","volume":"21","author":[{"family":"Glosten","given":"Lawrence R"},{"family":"Harris","given":"Lawrence E"}],"issued":{"date-parts":[["1988",5,1]]}}}],"schema":"https://github.com/citation-style-language/schema/raw/master/csl-citation.json"} </w:delInstrText>
        </w:r>
        <w:r w:rsidR="00AE0A36" w:rsidDel="00055A28">
          <w:fldChar w:fldCharType="separate"/>
        </w:r>
        <w:r w:rsidR="00AE0A36" w:rsidRPr="00AE0A36" w:rsidDel="00055A28">
          <w:rPr>
            <w:rFonts w:ascii="Calibri" w:hAnsi="Calibri" w:cs="Calibri"/>
            <w:sz w:val="22"/>
          </w:rPr>
          <w:delText>(Glosten &amp; Harris, 1988)</w:delText>
        </w:r>
        <w:r w:rsidR="00AE0A36" w:rsidDel="00055A28">
          <w:fldChar w:fldCharType="end"/>
        </w:r>
        <w:r w:rsidR="00FC3E28" w:rsidDel="00055A28">
          <w:delText xml:space="preserve">, </w:delText>
        </w:r>
        <w:r w:rsidR="00FC3E28" w:rsidDel="00055A28">
          <w:fldChar w:fldCharType="begin"/>
        </w:r>
        <w:r w:rsidR="00FC3E28" w:rsidDel="00055A28">
          <w:delInstrText xml:space="preserve"> ADDIN ZOTERO_ITEM CSL_CITATION {"citationID":"SkNOod3H","properties":{"formattedCitation":"(Amihud &amp; Mendelson, 1986)","plainCitation":"(Amihud &amp; Mendelson, 1986)","noteIndex":0},"citationItems":[{"id":654,"uris":["http://zotero.org/users/1226582/items/JDS7UVDY"],"uri":["http://zotero.org/users/1226582/items/JDS7UVDY"],"itemData":{"id":654,"type":"article-journal","container-title":"Journal of financial Economics","issue":"2","note":"publisher: Elsevier","page":"223–249","source":"Google Scholar","title":"Asset pricing and the bid-ask spread","volume":"17","author":[{"family":"Amihud","given":"Yakov"},{"family":"Mendelson","given":"Haim"}],"issued":{"date-parts":[["1986"]]}}}],"schema":"https://github.com/citation-style-language/schema/raw/master/csl-citation.json"} </w:delInstrText>
        </w:r>
        <w:r w:rsidR="00FC3E28" w:rsidDel="00055A28">
          <w:fldChar w:fldCharType="separate"/>
        </w:r>
        <w:r w:rsidR="00FC3E28" w:rsidRPr="00FC3E28" w:rsidDel="00055A28">
          <w:rPr>
            <w:rFonts w:ascii="Calibri" w:hAnsi="Calibri" w:cs="Calibri"/>
            <w:sz w:val="22"/>
          </w:rPr>
          <w:delText>(Amihud &amp; Mendelson, 1986)</w:delText>
        </w:r>
        <w:r w:rsidR="00FC3E28" w:rsidDel="00055A28">
          <w:fldChar w:fldCharType="end"/>
        </w:r>
        <w:r w:rsidR="00FC3E28" w:rsidDel="00055A28">
          <w:delText xml:space="preserve"> and </w:delText>
        </w:r>
        <w:r w:rsidR="00794A83" w:rsidDel="00055A28">
          <w:fldChar w:fldCharType="begin"/>
        </w:r>
        <w:r w:rsidR="00794A83" w:rsidDel="00055A28">
          <w:delInstrText xml:space="preserve"> ADDIN ZOTERO_ITEM CSL_CITATION {"citationID":"hEODh9Ql","properties":{"formattedCitation":"(Hendershott &amp; Menkveld, 2014)","plainCitation":"(Hendershott &amp; Menkveld, 2014)","noteIndex":0},"citationItems":[{"id":661,"uris":["http://zotero.org/users/1226582/items/YTTU9J4A"],"uri":["http://zotero.org/users/1226582/items/YTTU9J4A"],"itemData":{"id":661,"type":"article-journal","abstract":"We study price pressures, i.e., deviations from the efficient price due to risk-averse intermediaries supplying liquidity to asynchronously arriving investors. Empirically, New York Stock Exchange intermediary data reveals economically large price pressures, 0.49% on average with a half life of 0.92 days. Theoretically, a simple dynamic inventory model captures an intermediary</w:delInstrText>
        </w:r>
        <w:r w:rsidR="00794A83" w:rsidDel="00055A28">
          <w:rPr>
            <w:rtl/>
            <w:lang w:bidi="he-IL"/>
          </w:rPr>
          <w:delInstrText>׳</w:delInstrText>
        </w:r>
        <w:r w:rsidR="00794A83" w:rsidDel="00055A28">
          <w:delInstrText>s use of price pressure to mean-revert inventory. She trades off revenue loss due to price pressure against price risk associated with staying in a nonzero inventory state. The closed-form solution identifies the intermediary</w:delInstrText>
        </w:r>
        <w:r w:rsidR="00794A83" w:rsidDel="00055A28">
          <w:rPr>
            <w:rtl/>
            <w:lang w:bidi="he-IL"/>
          </w:rPr>
          <w:delInstrText>׳</w:delInstrText>
        </w:r>
        <w:r w:rsidR="00794A83" w:rsidDel="00055A28">
          <w:delInstrText>s risk aversion and the investors</w:delInstrText>
        </w:r>
        <w:r w:rsidR="00794A83" w:rsidDel="00055A28">
          <w:rPr>
            <w:rtl/>
            <w:lang w:bidi="he-IL"/>
          </w:rPr>
          <w:delInstrText>׳</w:delInstrText>
        </w:r>
        <w:r w:rsidR="00794A83" w:rsidDel="00055A28">
          <w:delInstrText xml:space="preserve"> private value distribution from the observed time series patterns of prices and inventories. These parameters imply a relative social cost due to price pressure, a deviation from constrained Pareto efficiency, of approximately 10% of the cost of immediacy.","container-title":"Journal of Financial Economics","DOI":"10.1016/j.jfineco.2014.08.001","ISSN":"0304-405X","issue":"3","journalAbbreviation":"Journal of Financial Economics","language":"en","page":"405-423","source":"ScienceDirect","title":"Price pressures","volume":"114","author":[{"family":"Hendershott","given":"Terrence"},{"family":"Menkveld","given":"Albert J."}],"issued":{"date-parts":[["2014",12,1]]}}}],"schema":"https://github.com/citation-style-language/schema/raw/master/csl-citation.json"} </w:delInstrText>
        </w:r>
        <w:r w:rsidR="00794A83" w:rsidDel="00055A28">
          <w:fldChar w:fldCharType="separate"/>
        </w:r>
        <w:r w:rsidR="00794A83" w:rsidRPr="00794A83" w:rsidDel="00055A28">
          <w:rPr>
            <w:rFonts w:ascii="Calibri" w:hAnsi="Calibri" w:cs="Calibri"/>
            <w:sz w:val="22"/>
          </w:rPr>
          <w:delText>(Hendershott &amp; Menkveld, 2014)</w:delText>
        </w:r>
        <w:r w:rsidR="00794A83" w:rsidDel="00055A28">
          <w:fldChar w:fldCharType="end"/>
        </w:r>
        <w:r w:rsidR="00E21149" w:rsidDel="00055A28">
          <w:delText xml:space="preserve">.  In addition to theory of prices (and bid-ask spreads), I will also need some models of volatility, </w:delText>
        </w:r>
        <w:r w:rsidR="00786842" w:rsidDel="00055A28">
          <w:delText>risk-taking behavior and decisions to participate in the market. I am still looking for or trying to come up with suitable models.</w:delText>
        </w:r>
      </w:del>
    </w:p>
    <w:p w14:paraId="1E31BDA3" w14:textId="6841CFB9" w:rsidR="00EA0FA9" w:rsidRDefault="00EA0FA9">
      <w:del w:id="571" w:author="Arnob Alam" w:date="2021-09-05T12:20:00Z">
        <w:r w:rsidDel="00055A28">
          <w:br w:type="page"/>
        </w:r>
      </w:del>
    </w:p>
    <w:p w14:paraId="5400BF8A" w14:textId="3EB39549" w:rsidR="00EA0FA9" w:rsidRDefault="00EA0FA9" w:rsidP="00EA0FA9">
      <w:pPr>
        <w:pStyle w:val="Heading1"/>
      </w:pPr>
      <w:r>
        <w:t>Bibliography</w:t>
      </w:r>
    </w:p>
    <w:p w14:paraId="64066F21" w14:textId="77777777" w:rsidR="00055A28" w:rsidRPr="00055A28" w:rsidRDefault="00EA0FA9" w:rsidP="00055A28">
      <w:pPr>
        <w:pStyle w:val="Bibliography"/>
        <w:rPr>
          <w:rFonts w:ascii="Calibri" w:hAnsi="Calibri" w:cs="Calibri"/>
          <w:sz w:val="22"/>
        </w:rPr>
      </w:pPr>
      <w:r>
        <w:fldChar w:fldCharType="begin"/>
      </w:r>
      <w:r w:rsidR="00055A28">
        <w:instrText xml:space="preserve"> ADDIN ZOTERO_BIBL {"uncited":[],"omitted":[],"custom":[]} CSL_BIBLIOGRAPHY </w:instrText>
      </w:r>
      <w:r>
        <w:fldChar w:fldCharType="separate"/>
      </w:r>
      <w:r w:rsidR="00055A28" w:rsidRPr="00055A28">
        <w:rPr>
          <w:rFonts w:ascii="Calibri" w:hAnsi="Calibri" w:cs="Calibri"/>
          <w:sz w:val="22"/>
        </w:rPr>
        <w:t xml:space="preserve">Akari, M.-A., Ben-Abdallah, R., Breton, M., &amp; Dionne, G. (2021). The impact of central clearing on the market for single-name credit default swaps. </w:t>
      </w:r>
      <w:r w:rsidR="00055A28" w:rsidRPr="00055A28">
        <w:rPr>
          <w:rFonts w:ascii="Calibri" w:hAnsi="Calibri" w:cs="Calibri"/>
          <w:i/>
          <w:iCs/>
          <w:sz w:val="22"/>
        </w:rPr>
        <w:t>The North American Journal of Economics and Finance</w:t>
      </w:r>
      <w:r w:rsidR="00055A28" w:rsidRPr="00055A28">
        <w:rPr>
          <w:rFonts w:ascii="Calibri" w:hAnsi="Calibri" w:cs="Calibri"/>
          <w:sz w:val="22"/>
        </w:rPr>
        <w:t xml:space="preserve">, </w:t>
      </w:r>
      <w:r w:rsidR="00055A28" w:rsidRPr="00055A28">
        <w:rPr>
          <w:rFonts w:ascii="Calibri" w:hAnsi="Calibri" w:cs="Calibri"/>
          <w:i/>
          <w:iCs/>
          <w:sz w:val="22"/>
        </w:rPr>
        <w:t>56</w:t>
      </w:r>
      <w:r w:rsidR="00055A28" w:rsidRPr="00055A28">
        <w:rPr>
          <w:rFonts w:ascii="Calibri" w:hAnsi="Calibri" w:cs="Calibri"/>
          <w:sz w:val="22"/>
        </w:rPr>
        <w:t>, 101346. https://doi.org/10.1016/j.najef.2020.101346</w:t>
      </w:r>
    </w:p>
    <w:p w14:paraId="65E23FB8" w14:textId="77777777" w:rsidR="00055A28" w:rsidRPr="00055A28" w:rsidRDefault="00055A28" w:rsidP="00055A28">
      <w:pPr>
        <w:pStyle w:val="Bibliography"/>
        <w:rPr>
          <w:rFonts w:ascii="Calibri" w:hAnsi="Calibri" w:cs="Calibri"/>
          <w:sz w:val="22"/>
        </w:rPr>
      </w:pPr>
      <w:r w:rsidRPr="00055A28">
        <w:rPr>
          <w:rFonts w:ascii="Calibri" w:hAnsi="Calibri" w:cs="Calibri"/>
          <w:sz w:val="22"/>
        </w:rPr>
        <w:t xml:space="preserve">Benos, E., Huang, W., Menkveld, A. J., &amp; Vasios, M. (2019). </w:t>
      </w:r>
      <w:r w:rsidRPr="00055A28">
        <w:rPr>
          <w:rFonts w:ascii="Calibri" w:hAnsi="Calibri" w:cs="Calibri"/>
          <w:i/>
          <w:iCs/>
          <w:sz w:val="22"/>
        </w:rPr>
        <w:t>The Cost of Clearing Fragmentation</w:t>
      </w:r>
      <w:r w:rsidRPr="00055A28">
        <w:rPr>
          <w:rFonts w:ascii="Calibri" w:hAnsi="Calibri" w:cs="Calibri"/>
          <w:sz w:val="22"/>
        </w:rPr>
        <w:t xml:space="preserve"> (SSRN Scholarly Paper ID 3502465). Social Science Research Network. https://papers.ssrn.com/abstract=3502465</w:t>
      </w:r>
    </w:p>
    <w:p w14:paraId="33B363EA" w14:textId="77777777" w:rsidR="00055A28" w:rsidRPr="00055A28" w:rsidRDefault="00055A28" w:rsidP="00055A28">
      <w:pPr>
        <w:pStyle w:val="Bibliography"/>
        <w:rPr>
          <w:rFonts w:ascii="Calibri" w:hAnsi="Calibri" w:cs="Calibri"/>
          <w:sz w:val="22"/>
        </w:rPr>
      </w:pPr>
      <w:r w:rsidRPr="00055A28">
        <w:rPr>
          <w:rFonts w:ascii="Calibri" w:hAnsi="Calibri" w:cs="Calibri"/>
          <w:sz w:val="22"/>
        </w:rPr>
        <w:t xml:space="preserve">Cont, R., &amp; Kokholm, T. (2014). Central clearing of OTC derivatives: Bilateral vs multilateral netting. </w:t>
      </w:r>
      <w:r w:rsidRPr="00055A28">
        <w:rPr>
          <w:rFonts w:ascii="Calibri" w:hAnsi="Calibri" w:cs="Calibri"/>
          <w:i/>
          <w:iCs/>
          <w:sz w:val="22"/>
        </w:rPr>
        <w:t>Statistics &amp; Risk Modeling</w:t>
      </w:r>
      <w:r w:rsidRPr="00055A28">
        <w:rPr>
          <w:rFonts w:ascii="Calibri" w:hAnsi="Calibri" w:cs="Calibri"/>
          <w:sz w:val="22"/>
        </w:rPr>
        <w:t xml:space="preserve">, </w:t>
      </w:r>
      <w:r w:rsidRPr="00055A28">
        <w:rPr>
          <w:rFonts w:ascii="Calibri" w:hAnsi="Calibri" w:cs="Calibri"/>
          <w:i/>
          <w:iCs/>
          <w:sz w:val="22"/>
        </w:rPr>
        <w:t>31</w:t>
      </w:r>
      <w:r w:rsidRPr="00055A28">
        <w:rPr>
          <w:rFonts w:ascii="Calibri" w:hAnsi="Calibri" w:cs="Calibri"/>
          <w:sz w:val="22"/>
        </w:rPr>
        <w:t>(1), 3–22. https://doi.org/10.1515/strm-2013-1161</w:t>
      </w:r>
    </w:p>
    <w:p w14:paraId="040CDB55" w14:textId="77777777" w:rsidR="00055A28" w:rsidRPr="00055A28" w:rsidRDefault="00055A28" w:rsidP="00055A28">
      <w:pPr>
        <w:pStyle w:val="Bibliography"/>
        <w:rPr>
          <w:rFonts w:ascii="Calibri" w:hAnsi="Calibri" w:cs="Calibri"/>
          <w:sz w:val="22"/>
        </w:rPr>
      </w:pPr>
      <w:r w:rsidRPr="00055A28">
        <w:rPr>
          <w:rFonts w:ascii="Calibri" w:hAnsi="Calibri" w:cs="Calibri"/>
          <w:sz w:val="22"/>
        </w:rPr>
        <w:t xml:space="preserve">Duffie, D., Scheicher, M., &amp; Vuillemey, G. (2015). Central clearing and collateral demand. </w:t>
      </w:r>
      <w:r w:rsidRPr="00055A28">
        <w:rPr>
          <w:rFonts w:ascii="Calibri" w:hAnsi="Calibri" w:cs="Calibri"/>
          <w:i/>
          <w:iCs/>
          <w:sz w:val="22"/>
        </w:rPr>
        <w:t>Journal of Financial Economics</w:t>
      </w:r>
      <w:r w:rsidRPr="00055A28">
        <w:rPr>
          <w:rFonts w:ascii="Calibri" w:hAnsi="Calibri" w:cs="Calibri"/>
          <w:sz w:val="22"/>
        </w:rPr>
        <w:t xml:space="preserve">, </w:t>
      </w:r>
      <w:r w:rsidRPr="00055A28">
        <w:rPr>
          <w:rFonts w:ascii="Calibri" w:hAnsi="Calibri" w:cs="Calibri"/>
          <w:i/>
          <w:iCs/>
          <w:sz w:val="22"/>
        </w:rPr>
        <w:t>116</w:t>
      </w:r>
      <w:r w:rsidRPr="00055A28">
        <w:rPr>
          <w:rFonts w:ascii="Calibri" w:hAnsi="Calibri" w:cs="Calibri"/>
          <w:sz w:val="22"/>
        </w:rPr>
        <w:t>(2), 237–256. https://doi.org/10.1016/j.jfineco.2014.12.006</w:t>
      </w:r>
    </w:p>
    <w:p w14:paraId="7C46FEC0" w14:textId="77777777" w:rsidR="00055A28" w:rsidRPr="00055A28" w:rsidRDefault="00055A28" w:rsidP="00055A28">
      <w:pPr>
        <w:pStyle w:val="Bibliography"/>
        <w:rPr>
          <w:rFonts w:ascii="Calibri" w:hAnsi="Calibri" w:cs="Calibri"/>
          <w:sz w:val="22"/>
        </w:rPr>
      </w:pPr>
      <w:r w:rsidRPr="00055A28">
        <w:rPr>
          <w:rFonts w:ascii="Calibri" w:hAnsi="Calibri" w:cs="Calibri"/>
          <w:sz w:val="22"/>
        </w:rPr>
        <w:t xml:space="preserve">Duffie, D., &amp; Zhu, H. (2011). Does a central clearing counterparty reduce counterparty risk? </w:t>
      </w:r>
      <w:r w:rsidRPr="00055A28">
        <w:rPr>
          <w:rFonts w:ascii="Calibri" w:hAnsi="Calibri" w:cs="Calibri"/>
          <w:i/>
          <w:iCs/>
          <w:sz w:val="22"/>
        </w:rPr>
        <w:t>Review of Asset Pricing Studies</w:t>
      </w:r>
      <w:r w:rsidRPr="00055A28">
        <w:rPr>
          <w:rFonts w:ascii="Calibri" w:hAnsi="Calibri" w:cs="Calibri"/>
          <w:sz w:val="22"/>
        </w:rPr>
        <w:t xml:space="preserve">, </w:t>
      </w:r>
      <w:r w:rsidRPr="00055A28">
        <w:rPr>
          <w:rFonts w:ascii="Calibri" w:hAnsi="Calibri" w:cs="Calibri"/>
          <w:i/>
          <w:iCs/>
          <w:sz w:val="22"/>
        </w:rPr>
        <w:t>1</w:t>
      </w:r>
      <w:r w:rsidRPr="00055A28">
        <w:rPr>
          <w:rFonts w:ascii="Calibri" w:hAnsi="Calibri" w:cs="Calibri"/>
          <w:sz w:val="22"/>
        </w:rPr>
        <w:t>(1), 74–95.</w:t>
      </w:r>
    </w:p>
    <w:p w14:paraId="4AA818C4" w14:textId="77777777" w:rsidR="00055A28" w:rsidRPr="00055A28" w:rsidRDefault="00055A28" w:rsidP="00055A28">
      <w:pPr>
        <w:pStyle w:val="Bibliography"/>
        <w:rPr>
          <w:rFonts w:ascii="Calibri" w:hAnsi="Calibri" w:cs="Calibri"/>
          <w:sz w:val="22"/>
        </w:rPr>
      </w:pPr>
      <w:r w:rsidRPr="00055A28">
        <w:rPr>
          <w:rFonts w:ascii="Calibri" w:hAnsi="Calibri" w:cs="Calibri"/>
          <w:sz w:val="22"/>
        </w:rPr>
        <w:t xml:space="preserve">Loon, Y. C., &amp; Zhong, Z. (Ken). (2016). Does Dodd-Frank affect OTC transaction costs and liquidity? Evidence from real-time CDS trade reports. </w:t>
      </w:r>
      <w:r w:rsidRPr="00055A28">
        <w:rPr>
          <w:rFonts w:ascii="Calibri" w:hAnsi="Calibri" w:cs="Calibri"/>
          <w:i/>
          <w:iCs/>
          <w:sz w:val="22"/>
        </w:rPr>
        <w:t>Journal of Financial Economics</w:t>
      </w:r>
      <w:r w:rsidRPr="00055A28">
        <w:rPr>
          <w:rFonts w:ascii="Calibri" w:hAnsi="Calibri" w:cs="Calibri"/>
          <w:sz w:val="22"/>
        </w:rPr>
        <w:t xml:space="preserve">, </w:t>
      </w:r>
      <w:r w:rsidRPr="00055A28">
        <w:rPr>
          <w:rFonts w:ascii="Calibri" w:hAnsi="Calibri" w:cs="Calibri"/>
          <w:i/>
          <w:iCs/>
          <w:sz w:val="22"/>
        </w:rPr>
        <w:t>119</w:t>
      </w:r>
      <w:r w:rsidRPr="00055A28">
        <w:rPr>
          <w:rFonts w:ascii="Calibri" w:hAnsi="Calibri" w:cs="Calibri"/>
          <w:sz w:val="22"/>
        </w:rPr>
        <w:t>(3), 645–672. https://doi.org/10.1016/j.jfineco.2016.01.019</w:t>
      </w:r>
    </w:p>
    <w:p w14:paraId="2DCAEB59" w14:textId="77777777" w:rsidR="00055A28" w:rsidRPr="00055A28" w:rsidRDefault="00055A28" w:rsidP="00055A28">
      <w:pPr>
        <w:pStyle w:val="Bibliography"/>
        <w:rPr>
          <w:rFonts w:ascii="Calibri" w:hAnsi="Calibri" w:cs="Calibri"/>
          <w:sz w:val="22"/>
        </w:rPr>
      </w:pPr>
      <w:r w:rsidRPr="00055A28">
        <w:rPr>
          <w:rFonts w:ascii="Calibri" w:hAnsi="Calibri" w:cs="Calibri"/>
          <w:sz w:val="22"/>
        </w:rPr>
        <w:t xml:space="preserve">Pirrong, C. (2011). </w:t>
      </w:r>
      <w:r w:rsidRPr="00055A28">
        <w:rPr>
          <w:rFonts w:ascii="Calibri" w:hAnsi="Calibri" w:cs="Calibri"/>
          <w:i/>
          <w:iCs/>
          <w:sz w:val="22"/>
        </w:rPr>
        <w:t>The economics of central clearing: Theory and practice</w:t>
      </w:r>
      <w:r w:rsidRPr="00055A28">
        <w:rPr>
          <w:rFonts w:ascii="Calibri" w:hAnsi="Calibri" w:cs="Calibri"/>
          <w:sz w:val="22"/>
        </w:rPr>
        <w:t>.</w:t>
      </w:r>
    </w:p>
    <w:p w14:paraId="3FCACD77" w14:textId="3ECEB8C8" w:rsidR="00786842" w:rsidRPr="00C7522A" w:rsidRDefault="00EA0FA9" w:rsidP="00002904">
      <w:pPr>
        <w:spacing w:line="480" w:lineRule="auto"/>
        <w:ind w:firstLine="720"/>
      </w:pPr>
      <w:r>
        <w:fldChar w:fldCharType="end"/>
      </w:r>
      <w:ins w:id="572" w:author="Amos Golan" w:date="2021-09-10T07:12:00Z">
        <w:r w:rsidR="001E3BEE" w:rsidRPr="001E3BEE">
          <w:rPr>
            <w:highlight w:val="yellow"/>
            <w:rPrChange w:id="573" w:author="Amos Golan" w:date="2021-09-10T07:13:00Z">
              <w:rPr/>
            </w:rPrChange>
          </w:rPr>
          <w:t>Are there more published references?</w:t>
        </w:r>
        <w:r w:rsidR="001E3BEE">
          <w:t xml:space="preserve"> </w:t>
        </w:r>
      </w:ins>
    </w:p>
    <w:sectPr w:rsidR="00786842" w:rsidRPr="00C752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os Golan" w:date="2021-08-30T13:22:00Z" w:initials="AG">
    <w:p w14:paraId="51048E56" w14:textId="31EF8826" w:rsidR="003B048D" w:rsidRDefault="003B048D">
      <w:pPr>
        <w:pStyle w:val="CommentText"/>
      </w:pPr>
      <w:r>
        <w:rPr>
          <w:rStyle w:val="CommentReference"/>
        </w:rPr>
        <w:annotationRef/>
      </w:r>
      <w:r>
        <w:t>Needs a more refined (exact) and better title</w:t>
      </w:r>
    </w:p>
  </w:comment>
  <w:comment w:id="139" w:author="Arnob Alam" w:date="2021-09-15T15:56:00Z" w:initials="AA">
    <w:p w14:paraId="4766982E" w14:textId="45E90828" w:rsidR="00082B06" w:rsidRDefault="00082B06">
      <w:pPr>
        <w:pStyle w:val="CommentText"/>
      </w:pPr>
      <w:r>
        <w:rPr>
          <w:rStyle w:val="CommentReference"/>
        </w:rPr>
        <w:annotationRef/>
      </w:r>
    </w:p>
  </w:comment>
  <w:comment w:id="146" w:author="Amos Golan" w:date="2021-08-30T13:23:00Z" w:initials="AG">
    <w:p w14:paraId="4D46D513" w14:textId="5E603514" w:rsidR="003B048D" w:rsidRDefault="003B048D">
      <w:pPr>
        <w:pStyle w:val="CommentText"/>
      </w:pPr>
      <w:r>
        <w:rPr>
          <w:rStyle w:val="CommentReference"/>
        </w:rPr>
        <w:annotationRef/>
      </w:r>
      <w:r>
        <w:t>Define in simple words. Any economist should be able to read this</w:t>
      </w:r>
    </w:p>
  </w:comment>
  <w:comment w:id="152" w:author="Amos Golan" w:date="2021-08-30T13:33:00Z" w:initials="AG">
    <w:p w14:paraId="6B79F4CA" w14:textId="7CD7247F" w:rsidR="00F47D73" w:rsidRDefault="00F47D73">
      <w:pPr>
        <w:pStyle w:val="CommentText"/>
      </w:pPr>
      <w:r>
        <w:rPr>
          <w:rStyle w:val="CommentReference"/>
        </w:rPr>
        <w:annotationRef/>
      </w:r>
      <w:r>
        <w:t>Maybe open with a sentence on the financial crisis and why the ‘swaps’ (once defined) are caused to be a major cause for the crisis….</w:t>
      </w:r>
    </w:p>
  </w:comment>
  <w:comment w:id="200" w:author="Amos Golan" w:date="2021-08-30T13:45:00Z" w:initials="AG">
    <w:p w14:paraId="51AB657F" w14:textId="77777777" w:rsidR="002D4074" w:rsidRDefault="002D4074">
      <w:pPr>
        <w:pStyle w:val="CommentText"/>
      </w:pPr>
      <w:r>
        <w:rPr>
          <w:rStyle w:val="CommentReference"/>
        </w:rPr>
        <w:annotationRef/>
      </w:r>
      <w:r>
        <w:t>Overall, the motivation is well-written, but  I would add more explanations so it is clear to the non-specialists.</w:t>
      </w:r>
    </w:p>
    <w:p w14:paraId="36084A37" w14:textId="77777777" w:rsidR="002D4074" w:rsidRDefault="002D4074">
      <w:pPr>
        <w:pStyle w:val="CommentText"/>
      </w:pPr>
    </w:p>
    <w:p w14:paraId="38FDA9B3" w14:textId="307C99D5" w:rsidR="002D4074" w:rsidRDefault="002D4074">
      <w:pPr>
        <w:pStyle w:val="CommentText"/>
      </w:pPr>
      <w:r>
        <w:t>In PP 1 you mention 5 things. You discuss only the central clearing, so you may want to add at beginning of PP 2 the reasons for that….</w:t>
      </w:r>
    </w:p>
  </w:comment>
  <w:comment w:id="291" w:author="Amos Golan" w:date="2021-08-30T13:56:00Z" w:initials="AG">
    <w:p w14:paraId="53EB3801" w14:textId="5E263C25" w:rsidR="00A86C85" w:rsidRDefault="00A86C85">
      <w:pPr>
        <w:pStyle w:val="CommentText"/>
      </w:pPr>
      <w:r>
        <w:rPr>
          <w:rStyle w:val="CommentReference"/>
        </w:rPr>
        <w:annotationRef/>
      </w:r>
      <w:r>
        <w:t>Define and state how you quantify this</w:t>
      </w:r>
    </w:p>
  </w:comment>
  <w:comment w:id="306" w:author="Amos Golan" w:date="2021-08-30T13:59:00Z" w:initials="AG">
    <w:p w14:paraId="2F3FCB71" w14:textId="7E7A9198" w:rsidR="00505A8D" w:rsidRDefault="00505A8D">
      <w:pPr>
        <w:pStyle w:val="CommentText"/>
      </w:pPr>
      <w:r>
        <w:rPr>
          <w:rStyle w:val="CommentReference"/>
        </w:rPr>
        <w:annotationRef/>
      </w:r>
      <w:r>
        <w:t>This PP is good. I would expand it more. Possibly discuss commonly used methods and what you will use in addition and why..</w:t>
      </w:r>
    </w:p>
  </w:comment>
  <w:comment w:id="314" w:author="Amos Golan" w:date="2021-08-30T14:53:00Z" w:initials="AG">
    <w:p w14:paraId="5C42A8B8" w14:textId="6B3A4954" w:rsidR="004076D0" w:rsidRDefault="004076D0">
      <w:pPr>
        <w:pStyle w:val="CommentText"/>
      </w:pPr>
      <w:r>
        <w:rPr>
          <w:rStyle w:val="CommentReference"/>
        </w:rPr>
        <w:annotationRef/>
      </w:r>
      <w:r>
        <w:t>See also earlier comment. Somewhere you have to provide details about the ‘involvement’ as you call it and the failure.  Possible cause and effect with references.</w:t>
      </w:r>
    </w:p>
  </w:comment>
  <w:comment w:id="563" w:author="Amos Golan" w:date="2021-08-30T15:01:00Z" w:initials="AG">
    <w:p w14:paraId="63293E9B" w14:textId="77777777" w:rsidR="00054023" w:rsidRDefault="00054023">
      <w:pPr>
        <w:pStyle w:val="CommentText"/>
      </w:pPr>
      <w:r>
        <w:rPr>
          <w:rStyle w:val="CommentReference"/>
        </w:rPr>
        <w:annotationRef/>
      </w:r>
      <w:r>
        <w:t>All makes sense in this section.</w:t>
      </w:r>
    </w:p>
    <w:p w14:paraId="07475484" w14:textId="77777777" w:rsidR="00054023" w:rsidRDefault="00054023">
      <w:pPr>
        <w:pStyle w:val="CommentText"/>
      </w:pPr>
      <w:r>
        <w:t>Start with the simple possible model under the assumption that you can have all the info you need.</w:t>
      </w:r>
    </w:p>
    <w:p w14:paraId="53819885" w14:textId="77777777" w:rsidR="00054023" w:rsidRDefault="00054023">
      <w:pPr>
        <w:pStyle w:val="CommentText"/>
      </w:pPr>
    </w:p>
    <w:p w14:paraId="792D61E8" w14:textId="77777777" w:rsidR="00054023" w:rsidRDefault="00054023">
      <w:pPr>
        <w:pStyle w:val="CommentText"/>
      </w:pPr>
      <w:r>
        <w:t>Then, think of what info you have, observables and unobservables and amend the ‘optimal’ model to an empirical one. Make sure to think of the assumptions/structures imposed.</w:t>
      </w:r>
    </w:p>
    <w:p w14:paraId="183CEA60" w14:textId="77777777" w:rsidR="00054023" w:rsidRDefault="00054023">
      <w:pPr>
        <w:pStyle w:val="CommentText"/>
      </w:pPr>
    </w:p>
    <w:p w14:paraId="70E9A80A" w14:textId="4E0215FE" w:rsidR="00054023" w:rsidRDefault="00054023">
      <w:pPr>
        <w:pStyle w:val="CommentText"/>
      </w:pPr>
      <w:r>
        <w:t>Then start generalizing…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048E56" w15:done="0"/>
  <w15:commentEx w15:paraId="4766982E" w15:done="0"/>
  <w15:commentEx w15:paraId="4D46D513" w15:done="0"/>
  <w15:commentEx w15:paraId="6B79F4CA" w15:done="0"/>
  <w15:commentEx w15:paraId="38FDA9B3" w15:done="0"/>
  <w15:commentEx w15:paraId="53EB3801" w15:done="0"/>
  <w15:commentEx w15:paraId="2F3FCB71" w15:done="0"/>
  <w15:commentEx w15:paraId="5C42A8B8" w15:done="0"/>
  <w15:commentEx w15:paraId="70E9A8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5A16" w16cex:dateUtc="2021-08-30T17:22:00Z"/>
  <w16cex:commentExtensible w16cex:durableId="24EC961C" w16cex:dateUtc="2021-09-15T19:56:00Z"/>
  <w16cex:commentExtensible w16cex:durableId="24D75A45" w16cex:dateUtc="2021-08-30T17:23:00Z"/>
  <w16cex:commentExtensible w16cex:durableId="24D75CB4" w16cex:dateUtc="2021-08-30T17:33:00Z"/>
  <w16cex:commentExtensible w16cex:durableId="24D75F74" w16cex:dateUtc="2021-08-30T17:45:00Z"/>
  <w16cex:commentExtensible w16cex:durableId="24D76215" w16cex:dateUtc="2021-08-30T17:56:00Z"/>
  <w16cex:commentExtensible w16cex:durableId="24D762D9" w16cex:dateUtc="2021-08-30T17:59:00Z"/>
  <w16cex:commentExtensible w16cex:durableId="24D76F72" w16cex:dateUtc="2021-08-30T18:53:00Z"/>
  <w16cex:commentExtensible w16cex:durableId="24D7713E" w16cex:dateUtc="2021-08-30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048E56" w16cid:durableId="24D75A16"/>
  <w16cid:commentId w16cid:paraId="4766982E" w16cid:durableId="24EC961C"/>
  <w16cid:commentId w16cid:paraId="4D46D513" w16cid:durableId="24D75A45"/>
  <w16cid:commentId w16cid:paraId="6B79F4CA" w16cid:durableId="24D75CB4"/>
  <w16cid:commentId w16cid:paraId="38FDA9B3" w16cid:durableId="24D75F74"/>
  <w16cid:commentId w16cid:paraId="53EB3801" w16cid:durableId="24D76215"/>
  <w16cid:commentId w16cid:paraId="2F3FCB71" w16cid:durableId="24D762D9"/>
  <w16cid:commentId w16cid:paraId="5C42A8B8" w16cid:durableId="24D76F72"/>
  <w16cid:commentId w16cid:paraId="70E9A80A" w16cid:durableId="24D771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8D9"/>
    <w:multiLevelType w:val="hybridMultilevel"/>
    <w:tmpl w:val="6108FAFE"/>
    <w:lvl w:ilvl="0" w:tplc="55889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nob Alam">
    <w15:presenceInfo w15:providerId="Windows Live" w15:userId="14f59b4f5920e0de"/>
  </w15:person>
  <w15:person w15:author="Amos Golan">
    <w15:presenceInfo w15:providerId="AD" w15:userId="S::agolan@american.edu::10c35bca-90e6-4c60-b0e9-f9ae2ddd56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2A"/>
    <w:rsid w:val="00000715"/>
    <w:rsid w:val="00001855"/>
    <w:rsid w:val="00002904"/>
    <w:rsid w:val="00007F36"/>
    <w:rsid w:val="00021AD2"/>
    <w:rsid w:val="00025AB9"/>
    <w:rsid w:val="00027A9A"/>
    <w:rsid w:val="000338E8"/>
    <w:rsid w:val="00040F3F"/>
    <w:rsid w:val="00044D1B"/>
    <w:rsid w:val="00053C09"/>
    <w:rsid w:val="00054023"/>
    <w:rsid w:val="00055A28"/>
    <w:rsid w:val="00064EA0"/>
    <w:rsid w:val="00065D46"/>
    <w:rsid w:val="00070E5A"/>
    <w:rsid w:val="00077367"/>
    <w:rsid w:val="00077AE9"/>
    <w:rsid w:val="00082B06"/>
    <w:rsid w:val="0008583F"/>
    <w:rsid w:val="00087F64"/>
    <w:rsid w:val="000B198D"/>
    <w:rsid w:val="000B3832"/>
    <w:rsid w:val="000B71BF"/>
    <w:rsid w:val="000C12EC"/>
    <w:rsid w:val="000C7E4B"/>
    <w:rsid w:val="000D12B8"/>
    <w:rsid w:val="000F4636"/>
    <w:rsid w:val="000F6927"/>
    <w:rsid w:val="000F7CA2"/>
    <w:rsid w:val="00111D57"/>
    <w:rsid w:val="001360B0"/>
    <w:rsid w:val="00152FC9"/>
    <w:rsid w:val="00166978"/>
    <w:rsid w:val="001677EE"/>
    <w:rsid w:val="0017355E"/>
    <w:rsid w:val="001863B5"/>
    <w:rsid w:val="001A41F0"/>
    <w:rsid w:val="001A5690"/>
    <w:rsid w:val="001C3320"/>
    <w:rsid w:val="001C6B15"/>
    <w:rsid w:val="001D0580"/>
    <w:rsid w:val="001D63BB"/>
    <w:rsid w:val="001E255A"/>
    <w:rsid w:val="001E3BEE"/>
    <w:rsid w:val="001E647F"/>
    <w:rsid w:val="001F0399"/>
    <w:rsid w:val="001F66BF"/>
    <w:rsid w:val="00202FD0"/>
    <w:rsid w:val="00216C40"/>
    <w:rsid w:val="00235C91"/>
    <w:rsid w:val="00244C6B"/>
    <w:rsid w:val="00247C4E"/>
    <w:rsid w:val="00250A34"/>
    <w:rsid w:val="002525B6"/>
    <w:rsid w:val="002653C5"/>
    <w:rsid w:val="00270F52"/>
    <w:rsid w:val="002760F9"/>
    <w:rsid w:val="002927D7"/>
    <w:rsid w:val="0029784F"/>
    <w:rsid w:val="002B44A3"/>
    <w:rsid w:val="002D1BE7"/>
    <w:rsid w:val="002D4074"/>
    <w:rsid w:val="002F68B0"/>
    <w:rsid w:val="00316A2F"/>
    <w:rsid w:val="003345B7"/>
    <w:rsid w:val="00374287"/>
    <w:rsid w:val="00396A3A"/>
    <w:rsid w:val="003B048D"/>
    <w:rsid w:val="003B3AB1"/>
    <w:rsid w:val="003C334F"/>
    <w:rsid w:val="003C5DB4"/>
    <w:rsid w:val="003C6C1A"/>
    <w:rsid w:val="003C733B"/>
    <w:rsid w:val="003D3C02"/>
    <w:rsid w:val="003E31C2"/>
    <w:rsid w:val="004076D0"/>
    <w:rsid w:val="00410652"/>
    <w:rsid w:val="00425E94"/>
    <w:rsid w:val="00431565"/>
    <w:rsid w:val="004332B5"/>
    <w:rsid w:val="00440E9C"/>
    <w:rsid w:val="0044144E"/>
    <w:rsid w:val="00442125"/>
    <w:rsid w:val="00443349"/>
    <w:rsid w:val="004438D4"/>
    <w:rsid w:val="004505F4"/>
    <w:rsid w:val="00454330"/>
    <w:rsid w:val="00455195"/>
    <w:rsid w:val="00470EF0"/>
    <w:rsid w:val="004779C2"/>
    <w:rsid w:val="00480E2D"/>
    <w:rsid w:val="004A0C98"/>
    <w:rsid w:val="004A1E37"/>
    <w:rsid w:val="004C04E5"/>
    <w:rsid w:val="004C1899"/>
    <w:rsid w:val="004D7EF6"/>
    <w:rsid w:val="004F084F"/>
    <w:rsid w:val="004F5C61"/>
    <w:rsid w:val="00501997"/>
    <w:rsid w:val="00503B5E"/>
    <w:rsid w:val="00505A8D"/>
    <w:rsid w:val="00521F30"/>
    <w:rsid w:val="005220C8"/>
    <w:rsid w:val="00532F3F"/>
    <w:rsid w:val="005367DF"/>
    <w:rsid w:val="005472B3"/>
    <w:rsid w:val="00547860"/>
    <w:rsid w:val="005578C4"/>
    <w:rsid w:val="00564C3A"/>
    <w:rsid w:val="00565316"/>
    <w:rsid w:val="0057025F"/>
    <w:rsid w:val="005A3647"/>
    <w:rsid w:val="005A52FD"/>
    <w:rsid w:val="005B2FB4"/>
    <w:rsid w:val="005C56B5"/>
    <w:rsid w:val="005C607A"/>
    <w:rsid w:val="005E262F"/>
    <w:rsid w:val="0060111B"/>
    <w:rsid w:val="0061241F"/>
    <w:rsid w:val="00621504"/>
    <w:rsid w:val="006311E0"/>
    <w:rsid w:val="00633271"/>
    <w:rsid w:val="00640F50"/>
    <w:rsid w:val="00662EDE"/>
    <w:rsid w:val="00665E4D"/>
    <w:rsid w:val="006677DA"/>
    <w:rsid w:val="00686D4F"/>
    <w:rsid w:val="00693C48"/>
    <w:rsid w:val="00695C06"/>
    <w:rsid w:val="006B1896"/>
    <w:rsid w:val="006B5DB9"/>
    <w:rsid w:val="006D59BB"/>
    <w:rsid w:val="006F3A0F"/>
    <w:rsid w:val="006F67E4"/>
    <w:rsid w:val="00704367"/>
    <w:rsid w:val="00704885"/>
    <w:rsid w:val="00730C19"/>
    <w:rsid w:val="00730E00"/>
    <w:rsid w:val="00734012"/>
    <w:rsid w:val="00746166"/>
    <w:rsid w:val="00756FAE"/>
    <w:rsid w:val="00786842"/>
    <w:rsid w:val="00790136"/>
    <w:rsid w:val="0079493F"/>
    <w:rsid w:val="00794A83"/>
    <w:rsid w:val="007964D6"/>
    <w:rsid w:val="00797D20"/>
    <w:rsid w:val="007A01CB"/>
    <w:rsid w:val="007A2BF3"/>
    <w:rsid w:val="007A7FED"/>
    <w:rsid w:val="007B500D"/>
    <w:rsid w:val="007D359F"/>
    <w:rsid w:val="007D3BBB"/>
    <w:rsid w:val="007E2A8F"/>
    <w:rsid w:val="007E39DA"/>
    <w:rsid w:val="007F26C6"/>
    <w:rsid w:val="007F335D"/>
    <w:rsid w:val="007F6D23"/>
    <w:rsid w:val="00810BC4"/>
    <w:rsid w:val="00813BC8"/>
    <w:rsid w:val="008263D0"/>
    <w:rsid w:val="00840437"/>
    <w:rsid w:val="0084682F"/>
    <w:rsid w:val="00850898"/>
    <w:rsid w:val="00866EF5"/>
    <w:rsid w:val="0087324C"/>
    <w:rsid w:val="00881448"/>
    <w:rsid w:val="008900B7"/>
    <w:rsid w:val="008969EE"/>
    <w:rsid w:val="008B3E0B"/>
    <w:rsid w:val="008B6E9F"/>
    <w:rsid w:val="008C021A"/>
    <w:rsid w:val="008E01E1"/>
    <w:rsid w:val="008F467F"/>
    <w:rsid w:val="008F7A34"/>
    <w:rsid w:val="009027AE"/>
    <w:rsid w:val="009040A4"/>
    <w:rsid w:val="00915F5E"/>
    <w:rsid w:val="00920669"/>
    <w:rsid w:val="00921CC2"/>
    <w:rsid w:val="00931B07"/>
    <w:rsid w:val="0094781A"/>
    <w:rsid w:val="009535D7"/>
    <w:rsid w:val="00960585"/>
    <w:rsid w:val="009658CB"/>
    <w:rsid w:val="009824CF"/>
    <w:rsid w:val="009A0E91"/>
    <w:rsid w:val="009B2728"/>
    <w:rsid w:val="009B703B"/>
    <w:rsid w:val="009C2619"/>
    <w:rsid w:val="009F4C0A"/>
    <w:rsid w:val="00A1561B"/>
    <w:rsid w:val="00A17295"/>
    <w:rsid w:val="00A1765E"/>
    <w:rsid w:val="00A233A1"/>
    <w:rsid w:val="00A34A01"/>
    <w:rsid w:val="00A352BA"/>
    <w:rsid w:val="00A36FF1"/>
    <w:rsid w:val="00A3741D"/>
    <w:rsid w:val="00A5261D"/>
    <w:rsid w:val="00A53869"/>
    <w:rsid w:val="00A551BE"/>
    <w:rsid w:val="00A61B8E"/>
    <w:rsid w:val="00A743D9"/>
    <w:rsid w:val="00A75F5F"/>
    <w:rsid w:val="00A770C5"/>
    <w:rsid w:val="00A86C85"/>
    <w:rsid w:val="00A953CF"/>
    <w:rsid w:val="00AA6DBE"/>
    <w:rsid w:val="00AC47F6"/>
    <w:rsid w:val="00AD0546"/>
    <w:rsid w:val="00AD4215"/>
    <w:rsid w:val="00AE0A36"/>
    <w:rsid w:val="00B01827"/>
    <w:rsid w:val="00B42ACC"/>
    <w:rsid w:val="00B43ECE"/>
    <w:rsid w:val="00B82D7B"/>
    <w:rsid w:val="00B83033"/>
    <w:rsid w:val="00B87923"/>
    <w:rsid w:val="00B93B54"/>
    <w:rsid w:val="00B971AC"/>
    <w:rsid w:val="00BB207A"/>
    <w:rsid w:val="00BC7815"/>
    <w:rsid w:val="00BD4A62"/>
    <w:rsid w:val="00BD6848"/>
    <w:rsid w:val="00C01434"/>
    <w:rsid w:val="00C163E1"/>
    <w:rsid w:val="00C533B9"/>
    <w:rsid w:val="00C662A7"/>
    <w:rsid w:val="00C70A87"/>
    <w:rsid w:val="00C71487"/>
    <w:rsid w:val="00C7522A"/>
    <w:rsid w:val="00C82671"/>
    <w:rsid w:val="00C906C0"/>
    <w:rsid w:val="00CA080C"/>
    <w:rsid w:val="00CB165D"/>
    <w:rsid w:val="00CC3E84"/>
    <w:rsid w:val="00CC4B49"/>
    <w:rsid w:val="00CC64D5"/>
    <w:rsid w:val="00CD4850"/>
    <w:rsid w:val="00CF2E77"/>
    <w:rsid w:val="00CF68A6"/>
    <w:rsid w:val="00CF6A40"/>
    <w:rsid w:val="00D10AD9"/>
    <w:rsid w:val="00D21254"/>
    <w:rsid w:val="00D24D5F"/>
    <w:rsid w:val="00D32D9B"/>
    <w:rsid w:val="00D33B49"/>
    <w:rsid w:val="00D44BBF"/>
    <w:rsid w:val="00D500AC"/>
    <w:rsid w:val="00D661E3"/>
    <w:rsid w:val="00D76C61"/>
    <w:rsid w:val="00D77BFB"/>
    <w:rsid w:val="00D80D06"/>
    <w:rsid w:val="00D93A81"/>
    <w:rsid w:val="00DD7A30"/>
    <w:rsid w:val="00E014A5"/>
    <w:rsid w:val="00E07542"/>
    <w:rsid w:val="00E21149"/>
    <w:rsid w:val="00E47A2C"/>
    <w:rsid w:val="00E76BB2"/>
    <w:rsid w:val="00E806B4"/>
    <w:rsid w:val="00E86225"/>
    <w:rsid w:val="00E94AD6"/>
    <w:rsid w:val="00E96B13"/>
    <w:rsid w:val="00EA0FA9"/>
    <w:rsid w:val="00EA5921"/>
    <w:rsid w:val="00EB015A"/>
    <w:rsid w:val="00EB1407"/>
    <w:rsid w:val="00EB37F1"/>
    <w:rsid w:val="00EC6BBE"/>
    <w:rsid w:val="00EC72CC"/>
    <w:rsid w:val="00ED049F"/>
    <w:rsid w:val="00ED0D0F"/>
    <w:rsid w:val="00ED392F"/>
    <w:rsid w:val="00ED5DB0"/>
    <w:rsid w:val="00EE1495"/>
    <w:rsid w:val="00EF45A0"/>
    <w:rsid w:val="00F01378"/>
    <w:rsid w:val="00F12E1D"/>
    <w:rsid w:val="00F173FF"/>
    <w:rsid w:val="00F31170"/>
    <w:rsid w:val="00F31642"/>
    <w:rsid w:val="00F35F2C"/>
    <w:rsid w:val="00F36831"/>
    <w:rsid w:val="00F37F1A"/>
    <w:rsid w:val="00F46FC5"/>
    <w:rsid w:val="00F47D73"/>
    <w:rsid w:val="00F71148"/>
    <w:rsid w:val="00F80329"/>
    <w:rsid w:val="00F87A40"/>
    <w:rsid w:val="00F94149"/>
    <w:rsid w:val="00F9767F"/>
    <w:rsid w:val="00FB2E3C"/>
    <w:rsid w:val="00FB490B"/>
    <w:rsid w:val="00FB7392"/>
    <w:rsid w:val="00FC3E28"/>
    <w:rsid w:val="00FC7A64"/>
    <w:rsid w:val="00FE49F1"/>
    <w:rsid w:val="00FF05D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EDB6"/>
  <w15:chartTrackingRefBased/>
  <w15:docId w15:val="{3C5685EF-D08B-4883-8A11-CB46F246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831"/>
    <w:rPr>
      <w:sz w:val="24"/>
      <w:szCs w:val="24"/>
    </w:rPr>
  </w:style>
  <w:style w:type="paragraph" w:styleId="Heading1">
    <w:name w:val="heading 1"/>
    <w:basedOn w:val="Normal"/>
    <w:next w:val="Normal"/>
    <w:link w:val="Heading1Char"/>
    <w:uiPriority w:val="9"/>
    <w:qFormat/>
    <w:rsid w:val="00F3683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F3683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3683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3683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3683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3683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36831"/>
    <w:pPr>
      <w:spacing w:before="240" w:after="60"/>
      <w:outlineLvl w:val="6"/>
    </w:pPr>
  </w:style>
  <w:style w:type="paragraph" w:styleId="Heading8">
    <w:name w:val="heading 8"/>
    <w:basedOn w:val="Normal"/>
    <w:next w:val="Normal"/>
    <w:link w:val="Heading8Char"/>
    <w:uiPriority w:val="9"/>
    <w:semiHidden/>
    <w:unhideWhenUsed/>
    <w:qFormat/>
    <w:rsid w:val="00F36831"/>
    <w:pPr>
      <w:spacing w:before="240" w:after="60"/>
      <w:outlineLvl w:val="7"/>
    </w:pPr>
    <w:rPr>
      <w:i/>
      <w:iCs/>
    </w:rPr>
  </w:style>
  <w:style w:type="paragraph" w:styleId="Heading9">
    <w:name w:val="heading 9"/>
    <w:basedOn w:val="Normal"/>
    <w:next w:val="Normal"/>
    <w:link w:val="Heading9Char"/>
    <w:uiPriority w:val="9"/>
    <w:semiHidden/>
    <w:unhideWhenUsed/>
    <w:qFormat/>
    <w:rsid w:val="00F3683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83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3683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3683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36831"/>
    <w:rPr>
      <w:rFonts w:asciiTheme="majorHAnsi" w:eastAsiaTheme="majorEastAsia" w:hAnsiTheme="majorHAnsi"/>
      <w:sz w:val="24"/>
      <w:szCs w:val="24"/>
    </w:rPr>
  </w:style>
  <w:style w:type="character" w:customStyle="1" w:styleId="Heading1Char">
    <w:name w:val="Heading 1 Char"/>
    <w:basedOn w:val="DefaultParagraphFont"/>
    <w:link w:val="Heading1"/>
    <w:uiPriority w:val="9"/>
    <w:rsid w:val="00F36831"/>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F36831"/>
    <w:pPr>
      <w:ind w:left="720"/>
      <w:contextualSpacing/>
    </w:pPr>
  </w:style>
  <w:style w:type="paragraph" w:styleId="Bibliography">
    <w:name w:val="Bibliography"/>
    <w:basedOn w:val="Normal"/>
    <w:next w:val="Normal"/>
    <w:uiPriority w:val="37"/>
    <w:unhideWhenUsed/>
    <w:rsid w:val="00EA0FA9"/>
    <w:pPr>
      <w:spacing w:line="480" w:lineRule="auto"/>
      <w:ind w:left="720" w:hanging="720"/>
    </w:pPr>
  </w:style>
  <w:style w:type="character" w:customStyle="1" w:styleId="Heading2Char">
    <w:name w:val="Heading 2 Char"/>
    <w:basedOn w:val="DefaultParagraphFont"/>
    <w:link w:val="Heading2"/>
    <w:uiPriority w:val="9"/>
    <w:semiHidden/>
    <w:rsid w:val="00F3683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3683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36831"/>
    <w:rPr>
      <w:b/>
      <w:bCs/>
      <w:sz w:val="28"/>
      <w:szCs w:val="28"/>
    </w:rPr>
  </w:style>
  <w:style w:type="character" w:customStyle="1" w:styleId="Heading5Char">
    <w:name w:val="Heading 5 Char"/>
    <w:basedOn w:val="DefaultParagraphFont"/>
    <w:link w:val="Heading5"/>
    <w:uiPriority w:val="9"/>
    <w:semiHidden/>
    <w:rsid w:val="00F36831"/>
    <w:rPr>
      <w:b/>
      <w:bCs/>
      <w:i/>
      <w:iCs/>
      <w:sz w:val="26"/>
      <w:szCs w:val="26"/>
    </w:rPr>
  </w:style>
  <w:style w:type="character" w:customStyle="1" w:styleId="Heading6Char">
    <w:name w:val="Heading 6 Char"/>
    <w:basedOn w:val="DefaultParagraphFont"/>
    <w:link w:val="Heading6"/>
    <w:uiPriority w:val="9"/>
    <w:semiHidden/>
    <w:rsid w:val="00F36831"/>
    <w:rPr>
      <w:b/>
      <w:bCs/>
    </w:rPr>
  </w:style>
  <w:style w:type="character" w:customStyle="1" w:styleId="Heading7Char">
    <w:name w:val="Heading 7 Char"/>
    <w:basedOn w:val="DefaultParagraphFont"/>
    <w:link w:val="Heading7"/>
    <w:uiPriority w:val="9"/>
    <w:semiHidden/>
    <w:rsid w:val="00F36831"/>
    <w:rPr>
      <w:sz w:val="24"/>
      <w:szCs w:val="24"/>
    </w:rPr>
  </w:style>
  <w:style w:type="character" w:customStyle="1" w:styleId="Heading8Char">
    <w:name w:val="Heading 8 Char"/>
    <w:basedOn w:val="DefaultParagraphFont"/>
    <w:link w:val="Heading8"/>
    <w:uiPriority w:val="9"/>
    <w:semiHidden/>
    <w:rsid w:val="00F36831"/>
    <w:rPr>
      <w:i/>
      <w:iCs/>
      <w:sz w:val="24"/>
      <w:szCs w:val="24"/>
    </w:rPr>
  </w:style>
  <w:style w:type="character" w:customStyle="1" w:styleId="Heading9Char">
    <w:name w:val="Heading 9 Char"/>
    <w:basedOn w:val="DefaultParagraphFont"/>
    <w:link w:val="Heading9"/>
    <w:uiPriority w:val="9"/>
    <w:semiHidden/>
    <w:rsid w:val="00F36831"/>
    <w:rPr>
      <w:rFonts w:asciiTheme="majorHAnsi" w:eastAsiaTheme="majorEastAsia" w:hAnsiTheme="majorHAnsi"/>
    </w:rPr>
  </w:style>
  <w:style w:type="character" w:styleId="Strong">
    <w:name w:val="Strong"/>
    <w:basedOn w:val="DefaultParagraphFont"/>
    <w:uiPriority w:val="22"/>
    <w:qFormat/>
    <w:rsid w:val="00F36831"/>
    <w:rPr>
      <w:b/>
      <w:bCs/>
    </w:rPr>
  </w:style>
  <w:style w:type="character" w:styleId="Emphasis">
    <w:name w:val="Emphasis"/>
    <w:basedOn w:val="DefaultParagraphFont"/>
    <w:uiPriority w:val="20"/>
    <w:qFormat/>
    <w:rsid w:val="00F36831"/>
    <w:rPr>
      <w:rFonts w:asciiTheme="minorHAnsi" w:hAnsiTheme="minorHAnsi"/>
      <w:b/>
      <w:i/>
      <w:iCs/>
    </w:rPr>
  </w:style>
  <w:style w:type="paragraph" w:styleId="NoSpacing">
    <w:name w:val="No Spacing"/>
    <w:basedOn w:val="Normal"/>
    <w:uiPriority w:val="1"/>
    <w:qFormat/>
    <w:rsid w:val="00F36831"/>
    <w:rPr>
      <w:szCs w:val="32"/>
    </w:rPr>
  </w:style>
  <w:style w:type="paragraph" w:styleId="Quote">
    <w:name w:val="Quote"/>
    <w:basedOn w:val="Normal"/>
    <w:next w:val="Normal"/>
    <w:link w:val="QuoteChar"/>
    <w:uiPriority w:val="29"/>
    <w:qFormat/>
    <w:rsid w:val="00F36831"/>
    <w:rPr>
      <w:i/>
    </w:rPr>
  </w:style>
  <w:style w:type="character" w:customStyle="1" w:styleId="QuoteChar">
    <w:name w:val="Quote Char"/>
    <w:basedOn w:val="DefaultParagraphFont"/>
    <w:link w:val="Quote"/>
    <w:uiPriority w:val="29"/>
    <w:rsid w:val="00F36831"/>
    <w:rPr>
      <w:i/>
      <w:sz w:val="24"/>
      <w:szCs w:val="24"/>
    </w:rPr>
  </w:style>
  <w:style w:type="paragraph" w:styleId="IntenseQuote">
    <w:name w:val="Intense Quote"/>
    <w:basedOn w:val="Normal"/>
    <w:next w:val="Normal"/>
    <w:link w:val="IntenseQuoteChar"/>
    <w:uiPriority w:val="30"/>
    <w:qFormat/>
    <w:rsid w:val="00F36831"/>
    <w:pPr>
      <w:ind w:left="720" w:right="720"/>
    </w:pPr>
    <w:rPr>
      <w:b/>
      <w:i/>
      <w:szCs w:val="22"/>
    </w:rPr>
  </w:style>
  <w:style w:type="character" w:customStyle="1" w:styleId="IntenseQuoteChar">
    <w:name w:val="Intense Quote Char"/>
    <w:basedOn w:val="DefaultParagraphFont"/>
    <w:link w:val="IntenseQuote"/>
    <w:uiPriority w:val="30"/>
    <w:rsid w:val="00F36831"/>
    <w:rPr>
      <w:b/>
      <w:i/>
      <w:sz w:val="24"/>
    </w:rPr>
  </w:style>
  <w:style w:type="character" w:styleId="SubtleEmphasis">
    <w:name w:val="Subtle Emphasis"/>
    <w:uiPriority w:val="19"/>
    <w:qFormat/>
    <w:rsid w:val="00F36831"/>
    <w:rPr>
      <w:i/>
      <w:color w:val="5A5A5A" w:themeColor="text1" w:themeTint="A5"/>
    </w:rPr>
  </w:style>
  <w:style w:type="character" w:styleId="IntenseEmphasis">
    <w:name w:val="Intense Emphasis"/>
    <w:basedOn w:val="DefaultParagraphFont"/>
    <w:uiPriority w:val="21"/>
    <w:qFormat/>
    <w:rsid w:val="00F36831"/>
    <w:rPr>
      <w:b/>
      <w:i/>
      <w:sz w:val="24"/>
      <w:szCs w:val="24"/>
      <w:u w:val="single"/>
    </w:rPr>
  </w:style>
  <w:style w:type="character" w:styleId="SubtleReference">
    <w:name w:val="Subtle Reference"/>
    <w:basedOn w:val="DefaultParagraphFont"/>
    <w:uiPriority w:val="31"/>
    <w:qFormat/>
    <w:rsid w:val="00F36831"/>
    <w:rPr>
      <w:sz w:val="24"/>
      <w:szCs w:val="24"/>
      <w:u w:val="single"/>
    </w:rPr>
  </w:style>
  <w:style w:type="character" w:styleId="IntenseReference">
    <w:name w:val="Intense Reference"/>
    <w:basedOn w:val="DefaultParagraphFont"/>
    <w:uiPriority w:val="32"/>
    <w:qFormat/>
    <w:rsid w:val="00F36831"/>
    <w:rPr>
      <w:b/>
      <w:sz w:val="24"/>
      <w:u w:val="single"/>
    </w:rPr>
  </w:style>
  <w:style w:type="character" w:styleId="BookTitle">
    <w:name w:val="Book Title"/>
    <w:basedOn w:val="DefaultParagraphFont"/>
    <w:uiPriority w:val="33"/>
    <w:qFormat/>
    <w:rsid w:val="00F3683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36831"/>
    <w:pPr>
      <w:outlineLvl w:val="9"/>
    </w:pPr>
    <w:rPr>
      <w:rFonts w:cs="Times New Roman"/>
    </w:rPr>
  </w:style>
  <w:style w:type="character" w:styleId="CommentReference">
    <w:name w:val="annotation reference"/>
    <w:basedOn w:val="DefaultParagraphFont"/>
    <w:uiPriority w:val="99"/>
    <w:semiHidden/>
    <w:unhideWhenUsed/>
    <w:rsid w:val="003B048D"/>
    <w:rPr>
      <w:sz w:val="16"/>
      <w:szCs w:val="16"/>
    </w:rPr>
  </w:style>
  <w:style w:type="paragraph" w:styleId="CommentText">
    <w:name w:val="annotation text"/>
    <w:basedOn w:val="Normal"/>
    <w:link w:val="CommentTextChar"/>
    <w:uiPriority w:val="99"/>
    <w:semiHidden/>
    <w:unhideWhenUsed/>
    <w:rsid w:val="003B048D"/>
    <w:rPr>
      <w:sz w:val="20"/>
      <w:szCs w:val="25"/>
    </w:rPr>
  </w:style>
  <w:style w:type="character" w:customStyle="1" w:styleId="CommentTextChar">
    <w:name w:val="Comment Text Char"/>
    <w:basedOn w:val="DefaultParagraphFont"/>
    <w:link w:val="CommentText"/>
    <w:uiPriority w:val="99"/>
    <w:semiHidden/>
    <w:rsid w:val="003B048D"/>
    <w:rPr>
      <w:sz w:val="20"/>
      <w:szCs w:val="25"/>
    </w:rPr>
  </w:style>
  <w:style w:type="paragraph" w:styleId="CommentSubject">
    <w:name w:val="annotation subject"/>
    <w:basedOn w:val="CommentText"/>
    <w:next w:val="CommentText"/>
    <w:link w:val="CommentSubjectChar"/>
    <w:uiPriority w:val="99"/>
    <w:semiHidden/>
    <w:unhideWhenUsed/>
    <w:rsid w:val="003B048D"/>
    <w:rPr>
      <w:b/>
      <w:bCs/>
    </w:rPr>
  </w:style>
  <w:style w:type="character" w:customStyle="1" w:styleId="CommentSubjectChar">
    <w:name w:val="Comment Subject Char"/>
    <w:basedOn w:val="CommentTextChar"/>
    <w:link w:val="CommentSubject"/>
    <w:uiPriority w:val="99"/>
    <w:semiHidden/>
    <w:rsid w:val="003B048D"/>
    <w:rPr>
      <w:b/>
      <w:bCs/>
      <w:sz w:val="20"/>
      <w:szCs w:val="25"/>
    </w:rPr>
  </w:style>
  <w:style w:type="paragraph" w:styleId="Revision">
    <w:name w:val="Revision"/>
    <w:hidden/>
    <w:uiPriority w:val="99"/>
    <w:semiHidden/>
    <w:rsid w:val="00082B06"/>
    <w:rPr>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5905</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9</cp:revision>
  <dcterms:created xsi:type="dcterms:W3CDTF">2021-09-15T19:52:00Z</dcterms:created>
  <dcterms:modified xsi:type="dcterms:W3CDTF">2021-09-15T19:56:00Z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id="FpKQtjK4"/&gt;&lt;style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