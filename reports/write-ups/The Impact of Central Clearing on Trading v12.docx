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A4434" w14:textId="22DF122F" w:rsidR="00386F96" w:rsidRDefault="00386F96" w:rsidP="00386F96">
      <w:pPr>
        <w:pStyle w:val="Title"/>
      </w:pPr>
      <w:r>
        <w:t>The Impact of Central Clearing on the Interest Rate Swaps Market</w:t>
      </w:r>
    </w:p>
    <w:p w14:paraId="5FBD31B6" w14:textId="583FAD23" w:rsidR="00386F96" w:rsidRDefault="00386F96" w:rsidP="00076D05">
      <w:pPr>
        <w:pStyle w:val="Author"/>
      </w:pPr>
      <w:r>
        <w:t>Arnob L. Alam</w:t>
      </w:r>
    </w:p>
    <w:p w14:paraId="02CB45EE" w14:textId="22467B91" w:rsidR="00386F96" w:rsidRDefault="00386F96" w:rsidP="00666456">
      <w:pPr>
        <w:pStyle w:val="Heading1"/>
        <w:numPr>
          <w:ilvl w:val="0"/>
          <w:numId w:val="0"/>
        </w:numPr>
      </w:pPr>
      <w:r w:rsidRPr="00076D05">
        <w:t>Introduction</w:t>
      </w:r>
    </w:p>
    <w:p w14:paraId="4A45CDF2" w14:textId="026CC1F6" w:rsidR="00916B59" w:rsidRDefault="00916B59" w:rsidP="00916B59">
      <w:r w:rsidRPr="00246F90">
        <w:t xml:space="preserve">The 2006-2008 financial crisis, the most severe </w:t>
      </w:r>
      <w:r w:rsidR="000831E5">
        <w:t xml:space="preserve">economic </w:t>
      </w:r>
      <w:r w:rsidRPr="00246F90">
        <w:t>downturn since the Great Depression, led to the passage of the Dodd-Frank Wall Street Reform and Consumer Protection Act (DFA). A key provision of the DFA required certain financial contracts to be cleared through a central counterparty</w:t>
      </w:r>
      <w:r>
        <w:t xml:space="preserve"> (CCP)</w:t>
      </w:r>
      <w:r w:rsidRPr="00246F90">
        <w:t>. This study investigates the causal impact of this clearing mandate on</w:t>
      </w:r>
      <w:r>
        <w:t xml:space="preserve"> prices</w:t>
      </w:r>
      <w:r w:rsidRPr="00246F90">
        <w:t xml:space="preserve">, volatility, </w:t>
      </w:r>
      <w:r>
        <w:t xml:space="preserve">and liquidity </w:t>
      </w:r>
      <w:r w:rsidRPr="00246F90">
        <w:t xml:space="preserve">in the interest rate (IR) swaps market, a major derivatives market used for hedging or speculating on interest rate risk. </w:t>
      </w:r>
      <w:r w:rsidRPr="000A41CF">
        <w:t xml:space="preserve">Despite extensive theoretical literature on central clearing, empirical studies are limited. Earlier research focused on the credit default swaps </w:t>
      </w:r>
      <w:r>
        <w:t xml:space="preserve">(CDS) </w:t>
      </w:r>
      <w:r w:rsidRPr="000A41CF">
        <w:t>market using event studies</w:t>
      </w:r>
      <w:r>
        <w:t>.</w:t>
      </w:r>
      <w:r w:rsidRPr="000A41CF">
        <w:t xml:space="preserve"> </w:t>
      </w:r>
      <w:r>
        <w:t xml:space="preserve">Event studies </w:t>
      </w:r>
      <w:r w:rsidRPr="000A41CF">
        <w:t xml:space="preserve">cannot isolate causal impacts due to potential confounding factors. This </w:t>
      </w:r>
      <w:r w:rsidR="009559FF">
        <w:t>dissertation</w:t>
      </w:r>
      <w:r w:rsidRPr="000A41CF">
        <w:t xml:space="preserve"> addresses </w:t>
      </w:r>
      <w:r>
        <w:t xml:space="preserve">the </w:t>
      </w:r>
      <w:r w:rsidRPr="000A41CF">
        <w:t xml:space="preserve">gap </w:t>
      </w:r>
      <w:r>
        <w:t xml:space="preserve">in the literature </w:t>
      </w:r>
      <w:r w:rsidRPr="000A41CF">
        <w:t xml:space="preserve">by </w:t>
      </w:r>
      <w:r>
        <w:t xml:space="preserve">(1) </w:t>
      </w:r>
      <w:r w:rsidRPr="000A41CF">
        <w:t xml:space="preserve">examining the IR swaps market, which is larger and more widely used than the </w:t>
      </w:r>
      <w:r>
        <w:t>CDS</w:t>
      </w:r>
      <w:r w:rsidRPr="000A41CF">
        <w:t xml:space="preserve"> market</w:t>
      </w:r>
      <w:r>
        <w:t xml:space="preserve"> and (2) using a difference-in-differences approach to identify causal effects of the clearing mandate</w:t>
      </w:r>
      <w:r w:rsidRPr="000A41CF">
        <w:t xml:space="preserve">. Leveraging the fact that initial central clearing rules targeted IR swaps in the four largest currencies </w:t>
      </w:r>
      <w:r>
        <w:t xml:space="preserve">traded in the US, but </w:t>
      </w:r>
      <w:r w:rsidRPr="000A41CF">
        <w:t xml:space="preserve">did not apply to </w:t>
      </w:r>
      <w:r w:rsidR="00254288">
        <w:t>contracts denominated in other currencies</w:t>
      </w:r>
      <w:r w:rsidRPr="000A41CF">
        <w:t xml:space="preserve">, this </w:t>
      </w:r>
      <w:r w:rsidR="009559FF">
        <w:t>dissertation</w:t>
      </w:r>
      <w:r w:rsidRPr="000A41CF">
        <w:t xml:space="preserve"> </w:t>
      </w:r>
      <w:r>
        <w:t xml:space="preserve">plausibly </w:t>
      </w:r>
      <w:r w:rsidRPr="000A41CF">
        <w:t xml:space="preserve">identifies the causal impact of the regulation on pricing, </w:t>
      </w:r>
      <w:r>
        <w:t xml:space="preserve">liquidity, and </w:t>
      </w:r>
      <w:r w:rsidRPr="000A41CF">
        <w:t>price volatility in the IR swaps market</w:t>
      </w:r>
      <w:r w:rsidR="0022132A">
        <w:t xml:space="preserve"> using a difference-in-differences approach</w:t>
      </w:r>
      <w:r w:rsidRPr="000A41CF">
        <w:t>.</w:t>
      </w:r>
    </w:p>
    <w:p w14:paraId="72FA8AC3" w14:textId="2C242ADF" w:rsidR="00916B59" w:rsidRDefault="00916B59" w:rsidP="00916B59">
      <w:r w:rsidRPr="006875A1">
        <w:t xml:space="preserve">The </w:t>
      </w:r>
      <w:commentRangeStart w:id="0"/>
      <w:del w:id="1" w:author="Arnob Alam" w:date="2024-10-22T07:14:00Z" w16du:dateUtc="2024-10-22T02:14:00Z">
        <w:r w:rsidRPr="006875A1" w:rsidDel="00C25DD7">
          <w:delText xml:space="preserve">paper </w:delText>
        </w:r>
      </w:del>
      <w:ins w:id="2" w:author="Arnob Alam" w:date="2024-10-22T07:14:00Z" w16du:dateUtc="2024-10-22T02:14:00Z">
        <w:r w:rsidR="00C25DD7">
          <w:t>dissertation</w:t>
        </w:r>
        <w:r w:rsidR="00C25DD7" w:rsidRPr="006875A1">
          <w:t xml:space="preserve"> </w:t>
        </w:r>
      </w:ins>
      <w:commentRangeEnd w:id="0"/>
      <w:r w:rsidR="0039100D">
        <w:rPr>
          <w:rStyle w:val="CommentReference"/>
        </w:rPr>
        <w:commentReference w:id="0"/>
      </w:r>
      <w:r w:rsidRPr="006875A1">
        <w:t xml:space="preserve">is organized as follows: </w:t>
      </w:r>
      <w:r>
        <w:t>s</w:t>
      </w:r>
      <w:r w:rsidRPr="006875A1">
        <w:t xml:space="preserve">ection </w:t>
      </w:r>
      <w:r w:rsidR="00076D05">
        <w:fldChar w:fldCharType="begin"/>
      </w:r>
      <w:r w:rsidR="00076D05">
        <w:instrText xml:space="preserve"> REF _Ref169915993 \r \h </w:instrText>
      </w:r>
      <w:r w:rsidR="00076D05">
        <w:fldChar w:fldCharType="separate"/>
      </w:r>
      <w:r w:rsidR="00076D05">
        <w:t>1</w:t>
      </w:r>
      <w:r w:rsidR="00076D05">
        <w:fldChar w:fldCharType="end"/>
      </w:r>
      <w:r w:rsidR="00076D05">
        <w:t xml:space="preserve"> </w:t>
      </w:r>
      <w:r w:rsidRPr="006875A1">
        <w:t>provides background on the IR swaps market, the financial crisis, and the clearing mandate's role in post-crisis market reforms</w:t>
      </w:r>
      <w:r>
        <w:t>; s</w:t>
      </w:r>
      <w:r w:rsidRPr="006875A1">
        <w:t xml:space="preserve">ection </w:t>
      </w:r>
      <w:r w:rsidR="00076D05">
        <w:fldChar w:fldCharType="begin"/>
      </w:r>
      <w:r w:rsidR="00076D05">
        <w:instrText xml:space="preserve"> REF _Ref169916015 \r \h </w:instrText>
      </w:r>
      <w:r w:rsidR="00076D05">
        <w:fldChar w:fldCharType="separate"/>
      </w:r>
      <w:r w:rsidR="00076D05">
        <w:t>2</w:t>
      </w:r>
      <w:r w:rsidR="00076D05">
        <w:fldChar w:fldCharType="end"/>
      </w:r>
      <w:r w:rsidR="00076D05">
        <w:t xml:space="preserve"> </w:t>
      </w:r>
      <w:r>
        <w:t xml:space="preserve">develops the theory of pricing, price volatility and liquidity for IR swaps under a clearing mandate; section </w:t>
      </w:r>
      <w:r w:rsidR="00076D05">
        <w:fldChar w:fldCharType="begin"/>
      </w:r>
      <w:r w:rsidR="00076D05">
        <w:instrText xml:space="preserve"> REF _Ref169916041 \r \h </w:instrText>
      </w:r>
      <w:r w:rsidR="00076D05">
        <w:fldChar w:fldCharType="separate"/>
      </w:r>
      <w:r w:rsidR="00076D05">
        <w:t>3</w:t>
      </w:r>
      <w:r w:rsidR="00076D05">
        <w:fldChar w:fldCharType="end"/>
      </w:r>
      <w:r w:rsidR="00076D05">
        <w:t xml:space="preserve"> </w:t>
      </w:r>
      <w:r>
        <w:t xml:space="preserve">discusses the identification strategy; section </w:t>
      </w:r>
      <w:r w:rsidR="00076D05">
        <w:fldChar w:fldCharType="begin"/>
      </w:r>
      <w:r w:rsidR="00076D05">
        <w:instrText xml:space="preserve"> REF _Ref169916057 \r \h </w:instrText>
      </w:r>
      <w:r w:rsidR="00076D05">
        <w:fldChar w:fldCharType="separate"/>
      </w:r>
      <w:r w:rsidR="00076D05">
        <w:t>4</w:t>
      </w:r>
      <w:r w:rsidR="00076D05">
        <w:fldChar w:fldCharType="end"/>
      </w:r>
      <w:r w:rsidR="00076D05">
        <w:t xml:space="preserve"> </w:t>
      </w:r>
      <w:r>
        <w:t xml:space="preserve">details my data; section </w:t>
      </w:r>
      <w:r w:rsidR="00076D05">
        <w:fldChar w:fldCharType="begin"/>
      </w:r>
      <w:r w:rsidR="00076D05">
        <w:instrText xml:space="preserve"> REF _Ref169916076 \r \h </w:instrText>
      </w:r>
      <w:r w:rsidR="00076D05">
        <w:fldChar w:fldCharType="separate"/>
      </w:r>
      <w:r w:rsidR="00076D05">
        <w:t>5</w:t>
      </w:r>
      <w:r w:rsidR="00076D05">
        <w:fldChar w:fldCharType="end"/>
      </w:r>
      <w:r w:rsidR="00076D05">
        <w:t xml:space="preserve"> </w:t>
      </w:r>
      <w:r>
        <w:t xml:space="preserve">discusses the results and section </w:t>
      </w:r>
      <w:r w:rsidR="00076D05">
        <w:fldChar w:fldCharType="begin"/>
      </w:r>
      <w:r w:rsidR="00076D05">
        <w:instrText xml:space="preserve"> REF _Ref169916090 \r \h </w:instrText>
      </w:r>
      <w:r w:rsidR="00076D05">
        <w:fldChar w:fldCharType="separate"/>
      </w:r>
      <w:r w:rsidR="00076D05">
        <w:t>6</w:t>
      </w:r>
      <w:r w:rsidR="00076D05">
        <w:fldChar w:fldCharType="end"/>
      </w:r>
      <w:r w:rsidR="00076D05">
        <w:t xml:space="preserve"> </w:t>
      </w:r>
      <w:r>
        <w:t>concludes.</w:t>
      </w:r>
    </w:p>
    <w:p w14:paraId="2EBECE4E" w14:textId="7747D66F" w:rsidR="00386F96" w:rsidRDefault="00386F96" w:rsidP="00FC3085">
      <w:pPr>
        <w:pStyle w:val="Heading1"/>
      </w:pPr>
      <w:bookmarkStart w:id="3" w:name="_Ref169915993"/>
      <w:r w:rsidRPr="00076D05">
        <w:t>Background</w:t>
      </w:r>
      <w:bookmarkEnd w:id="3"/>
    </w:p>
    <w:p w14:paraId="59E4A607" w14:textId="6EB08278" w:rsidR="00386F96" w:rsidRPr="00386F96" w:rsidRDefault="00386F96" w:rsidP="00076D05">
      <w:pPr>
        <w:pStyle w:val="Heading2"/>
      </w:pPr>
      <w:r>
        <w:t xml:space="preserve">Interest </w:t>
      </w:r>
      <w:r w:rsidRPr="00076D05">
        <w:t>Rate</w:t>
      </w:r>
      <w:r>
        <w:t xml:space="preserve"> Swaps</w:t>
      </w:r>
    </w:p>
    <w:p w14:paraId="0E4C0C63" w14:textId="792DB65D" w:rsidR="00916B59" w:rsidRDefault="00916B59" w:rsidP="00916B59">
      <w:r>
        <w:t xml:space="preserve">IR </w:t>
      </w:r>
      <w:r w:rsidRPr="005A0C96">
        <w:t xml:space="preserve">swaps are financial derivatives used to hedge or speculate on interest rate movements. The </w:t>
      </w:r>
      <w:r>
        <w:t xml:space="preserve">three </w:t>
      </w:r>
      <w:r w:rsidRPr="005A0C96">
        <w:t xml:space="preserve">most common types </w:t>
      </w:r>
      <w:r>
        <w:t xml:space="preserve">of IR swaps </w:t>
      </w:r>
      <w:r w:rsidRPr="005A0C96">
        <w:t xml:space="preserve">include </w:t>
      </w:r>
      <w:r w:rsidR="0022132A">
        <w:t>“</w:t>
      </w:r>
      <w:r w:rsidRPr="005A0C96">
        <w:t>vanilla</w:t>
      </w:r>
      <w:r w:rsidR="0022132A">
        <w:t>”</w:t>
      </w:r>
      <w:r w:rsidRPr="005A0C96">
        <w:t xml:space="preserve"> fixed-for-floating swaps, basis swaps, and </w:t>
      </w:r>
      <w:r w:rsidRPr="005A0C96">
        <w:lastRenderedPageBreak/>
        <w:t>cross-currency basis swaps. Vanilla fixed-for-floating swaps are the most prevalent</w:t>
      </w:r>
      <w:r>
        <w:t>.</w:t>
      </w:r>
      <w:r w:rsidRPr="005A0C96">
        <w:t xml:space="preserve"> </w:t>
      </w:r>
      <w:r>
        <w:t>In this type of swap,</w:t>
      </w:r>
      <w:r w:rsidRPr="005A0C96">
        <w:t xml:space="preserve"> one party exchanges fixed-rate coupon payments for floating-rate payments on a notional principal. Firms </w:t>
      </w:r>
      <w:r>
        <w:t xml:space="preserve">can </w:t>
      </w:r>
      <w:r w:rsidRPr="005A0C96">
        <w:t>use these instruments to convert floating-rate risk to fixed-rate risk, and vice versa.</w:t>
      </w:r>
      <w:r>
        <w:t xml:space="preserve"> As</w:t>
      </w:r>
      <w:r w:rsidRPr="00016AE6">
        <w:t xml:space="preserve"> </w:t>
      </w:r>
      <w:r>
        <w:t xml:space="preserve">a concrete </w:t>
      </w:r>
      <w:r w:rsidRPr="00016AE6">
        <w:t xml:space="preserve">example, </w:t>
      </w:r>
      <w:r>
        <w:t xml:space="preserve">imagine </w:t>
      </w:r>
      <w:r w:rsidRPr="00016AE6">
        <w:t xml:space="preserve">firm A can borrow at </w:t>
      </w:r>
      <w:r>
        <w:t xml:space="preserve">the </w:t>
      </w:r>
      <w:r w:rsidRPr="00016AE6">
        <w:t>L</w:t>
      </w:r>
      <w:r>
        <w:t xml:space="preserve">ondon </w:t>
      </w:r>
      <w:r w:rsidRPr="00016AE6">
        <w:t>I</w:t>
      </w:r>
      <w:r>
        <w:t xml:space="preserve">nterbank </w:t>
      </w:r>
      <w:r w:rsidRPr="00016AE6">
        <w:t>O</w:t>
      </w:r>
      <w:r>
        <w:t xml:space="preserve">ffer </w:t>
      </w:r>
      <w:r w:rsidRPr="00016AE6">
        <w:t>R</w:t>
      </w:r>
      <w:r>
        <w:t xml:space="preserve">ate (LIBOR, a common variable interest rate used by banks when lending money to each other) </w:t>
      </w:r>
      <w:r w:rsidRPr="00016AE6">
        <w:t xml:space="preserve">or a fixed rate of 2.0%, while firm B can borrow at LIBOR + 0.25% or a fixed rate of 1.75%. Suppose firm A prefers borrowing </w:t>
      </w:r>
      <w:r>
        <w:t xml:space="preserve">at a </w:t>
      </w:r>
      <w:r w:rsidRPr="00016AE6">
        <w:t xml:space="preserve">fixed-rate and firm B prefers borrowing </w:t>
      </w:r>
      <w:r>
        <w:t xml:space="preserve">at a </w:t>
      </w:r>
      <w:r w:rsidRPr="00016AE6">
        <w:t>floating-rate</w:t>
      </w:r>
      <w:r>
        <w:t xml:space="preserve"> (this could be because firm A owns fixed-income securities while firm B owns assets that pay a variable rate, and the firms would like to match their assets with their liabilities)</w:t>
      </w:r>
      <w:r w:rsidRPr="00016AE6">
        <w:t xml:space="preserve">. Despite their preferences, firm A has a comparative advantage in borrowing </w:t>
      </w:r>
      <w:r>
        <w:t xml:space="preserve">at a </w:t>
      </w:r>
      <w:r w:rsidRPr="00016AE6">
        <w:t xml:space="preserve">floating-rate, and firm B in borrowing </w:t>
      </w:r>
      <w:r>
        <w:t xml:space="preserve">at a </w:t>
      </w:r>
      <w:r w:rsidRPr="00016AE6">
        <w:t>fixed-rate. To achieve their preferred arrangements, the firms can enter into an IR swap agreement with a $1M notional principal, where firm A receives a floating rate of LIBOR from firm B and pays a fixed rate of 1.75% to firm B</w:t>
      </w:r>
      <w:commentRangeStart w:id="4"/>
      <w:r w:rsidR="00172624">
        <w:rPr>
          <w:rStyle w:val="FootnoteReference"/>
        </w:rPr>
        <w:footnoteReference w:id="1"/>
      </w:r>
      <w:commentRangeEnd w:id="4"/>
      <w:r w:rsidR="0039100D">
        <w:rPr>
          <w:rStyle w:val="CommentReference"/>
        </w:rPr>
        <w:commentReference w:id="4"/>
      </w:r>
      <w:r w:rsidRPr="00016AE6">
        <w:t>. This transforms firm A's floating-rate liability into a fixed-rate one and vice versa for firm B. The IR swaps market allows firms to borrow in the market they have a comparative advantage in and trade for their preferred interest rate arrangement.</w:t>
      </w:r>
    </w:p>
    <w:p w14:paraId="1683D8C8" w14:textId="255A70E8" w:rsidR="00916B59" w:rsidRDefault="00916B59" w:rsidP="00916B59">
      <w:r w:rsidRPr="00161437">
        <w:t xml:space="preserve">IR swaps </w:t>
      </w:r>
      <w:r>
        <w:t>can be</w:t>
      </w:r>
      <w:r w:rsidRPr="00161437">
        <w:t xml:space="preserve"> bespoke contracts, customizable to individual </w:t>
      </w:r>
      <w:r>
        <w:t xml:space="preserve">economic </w:t>
      </w:r>
      <w:r w:rsidRPr="00161437">
        <w:t xml:space="preserve">needs. As the largest over-the-counter </w:t>
      </w:r>
      <w:r>
        <w:t xml:space="preserve">(OTC) </w:t>
      </w:r>
      <w:r w:rsidRPr="00161437">
        <w:t>swaps market, it accounted for $</w:t>
      </w:r>
      <w:r>
        <w:t>465</w:t>
      </w:r>
      <w:r w:rsidRPr="00161437">
        <w:t xml:space="preserve"> trillion of the $</w:t>
      </w:r>
      <w:r>
        <w:t xml:space="preserve">601 </w:t>
      </w:r>
      <w:r w:rsidRPr="00161437">
        <w:t>trillion global OTC swaps market in 2010</w:t>
      </w:r>
      <w:r>
        <w:t xml:space="preserve"> </w:t>
      </w:r>
      <w:r>
        <w:fldChar w:fldCharType="begin"/>
      </w:r>
      <w:r>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fldChar w:fldCharType="separate"/>
      </w:r>
      <w:r>
        <w:rPr>
          <w:noProof/>
        </w:rPr>
        <w:t>(von Kleist and Mallo 2011)</w:t>
      </w:r>
      <w:r>
        <w:fldChar w:fldCharType="end"/>
      </w:r>
      <w:r>
        <w:t xml:space="preserve"> (the IR swaps market had increased to $715 trillion by June 2023 according to an updated version of the same report)</w:t>
      </w:r>
      <w:r w:rsidRPr="00161437">
        <w:t>.</w:t>
      </w:r>
      <w:r>
        <w:t xml:space="preserve"> For many currencies, there are “standardized” contracts, which have common features and are the most heavily traded</w:t>
      </w:r>
      <w:r w:rsidRPr="00161437">
        <w:t>.</w:t>
      </w:r>
      <w:r>
        <w:t xml:space="preserve"> During the period </w:t>
      </w:r>
      <w:r w:rsidR="009559FF">
        <w:t>studied in this dissertation</w:t>
      </w:r>
      <w:r>
        <w:t xml:space="preserve">, the standard US Dollar (USD)-denominated IR swaps contract had semiannual payments for one leg and quarterly payments for the other leg (that is either trading quarterly fixed-rate payments for semiannual floating rate payments, or vice-versa), with the 3-month USD-LIBOR curve used both as the floating-rate reference and for discounting future cash flows (see section </w:t>
      </w:r>
      <w:r w:rsidR="002A62E7">
        <w:fldChar w:fldCharType="begin"/>
      </w:r>
      <w:r w:rsidR="002A62E7">
        <w:instrText xml:space="preserve"> REF _Ref169916176 \r \h </w:instrText>
      </w:r>
      <w:r w:rsidR="002A62E7">
        <w:fldChar w:fldCharType="separate"/>
      </w:r>
      <w:r w:rsidR="002A62E7">
        <w:t>2.1</w:t>
      </w:r>
      <w:r w:rsidR="002A62E7">
        <w:fldChar w:fldCharType="end"/>
      </w:r>
      <w:r w:rsidR="002A62E7">
        <w:t xml:space="preserve"> </w:t>
      </w:r>
      <w:r>
        <w:t xml:space="preserve">for further explanation). The standard Canadian Dollar (CAD)-denominated contract used 3-month </w:t>
      </w:r>
      <w:commentRangeStart w:id="5"/>
      <w:r>
        <w:t>C</w:t>
      </w:r>
      <w:r w:rsidR="009559FF">
        <w:t xml:space="preserve">anadian </w:t>
      </w:r>
      <w:r>
        <w:t>D</w:t>
      </w:r>
      <w:r w:rsidR="009559FF">
        <w:t xml:space="preserve">ollar Offer Rate </w:t>
      </w:r>
      <w:commentRangeEnd w:id="5"/>
      <w:r w:rsidR="0022132A">
        <w:rPr>
          <w:rStyle w:val="CommentReference"/>
        </w:rPr>
        <w:commentReference w:id="5"/>
      </w:r>
      <w:r w:rsidR="009559FF">
        <w:t>(CDOR)</w:t>
      </w:r>
      <w:r>
        <w:t xml:space="preserve"> as the reference floating rate. </w:t>
      </w:r>
      <w:r w:rsidR="000F4367">
        <w:t>In addition to the currency, reference rates and payment frequency, t</w:t>
      </w:r>
      <w:r>
        <w:t xml:space="preserve">here are many </w:t>
      </w:r>
      <w:r w:rsidR="000F4367">
        <w:t xml:space="preserve">other </w:t>
      </w:r>
      <w:r>
        <w:t xml:space="preserve">contract details </w:t>
      </w:r>
      <w:r w:rsidR="000F4367">
        <w:t>(</w:t>
      </w:r>
      <w:r>
        <w:t>such as day-count conventions, settlement and termination rules</w:t>
      </w:r>
      <w:r w:rsidR="000F4367">
        <w:t>)</w:t>
      </w:r>
      <w:r>
        <w:t xml:space="preserve"> that need to be specified, and these are listed in more detail in</w:t>
      </w:r>
      <w:r w:rsidR="00FC3085">
        <w:t xml:space="preserve"> </w:t>
      </w:r>
      <w:commentRangeStart w:id="6"/>
      <w:r w:rsidR="00FC3085">
        <w:fldChar w:fldCharType="begin"/>
      </w:r>
      <w:r w:rsidR="00FC3085">
        <w:instrText xml:space="preserve"> REF _Ref181435687 \r \h </w:instrText>
      </w:r>
      <w:r w:rsidR="00FC3085">
        <w:fldChar w:fldCharType="separate"/>
      </w:r>
      <w:r w:rsidR="00FC3085">
        <w:t>Appendix A</w:t>
      </w:r>
      <w:r w:rsidR="00FC3085">
        <w:fldChar w:fldCharType="end"/>
      </w:r>
      <w:commentRangeEnd w:id="6"/>
      <w:r w:rsidR="0039100D">
        <w:rPr>
          <w:rStyle w:val="CommentReference"/>
        </w:rPr>
        <w:commentReference w:id="6"/>
      </w:r>
      <w:r>
        <w:t xml:space="preserve">. </w:t>
      </w:r>
      <w:r w:rsidR="00DC013C">
        <w:t>The</w:t>
      </w:r>
      <w:r>
        <w:t xml:space="preserve"> </w:t>
      </w:r>
      <w:r w:rsidR="00DC013C">
        <w:lastRenderedPageBreak/>
        <w:t xml:space="preserve">CAD- </w:t>
      </w:r>
      <w:r>
        <w:t xml:space="preserve">and </w:t>
      </w:r>
      <w:r w:rsidR="00DC013C">
        <w:t>USD-</w:t>
      </w:r>
      <w:r>
        <w:t>denominated standard contracts use</w:t>
      </w:r>
      <w:r w:rsidR="00DC013C">
        <w:t xml:space="preserve"> </w:t>
      </w:r>
      <w:r>
        <w:t>the ISDA master agreement, which detail these contract specifications. Although contract specifications can be customized to meet the requirements of the counterparties, such non-standard contracts are likely to be less liquid than the standard contracts. Standard contracts denominated in other currencies (e.g. Euro [EUR], British Pound [GBP], and Japanese Yen [JPY]) have their own conventions as well</w:t>
      </w:r>
      <w:r w:rsidR="00FC3085">
        <w:t xml:space="preserve"> (and </w:t>
      </w:r>
      <w:r w:rsidR="0022132A">
        <w:t xml:space="preserve">these conventions </w:t>
      </w:r>
      <w:r w:rsidR="00FC3085">
        <w:t xml:space="preserve">are documented in </w:t>
      </w:r>
      <w:commentRangeStart w:id="7"/>
      <w:r w:rsidR="00FC3085">
        <w:fldChar w:fldCharType="begin"/>
      </w:r>
      <w:r w:rsidR="00FC3085">
        <w:instrText xml:space="preserve"> REF _Ref181435687 \r \h </w:instrText>
      </w:r>
      <w:r w:rsidR="00FC3085">
        <w:fldChar w:fldCharType="separate"/>
      </w:r>
      <w:r w:rsidR="00FC3085">
        <w:t>Appendix A</w:t>
      </w:r>
      <w:r w:rsidR="00FC3085">
        <w:fldChar w:fldCharType="end"/>
      </w:r>
      <w:commentRangeEnd w:id="7"/>
      <w:r w:rsidR="0039100D">
        <w:rPr>
          <w:rStyle w:val="CommentReference"/>
        </w:rPr>
        <w:commentReference w:id="7"/>
      </w:r>
      <w:r w:rsidR="00FC3085">
        <w:t>)</w:t>
      </w:r>
      <w:r>
        <w:t>.</w:t>
      </w:r>
    </w:p>
    <w:p w14:paraId="5B202794" w14:textId="77777777" w:rsidR="00916B59" w:rsidRDefault="00916B59" w:rsidP="00916B59">
      <w:r w:rsidRPr="00981DE6">
        <w:t>The I</w:t>
      </w:r>
      <w:r>
        <w:t xml:space="preserve">R swaps </w:t>
      </w:r>
      <w:r w:rsidRPr="007E6044">
        <w:t>market is dealer-dominated, with dealer-customer and dealer-dealer trades accounting for 80% of notional value</w:t>
      </w:r>
      <w:r>
        <w:t xml:space="preserve"> </w:t>
      </w:r>
      <w:r>
        <w:fldChar w:fldCharType="begin"/>
      </w:r>
      <w:r>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fldChar w:fldCharType="separate"/>
      </w:r>
      <w:r>
        <w:rPr>
          <w:noProof/>
        </w:rPr>
        <w:t>(Bolandnazar 2020)</w:t>
      </w:r>
      <w:r>
        <w:fldChar w:fldCharType="end"/>
      </w:r>
      <w:r w:rsidRPr="007E6044">
        <w:t xml:space="preserve">. Bolandnazar </w:t>
      </w:r>
      <w:r>
        <w:t xml:space="preserve">finds </w:t>
      </w:r>
      <w:r w:rsidRPr="007E6044">
        <w:t>that 50% of trades (by notional value) are executed by the largest seven dealers, indicating market concentration among a few dealers.</w:t>
      </w:r>
      <w:r>
        <w:t xml:space="preserve"> </w:t>
      </w:r>
      <w:r w:rsidRPr="007E6044">
        <w:t>This concentration can impact pricing and market stability</w:t>
      </w:r>
      <w:r>
        <w:t xml:space="preserve"> in several ways</w:t>
      </w:r>
      <w:r w:rsidRPr="007E6044">
        <w:t>.</w:t>
      </w:r>
      <w:r>
        <w:t xml:space="preserve"> Larger dealers might be able to reduce search costs by easily finding a counterparty from their large client base. They could also reduce costs by economizing over administrative and warehousing costs of contracts. However, because of their market position, they might have market power and be able to charge a premium over the price that would prevail in competitive markets. The failure of a large dealer (or a dealer’s major counterparty) could also drastically reduce liquidity in the system and increase transactions costs.</w:t>
      </w:r>
    </w:p>
    <w:p w14:paraId="545CF91D" w14:textId="4E596A74" w:rsidR="00386F96" w:rsidRDefault="00386F96" w:rsidP="00076D05">
      <w:pPr>
        <w:pStyle w:val="Heading2"/>
      </w:pPr>
      <w:r>
        <w:t>Central Clearing</w:t>
      </w:r>
    </w:p>
    <w:p w14:paraId="1834DD91" w14:textId="69363C63" w:rsidR="00916B59" w:rsidRDefault="00916B59" w:rsidP="00916B59">
      <w:r w:rsidRPr="00377D40">
        <w:t xml:space="preserve">When a swap is cleared, the </w:t>
      </w:r>
      <w:r>
        <w:t xml:space="preserve">initial </w:t>
      </w:r>
      <w:r w:rsidRPr="00377D40">
        <w:t xml:space="preserve">contract between the two parties is replaced </w:t>
      </w:r>
      <w:r>
        <w:t xml:space="preserve">(novated) </w:t>
      </w:r>
      <w:r w:rsidRPr="00377D40">
        <w:t xml:space="preserve">by </w:t>
      </w:r>
      <w:r>
        <w:t>two</w:t>
      </w:r>
      <w:r w:rsidRPr="00377D40">
        <w:t xml:space="preserve"> contract</w:t>
      </w:r>
      <w:r>
        <w:t>s</w:t>
      </w:r>
      <w:r w:rsidRPr="00377D40">
        <w:t xml:space="preserve"> between each party and a central clearinghouse</w:t>
      </w:r>
      <w:r>
        <w:t>/derivative clearing organization</w:t>
      </w:r>
      <w:r w:rsidRPr="00377D40">
        <w:t xml:space="preserve"> (CCP</w:t>
      </w:r>
      <w:r>
        <w:t xml:space="preserve">, </w:t>
      </w:r>
      <w:r w:rsidRPr="00377D40">
        <w:t>DCO</w:t>
      </w:r>
      <w:r>
        <w:t xml:space="preserve"> or clearinghouse</w:t>
      </w:r>
      <w:r w:rsidRPr="00377D40">
        <w:t>).</w:t>
      </w:r>
      <w:r>
        <w:t xml:space="preserve"> The clearinghouse becomes the counterparty for each leg (</w:t>
      </w:r>
      <w:commentRangeStart w:id="8"/>
      <w:r>
        <w:t xml:space="preserve">that is, receiving </w:t>
      </w:r>
      <w:r w:rsidR="00472EC4">
        <w:t xml:space="preserve">the </w:t>
      </w:r>
      <w:r>
        <w:t>fixed-</w:t>
      </w:r>
      <w:r w:rsidR="00472EC4">
        <w:t>rate</w:t>
      </w:r>
      <w:r>
        <w:t xml:space="preserve"> payments </w:t>
      </w:r>
      <w:r w:rsidR="00472EC4">
        <w:t xml:space="preserve">from one party </w:t>
      </w:r>
      <w:r>
        <w:t xml:space="preserve">and paying </w:t>
      </w:r>
      <w:r w:rsidR="00472EC4">
        <w:t xml:space="preserve">the </w:t>
      </w:r>
      <w:r>
        <w:t>floating</w:t>
      </w:r>
      <w:r w:rsidR="00472EC4">
        <w:t>-rate</w:t>
      </w:r>
      <w:r>
        <w:t xml:space="preserve"> </w:t>
      </w:r>
      <w:r w:rsidR="00472EC4">
        <w:t xml:space="preserve">payments </w:t>
      </w:r>
      <w:r>
        <w:t>to th</w:t>
      </w:r>
      <w:r w:rsidR="00472EC4">
        <w:t>at</w:t>
      </w:r>
      <w:r>
        <w:t xml:space="preserve"> party</w:t>
      </w:r>
      <w:r w:rsidR="00472EC4">
        <w:t>,</w:t>
      </w:r>
      <w:r>
        <w:t xml:space="preserve"> </w:t>
      </w:r>
      <w:r w:rsidR="00472EC4">
        <w:t xml:space="preserve">while also </w:t>
      </w:r>
      <w:r>
        <w:t>receiving the floating</w:t>
      </w:r>
      <w:r w:rsidR="00472EC4">
        <w:t xml:space="preserve">-rate </w:t>
      </w:r>
      <w:r>
        <w:t>payments</w:t>
      </w:r>
      <w:r w:rsidR="00472EC4">
        <w:t xml:space="preserve"> from the other party and paying it the fixed-rate payments</w:t>
      </w:r>
      <w:commentRangeEnd w:id="8"/>
      <w:r w:rsidR="000D4DB9">
        <w:rPr>
          <w:rStyle w:val="CommentReference"/>
        </w:rPr>
        <w:commentReference w:id="8"/>
      </w:r>
      <w:r w:rsidR="00472EC4">
        <w:t>)</w:t>
      </w:r>
      <w:r>
        <w:t xml:space="preserve">. </w:t>
      </w:r>
      <w:commentRangeStart w:id="9"/>
      <w:r w:rsidR="00472EC4">
        <w:t xml:space="preserve">Under ordinary circumstances, the clearinghouse is </w:t>
      </w:r>
      <w:r w:rsidR="009559FF">
        <w:t xml:space="preserve">a </w:t>
      </w:r>
      <w:r w:rsidR="00472EC4">
        <w:t>sort of “pass-through” organization that transmits payments from one counterparty to the other. However, i</w:t>
      </w:r>
      <w:r>
        <w:t>f one party fails to meet their contractual obligation, the clearinghouse can still make sure the other party gets paid.</w:t>
      </w:r>
      <w:commentRangeEnd w:id="9"/>
      <w:r w:rsidR="000D4DB9">
        <w:rPr>
          <w:rStyle w:val="CommentReference"/>
        </w:rPr>
        <w:commentReference w:id="9"/>
      </w:r>
      <w:r>
        <w:t xml:space="preserve"> For this purpose, CCPs practice risk-control measures and have additional resources to make a counterparty whole in case of default</w:t>
      </w:r>
      <w:r w:rsidR="00172624">
        <w:rPr>
          <w:rStyle w:val="FootnoteReference"/>
        </w:rPr>
        <w:footnoteReference w:id="2"/>
      </w:r>
      <w:r>
        <w:t xml:space="preserve">. When counterparties clear their trade through a </w:t>
      </w:r>
      <w:r>
        <w:lastRenderedPageBreak/>
        <w:t>clearinghouse, they must put up collateral (initial margin) and contribute to a default fund. In case the risk position of the counterparty changes, it can be required to put up additional collateral (variation margin). The CCP also has default fund contributions of other members, its own equity (CCP capital), and access to other lines of credit (such as the Federal Reserve discount window). The combination of these resources makes it unlikely that the failure of one counterparty would drastically affect the whole market. Since clearing members can lose their contribution to the default fund in case of the failure of a counterparty, c</w:t>
      </w:r>
      <w:r w:rsidRPr="00377D40">
        <w:t xml:space="preserve">learing </w:t>
      </w:r>
      <w:r>
        <w:t>mutualizes counterparty risk among the members of the CCP</w:t>
      </w:r>
      <w:r w:rsidRPr="00377D40">
        <w:t>.</w:t>
      </w:r>
    </w:p>
    <w:p w14:paraId="3F24BAD3" w14:textId="7F9A2E3D" w:rsidR="00916B59" w:rsidRDefault="00916B59" w:rsidP="00916B59">
      <w:r>
        <w:t xml:space="preserve">In addition to financial resources, CCPs exercise </w:t>
      </w:r>
      <w:r w:rsidRPr="00377D40">
        <w:t>prudent risk control measures</w:t>
      </w:r>
      <w:r>
        <w:t xml:space="preserve"> such as monitoring members trading positions and liquidating distressed assets in an orderly fashion</w:t>
      </w:r>
      <w:r w:rsidRPr="00377D40">
        <w:t>.</w:t>
      </w:r>
      <w:r>
        <w:t xml:space="preserve"> Since the CCP can observe all trades that it is clearing, it has a better picture of overall riskiness</w:t>
      </w:r>
      <w:r w:rsidR="00472EC4">
        <w:t xml:space="preserve"> (</w:t>
      </w:r>
      <w:commentRangeStart w:id="10"/>
      <w:r w:rsidR="00472EC4">
        <w:t>c</w:t>
      </w:r>
      <w:r>
        <w:t>ompare</w:t>
      </w:r>
      <w:r w:rsidR="00472EC4">
        <w:t>d</w:t>
      </w:r>
      <w:r>
        <w:t xml:space="preserve"> to a bilateral market, where one party is generally unaware of other trades its partner is entering, and thus does not have a thorough understanding of its partner’s riskiness</w:t>
      </w:r>
      <w:commentRangeEnd w:id="10"/>
      <w:r w:rsidR="000D4DB9">
        <w:rPr>
          <w:rStyle w:val="CommentReference"/>
        </w:rPr>
        <w:commentReference w:id="10"/>
      </w:r>
      <w:r w:rsidR="00472EC4">
        <w:t>)</w:t>
      </w:r>
      <w:r>
        <w:t>.</w:t>
      </w:r>
    </w:p>
    <w:p w14:paraId="7F1FFE80" w14:textId="77777777" w:rsidR="00916B59" w:rsidRDefault="00916B59" w:rsidP="00916B59">
      <w:r>
        <w:t>Clearing can reduce demand for collateral through a practice called netting. There are two types of netting practices common in the industry: cross-product netting and multilateral netting. For a CCP that clears multiple types of contracts (e.g. interest rate swaps, forward rate agreements, overnight-index swaps, credit default swaps, etc.) cross-product netting involves netting across different derivatives products. For example, if firm A owes the CCP $10 million in collateral for IR swaps, but the CCP owes firm A $8 million for CD swaps, then firm A can just pay the CCP $2 million in net collateral.</w:t>
      </w:r>
    </w:p>
    <w:p w14:paraId="09736A24" w14:textId="31601880" w:rsidR="00916B59" w:rsidRDefault="00916B59" w:rsidP="00916B59">
      <w:commentRangeStart w:id="11"/>
      <w:r>
        <w:t xml:space="preserve">Multilateral netting involves netting payments across multiple firms. </w:t>
      </w:r>
      <w:ins w:id="12" w:author="Arnob Alam" w:date="2024-10-22T07:15:00Z" w16du:dateUtc="2024-10-22T02:15:00Z">
        <w:r w:rsidR="00C25DD7">
          <w:t xml:space="preserve">Consider the </w:t>
        </w:r>
      </w:ins>
      <w:r w:rsidR="00C55A7A">
        <w:t xml:space="preserve">following </w:t>
      </w:r>
      <w:del w:id="13" w:author="Arnob Alam" w:date="2024-10-22T07:15:00Z" w16du:dateUtc="2024-10-22T02:15:00Z">
        <w:r w:rsidDel="00C25DD7">
          <w:delText xml:space="preserve">For </w:delText>
        </w:r>
      </w:del>
      <w:r>
        <w:t>exampl</w:t>
      </w:r>
      <w:r w:rsidR="00C55A7A">
        <w:t xml:space="preserve">e involving </w:t>
      </w:r>
      <w:ins w:id="14" w:author="Arnob Alam" w:date="2024-10-22T07:17:00Z" w16du:dateUtc="2024-10-22T02:17:00Z">
        <w:r w:rsidR="00C25DD7">
          <w:t>3 firms</w:t>
        </w:r>
      </w:ins>
      <w:r w:rsidR="00C55A7A">
        <w:t>. The set of obligations between the firms are as follows:</w:t>
      </w:r>
      <w:r>
        <w:t xml:space="preserve"> firm A owes firm B $100 million and firm C $200 million; firm B owes firm A $50 million and firm C $150 million; firm C owes firm A $100 million and firm B $100 million. </w:t>
      </w:r>
      <w:r w:rsidR="00C55A7A">
        <w:t xml:space="preserve">These obligations will usually arise because firms will demand collateral from each other to protect against </w:t>
      </w:r>
      <w:r w:rsidR="007A3315">
        <w:t>default</w:t>
      </w:r>
      <w:r w:rsidR="00C55A7A">
        <w:t xml:space="preserve">, as they </w:t>
      </w:r>
      <w:r w:rsidR="00297A3F">
        <w:t>enter</w:t>
      </w:r>
      <w:r w:rsidR="00C55A7A">
        <w:t xml:space="preserve"> swaps contracts with each other. This </w:t>
      </w:r>
      <w:r w:rsidR="00472EC4">
        <w:t xml:space="preserve">initial set of obligations is visualized in </w:t>
      </w:r>
      <w:r w:rsidR="00472EC4">
        <w:fldChar w:fldCharType="begin"/>
      </w:r>
      <w:r w:rsidR="00472EC4">
        <w:instrText xml:space="preserve"> REF _Ref169916310 \h </w:instrText>
      </w:r>
      <w:r w:rsidR="00472EC4">
        <w:fldChar w:fldCharType="separate"/>
      </w:r>
      <w:r w:rsidR="00472EC4">
        <w:t xml:space="preserve">Figure </w:t>
      </w:r>
      <w:r w:rsidR="00472EC4">
        <w:rPr>
          <w:noProof/>
        </w:rPr>
        <w:t>1</w:t>
      </w:r>
      <w:r w:rsidR="00472EC4">
        <w:fldChar w:fldCharType="end"/>
      </w:r>
      <w:r w:rsidR="00C55A7A">
        <w:t>a, where the arrows indicate the direction of the obligation (which firm owes who)</w:t>
      </w:r>
      <w:r w:rsidR="00472EC4">
        <w:t xml:space="preserve">. </w:t>
      </w:r>
      <w:r>
        <w:t>Without multilateral netting, the firms can still engage in bilateral netting</w:t>
      </w:r>
      <w:r w:rsidR="00C55A7A">
        <w:t xml:space="preserve">, </w:t>
      </w:r>
      <w:ins w:id="15" w:author="Arnob Alam" w:date="2024-10-22T07:18:00Z" w16du:dateUtc="2024-10-22T02:18:00Z">
        <w:r w:rsidR="00C25DD7">
          <w:t xml:space="preserve">as shown in </w:t>
        </w:r>
        <w:r w:rsidR="00C25DD7">
          <w:fldChar w:fldCharType="begin"/>
        </w:r>
        <w:r w:rsidR="00C25DD7">
          <w:instrText xml:space="preserve"> REF _Ref169916310 \h </w:instrText>
        </w:r>
      </w:ins>
      <w:r w:rsidR="00C25DD7">
        <w:fldChar w:fldCharType="separate"/>
      </w:r>
      <w:ins w:id="16" w:author="Arnob Alam" w:date="2024-10-22T07:18:00Z" w16du:dateUtc="2024-10-22T02:18:00Z">
        <w:r w:rsidR="00C25DD7">
          <w:t xml:space="preserve">Figure </w:t>
        </w:r>
        <w:r w:rsidR="00C25DD7">
          <w:rPr>
            <w:noProof/>
          </w:rPr>
          <w:t>1</w:t>
        </w:r>
        <w:r w:rsidR="00C25DD7">
          <w:fldChar w:fldCharType="end"/>
        </w:r>
        <w:r w:rsidR="00C25DD7">
          <w:t>b</w:t>
        </w:r>
      </w:ins>
      <w:r>
        <w:t xml:space="preserve">. In a bilateral netting regime, the </w:t>
      </w:r>
      <w:r w:rsidR="007A3315">
        <w:t>firms “subtract</w:t>
      </w:r>
      <w:r w:rsidR="00297A3F">
        <w:t>” or “</w:t>
      </w:r>
      <w:r w:rsidR="007A3315">
        <w:t xml:space="preserve">net out” their payment to each counterparty. Thus, the </w:t>
      </w:r>
      <w:r>
        <w:t xml:space="preserve">following payments would be </w:t>
      </w:r>
      <w:del w:id="17" w:author="Arnob Alam" w:date="2024-10-22T07:18:00Z" w16du:dateUtc="2024-10-22T02:18:00Z">
        <w:r w:rsidDel="00C25DD7">
          <w:delText>made:</w:delText>
        </w:r>
      </w:del>
      <w:ins w:id="18" w:author="Arnob Alam" w:date="2024-10-22T07:18:00Z" w16du:dateUtc="2024-10-22T02:18:00Z">
        <w:r w:rsidR="00C25DD7">
          <w:t>made:</w:t>
        </w:r>
      </w:ins>
      <w:r>
        <w:t xml:space="preserve"> firm A would pay firm B ($100 - $50) = $50 million and firm C ($200 - $100) = $100 million; firm B would pay firm C ($150 - $100) = $50 million. The total collateral demand </w:t>
      </w:r>
      <w:r>
        <w:lastRenderedPageBreak/>
        <w:t xml:space="preserve">would be $200 million. </w:t>
      </w:r>
      <w:r w:rsidR="007A3315">
        <w:t xml:space="preserve">As shown in the figure, under this arrangement, firm B acts like a pass-through entity that collects a payment from firm A and transmits </w:t>
      </w:r>
      <w:r w:rsidR="00524440">
        <w:t xml:space="preserve">it </w:t>
      </w:r>
      <w:r w:rsidR="007A3315">
        <w:t xml:space="preserve">to firm </w:t>
      </w:r>
      <w:r w:rsidR="00297A3F">
        <w:t>C</w:t>
      </w:r>
      <w:r w:rsidR="007A3315">
        <w:t xml:space="preserve">. However, if firm B is unable to make the collateral payment, firm C loses some of the </w:t>
      </w:r>
      <w:r w:rsidR="00524440">
        <w:t>collateral</w:t>
      </w:r>
      <w:r w:rsidR="007A3315">
        <w:t xml:space="preserve"> it is due. Multilateral netting can eliminate this payment from firm B to firm C (with the CCP</w:t>
      </w:r>
      <w:r w:rsidR="00297A3F">
        <w:t>, which should be much better capitalized,</w:t>
      </w:r>
      <w:r w:rsidR="007A3315">
        <w:t xml:space="preserve"> now acting as the pass-through entity). Under </w:t>
      </w:r>
      <w:r>
        <w:t>multilateral netting Firm A would pay the CCP $150 million and the CCP would pay firm C $150 million (while firm B would not make any payments at all). The total collateral demand would be $150 million.</w:t>
      </w:r>
      <w:r w:rsidR="002A62E7">
        <w:t xml:space="preserve"> </w:t>
      </w:r>
      <w:r w:rsidR="002A62E7">
        <w:fldChar w:fldCharType="begin"/>
      </w:r>
      <w:r w:rsidR="002A62E7">
        <w:instrText xml:space="preserve"> REF _Ref169916310 \h </w:instrText>
      </w:r>
      <w:r w:rsidR="002A62E7">
        <w:fldChar w:fldCharType="separate"/>
      </w:r>
      <w:r w:rsidR="002A62E7">
        <w:t xml:space="preserve">Figure </w:t>
      </w:r>
      <w:r w:rsidR="002A62E7">
        <w:rPr>
          <w:noProof/>
        </w:rPr>
        <w:t>1</w:t>
      </w:r>
      <w:r w:rsidR="002A62E7">
        <w:fldChar w:fldCharType="end"/>
      </w:r>
      <w:ins w:id="19" w:author="Arnob Alam" w:date="2024-10-22T07:19:00Z" w16du:dateUtc="2024-10-22T02:19:00Z">
        <w:r w:rsidR="00C25DD7">
          <w:t>c</w:t>
        </w:r>
      </w:ins>
      <w:r w:rsidR="002A62E7">
        <w:t xml:space="preserve"> graphically depicts </w:t>
      </w:r>
      <w:del w:id="20" w:author="Arnob Alam" w:date="2024-10-22T07:19:00Z" w16du:dateUtc="2024-10-22T02:19:00Z">
        <w:r w:rsidR="002A62E7" w:rsidDel="00C25DD7">
          <w:delText>the various netting scenarios described above</w:delText>
        </w:r>
      </w:del>
      <w:ins w:id="21" w:author="Arnob Alam" w:date="2024-10-22T07:19:00Z" w16du:dateUtc="2024-10-22T02:19:00Z">
        <w:r w:rsidR="00C25DD7">
          <w:t>this multilateral netting scenario</w:t>
        </w:r>
      </w:ins>
      <w:r w:rsidR="002A62E7">
        <w:t>.</w:t>
      </w:r>
      <w:commentRangeEnd w:id="11"/>
      <w:r w:rsidR="000D4DB9">
        <w:rPr>
          <w:rStyle w:val="CommentReference"/>
        </w:rPr>
        <w:commentReference w:id="11"/>
      </w:r>
    </w:p>
    <w:p w14:paraId="274B0D09" w14:textId="0DEF58AE" w:rsidR="009F16B5" w:rsidRDefault="009F16B5" w:rsidP="00297A3F">
      <w:pPr>
        <w:pStyle w:val="Caption"/>
        <w:keepNext/>
      </w:pPr>
      <w:bookmarkStart w:id="22" w:name="_Ref169916310"/>
      <w:r>
        <w:t xml:space="preserve">Figure </w:t>
      </w:r>
      <w:r w:rsidR="00767205">
        <w:fldChar w:fldCharType="begin"/>
      </w:r>
      <w:r w:rsidR="00767205">
        <w:instrText xml:space="preserve"> SEQ Figure \* ARABIC </w:instrText>
      </w:r>
      <w:r w:rsidR="00767205">
        <w:fldChar w:fldCharType="separate"/>
      </w:r>
      <w:r w:rsidR="00767205">
        <w:rPr>
          <w:noProof/>
        </w:rPr>
        <w:t>1</w:t>
      </w:r>
      <w:r w:rsidR="00767205">
        <w:rPr>
          <w:noProof/>
        </w:rPr>
        <w:fldChar w:fldCharType="end"/>
      </w:r>
      <w:bookmarkEnd w:id="22"/>
      <w:r>
        <w:rPr>
          <w:noProof/>
        </w:rPr>
        <w:t xml:space="preserve"> </w:t>
      </w:r>
      <w:r w:rsidR="00C83A7E">
        <w:rPr>
          <w:noProof/>
        </w:rPr>
        <w:t>Example of obligations between three firms (a) without any netting (b) with bilateral netting (c) with multilateral netting</w:t>
      </w:r>
      <w:r w:rsidR="00C55A7A">
        <w:rPr>
          <w:noProof/>
        </w:rPr>
        <w:t>. Arrows indicate the direction of obligations (for example in (a) firm C owes firm B $100 million and firm C owes firm B $150 million). Under bilateral netting, firms “net out” the obligations with each counterparty</w:t>
      </w:r>
      <w:r w:rsidR="00EC4163">
        <w:rPr>
          <w:noProof/>
        </w:rPr>
        <w:t xml:space="preserve"> on a bilateral basis</w:t>
      </w:r>
      <w:r w:rsidR="00C55A7A">
        <w:rPr>
          <w:noProof/>
        </w:rPr>
        <w:t>. Thus, the set of two obligations between firm B and C is replaced by one obligation of $50 million from firm B to C</w:t>
      </w:r>
      <w:r w:rsidR="00EC4163">
        <w:rPr>
          <w:noProof/>
        </w:rPr>
        <w:t xml:space="preserve">, </w:t>
      </w:r>
      <w:r w:rsidR="00C55A7A">
        <w:rPr>
          <w:noProof/>
        </w:rPr>
        <w:t xml:space="preserve">as shown in (b). </w:t>
      </w:r>
      <w:r w:rsidR="00263E05">
        <w:rPr>
          <w:noProof/>
        </w:rPr>
        <w:t xml:space="preserve">Under central clearing, the payment from firm A to firm B can be eliminated and the clearinghiouse can simply collect $150 million in collateral from firm A and pass it </w:t>
      </w:r>
      <w:r w:rsidR="00EC4163">
        <w:rPr>
          <w:noProof/>
        </w:rPr>
        <w:t xml:space="preserve">directly </w:t>
      </w:r>
      <w:r w:rsidR="00263E05">
        <w:rPr>
          <w:noProof/>
        </w:rPr>
        <w:t>to firm C</w:t>
      </w:r>
      <w:r w:rsidR="00EC4163">
        <w:rPr>
          <w:noProof/>
        </w:rPr>
        <w:t>, as shown in (c)</w:t>
      </w:r>
      <w:r w:rsidR="00263E05">
        <w:rPr>
          <w:noProof/>
        </w:rPr>
        <w:t>.</w:t>
      </w:r>
    </w:p>
    <w:p w14:paraId="4F634A46" w14:textId="0E6828FD" w:rsidR="009F16B5" w:rsidRDefault="009F16B5" w:rsidP="009F16B5">
      <w:pPr>
        <w:ind w:firstLine="0"/>
        <w:jc w:val="center"/>
      </w:pPr>
      <w:r>
        <w:t>(a)</w:t>
      </w:r>
      <w:r w:rsidR="00FD5519">
        <w:br/>
      </w:r>
      <w:r w:rsidR="00FD5519" w:rsidRPr="00FD5519">
        <w:rPr>
          <w:noProof/>
        </w:rPr>
        <w:drawing>
          <wp:inline distT="0" distB="0" distL="0" distR="0" wp14:anchorId="4CF9339F" wp14:editId="382E6992">
            <wp:extent cx="2286000" cy="2091906"/>
            <wp:effectExtent l="0" t="0" r="0" b="0"/>
            <wp:docPr id="173498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85460" name=""/>
                    <pic:cNvPicPr/>
                  </pic:nvPicPr>
                  <pic:blipFill>
                    <a:blip r:embed="rId12"/>
                    <a:stretch>
                      <a:fillRect/>
                    </a:stretch>
                  </pic:blipFill>
                  <pic:spPr>
                    <a:xfrm>
                      <a:off x="0" y="0"/>
                      <a:ext cx="2286000" cy="2091906"/>
                    </a:xfrm>
                    <a:prstGeom prst="rect">
                      <a:avLst/>
                    </a:prstGeom>
                  </pic:spPr>
                </pic:pic>
              </a:graphicData>
            </a:graphic>
          </wp:inline>
        </w:drawing>
      </w:r>
    </w:p>
    <w:p w14:paraId="1013610A" w14:textId="5E41E11A" w:rsidR="0098035B" w:rsidRDefault="0098035B" w:rsidP="009F16B5">
      <w:pPr>
        <w:ind w:firstLine="0"/>
        <w:jc w:val="center"/>
      </w:pPr>
      <w:r>
        <w:t>(b)</w:t>
      </w:r>
    </w:p>
    <w:p w14:paraId="52D7F7D2" w14:textId="744B3E55" w:rsidR="00FD5519" w:rsidRDefault="00FD5519" w:rsidP="009F16B5">
      <w:pPr>
        <w:ind w:firstLine="0"/>
        <w:jc w:val="center"/>
        <w:rPr>
          <w:noProof/>
          <w14:ligatures w14:val="standardContextual"/>
        </w:rPr>
      </w:pPr>
      <w:r w:rsidRPr="00FD5519">
        <w:rPr>
          <w:noProof/>
          <w14:ligatures w14:val="standardContextual"/>
        </w:rPr>
        <w:drawing>
          <wp:inline distT="0" distB="0" distL="0" distR="0" wp14:anchorId="05A33C0B" wp14:editId="4650D238">
            <wp:extent cx="2286000" cy="1940943"/>
            <wp:effectExtent l="0" t="0" r="0" b="2540"/>
            <wp:docPr id="3465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7317" name=""/>
                    <pic:cNvPicPr/>
                  </pic:nvPicPr>
                  <pic:blipFill>
                    <a:blip r:embed="rId13"/>
                    <a:stretch>
                      <a:fillRect/>
                    </a:stretch>
                  </pic:blipFill>
                  <pic:spPr>
                    <a:xfrm>
                      <a:off x="0" y="0"/>
                      <a:ext cx="2286000" cy="1940943"/>
                    </a:xfrm>
                    <a:prstGeom prst="rect">
                      <a:avLst/>
                    </a:prstGeom>
                  </pic:spPr>
                </pic:pic>
              </a:graphicData>
            </a:graphic>
          </wp:inline>
        </w:drawing>
      </w:r>
    </w:p>
    <w:p w14:paraId="61A52579" w14:textId="67622B55" w:rsidR="0098035B" w:rsidRDefault="0098035B" w:rsidP="009F16B5">
      <w:pPr>
        <w:ind w:firstLine="0"/>
        <w:jc w:val="center"/>
        <w:rPr>
          <w:noProof/>
          <w14:ligatures w14:val="standardContextual"/>
        </w:rPr>
      </w:pPr>
      <w:r>
        <w:rPr>
          <w:noProof/>
          <w14:ligatures w14:val="standardContextual"/>
        </w:rPr>
        <w:lastRenderedPageBreak/>
        <w:t>(c)</w:t>
      </w:r>
    </w:p>
    <w:p w14:paraId="000E0605" w14:textId="1A056B57" w:rsidR="00FD5519" w:rsidRDefault="00FD5519" w:rsidP="009F16B5">
      <w:pPr>
        <w:ind w:firstLine="0"/>
        <w:jc w:val="center"/>
      </w:pPr>
      <w:r w:rsidRPr="00FD5519">
        <w:rPr>
          <w:noProof/>
        </w:rPr>
        <w:drawing>
          <wp:inline distT="0" distB="0" distL="0" distR="0" wp14:anchorId="5CF3ADC3" wp14:editId="61B5D0B9">
            <wp:extent cx="2286000" cy="1691268"/>
            <wp:effectExtent l="0" t="0" r="0" b="0"/>
            <wp:docPr id="58626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67232" name=""/>
                    <pic:cNvPicPr/>
                  </pic:nvPicPr>
                  <pic:blipFill>
                    <a:blip r:embed="rId14"/>
                    <a:stretch>
                      <a:fillRect/>
                    </a:stretch>
                  </pic:blipFill>
                  <pic:spPr>
                    <a:xfrm>
                      <a:off x="0" y="0"/>
                      <a:ext cx="2286000" cy="1691268"/>
                    </a:xfrm>
                    <a:prstGeom prst="rect">
                      <a:avLst/>
                    </a:prstGeom>
                  </pic:spPr>
                </pic:pic>
              </a:graphicData>
            </a:graphic>
          </wp:inline>
        </w:drawing>
      </w:r>
    </w:p>
    <w:p w14:paraId="5E7C5443" w14:textId="37B8AD50" w:rsidR="0098035B" w:rsidRDefault="0098035B" w:rsidP="0098035B">
      <w:pPr>
        <w:ind w:firstLine="0"/>
      </w:pPr>
    </w:p>
    <w:p w14:paraId="731EE71E" w14:textId="04831EC5" w:rsidR="0098035B" w:rsidRDefault="0098035B" w:rsidP="0098035B">
      <w:pPr>
        <w:ind w:firstLine="0"/>
      </w:pPr>
    </w:p>
    <w:p w14:paraId="370E068A" w14:textId="77777777" w:rsidR="00916B59" w:rsidRDefault="00916B59" w:rsidP="00916B59">
      <w:r w:rsidRPr="0025043C">
        <w:t xml:space="preserve">Originally created for </w:t>
      </w:r>
      <w:r>
        <w:t xml:space="preserve">members of </w:t>
      </w:r>
      <w:r w:rsidRPr="0025043C">
        <w:t xml:space="preserve">futures </w:t>
      </w:r>
      <w:r>
        <w:t xml:space="preserve">and equities </w:t>
      </w:r>
      <w:r w:rsidRPr="0025043C">
        <w:t xml:space="preserve">exchanges, clearinghouses became more significant with regulations like the </w:t>
      </w:r>
      <w:r>
        <w:t xml:space="preserve">DFA (2010) </w:t>
      </w:r>
      <w:r w:rsidRPr="0025043C">
        <w:t>and European Market Infrastructure Regulation (EMIR</w:t>
      </w:r>
      <w:r>
        <w:t>, 2012</w:t>
      </w:r>
      <w:r w:rsidRPr="0025043C">
        <w:t xml:space="preserve">) mandating central clearing of derivatives. Mandated clearing </w:t>
      </w:r>
      <w:r>
        <w:t>can</w:t>
      </w:r>
      <w:r w:rsidRPr="0025043C">
        <w:t xml:space="preserve"> have macro and micro effects on the </w:t>
      </w:r>
      <w:r>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t xml:space="preserve"> </w:t>
      </w:r>
      <w:r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t>antitrust regulations and “</w:t>
      </w:r>
      <w:r w:rsidRPr="00B92576">
        <w:t>local clearinghouse</w:t>
      </w:r>
      <w:r>
        <w:t>”</w:t>
      </w:r>
      <w:r w:rsidRPr="00B92576">
        <w:t xml:space="preserve"> requirements </w:t>
      </w:r>
      <w:r>
        <w:t>(that is, even though a single clearinghouse for both the US and Europe might have lower costs, US and EU regulators might require separate clearinghouses in each jurisdiction)</w:t>
      </w:r>
      <w:r w:rsidRPr="00B92576">
        <w:t>. While clearinghouses can reduce default risk and collateral demand, they also require resources for risk management activities, which may increase trading costs.</w:t>
      </w:r>
    </w:p>
    <w:p w14:paraId="634459A8" w14:textId="7F7ED88E" w:rsidR="00E33F8A" w:rsidRDefault="00E33F8A" w:rsidP="00076D05">
      <w:pPr>
        <w:pStyle w:val="Heading2"/>
      </w:pPr>
      <w:r>
        <w:t>Regulatory Background</w:t>
      </w:r>
    </w:p>
    <w:p w14:paraId="77748051" w14:textId="4A71D2E5" w:rsidR="00E33F8A" w:rsidRDefault="00E33F8A" w:rsidP="00076D05">
      <w:pPr>
        <w:pStyle w:val="Heading3"/>
      </w:pPr>
      <w:r>
        <w:t xml:space="preserve">US </w:t>
      </w:r>
      <w:r w:rsidRPr="00076D05">
        <w:t>Context</w:t>
      </w:r>
    </w:p>
    <w:p w14:paraId="5DEC4D4D" w14:textId="47F9AA69" w:rsidR="00916B59" w:rsidRDefault="00916B59" w:rsidP="00D407D0">
      <w:r w:rsidRPr="0086750E">
        <w:t xml:space="preserve">Following the financial crisis, Congress passed the DFA to enhance the US financial system's reliability. Since </w:t>
      </w:r>
      <w:r>
        <w:t xml:space="preserve">OTC </w:t>
      </w:r>
      <w:r w:rsidRPr="0086750E">
        <w:t xml:space="preserve">derivatives markets played a role in the crisis, </w:t>
      </w:r>
      <w:r>
        <w:t>DFA</w:t>
      </w:r>
      <w:r w:rsidRPr="0086750E">
        <w:t xml:space="preserve"> aimed to significantly reform this market. Key objectives included improving trade data availability for regulators and market participants, requiring real-time reporting of certain trade characteristics, and mandating </w:t>
      </w:r>
      <w:r w:rsidRPr="0086750E">
        <w:lastRenderedPageBreak/>
        <w:t>confidential trade data reporting to swaps data repositories and regulators.</w:t>
      </w:r>
      <w:r w:rsidR="00D407D0">
        <w:t xml:space="preserve"> </w:t>
      </w:r>
      <w:r w:rsidRPr="00715923">
        <w:t xml:space="preserve">To reduce default risk for large swaps dealers, </w:t>
      </w:r>
      <w:r>
        <w:t>DFA</w:t>
      </w:r>
      <w:r w:rsidRPr="00715923">
        <w:t xml:space="preserve"> requires </w:t>
      </w:r>
      <w:r>
        <w:t xml:space="preserve">dealers to register </w:t>
      </w:r>
      <w:r w:rsidRPr="00715923">
        <w:t xml:space="preserve">with the </w:t>
      </w:r>
      <w:r>
        <w:t>Commodities Futures Trading Commission (CFTC) or the Securities and Exchange Commission (SEC)</w:t>
      </w:r>
      <w:r w:rsidRPr="00715923">
        <w:t xml:space="preserve">, </w:t>
      </w:r>
      <w:r>
        <w:t xml:space="preserve">adhere </w:t>
      </w:r>
      <w:r w:rsidRPr="00715923">
        <w:t>to internal business conduct standards</w:t>
      </w:r>
      <w:r>
        <w:t xml:space="preserve"> and maintain </w:t>
      </w:r>
      <w:r w:rsidRPr="00715923">
        <w:t>adequate capital</w:t>
      </w:r>
      <w:r>
        <w:t>. T</w:t>
      </w:r>
      <w:r w:rsidRPr="00715923">
        <w:t>o enhance liquidity</w:t>
      </w:r>
      <w:r>
        <w:t>,</w:t>
      </w:r>
      <w:r w:rsidRPr="00715923">
        <w:t xml:space="preserve"> price discovery</w:t>
      </w:r>
      <w:r>
        <w:t xml:space="preserve"> and transparency, it</w:t>
      </w:r>
      <w:r w:rsidRPr="00715923">
        <w:t xml:space="preserve"> </w:t>
      </w:r>
      <w:r>
        <w:t>encourages</w:t>
      </w:r>
      <w:r w:rsidRPr="00715923">
        <w:t xml:space="preserve"> trading </w:t>
      </w:r>
      <w:r>
        <w:t xml:space="preserve">to take place </w:t>
      </w:r>
      <w:r w:rsidRPr="00715923">
        <w:t>in central</w:t>
      </w:r>
      <w:r>
        <w:t>ized</w:t>
      </w:r>
      <w:r w:rsidRPr="00715923">
        <w:t xml:space="preserve"> </w:t>
      </w:r>
      <w:r>
        <w:t>S</w:t>
      </w:r>
      <w:r w:rsidRPr="00715923">
        <w:t xml:space="preserve">waps </w:t>
      </w:r>
      <w:r>
        <w:t>E</w:t>
      </w:r>
      <w:r w:rsidRPr="00715923">
        <w:t xml:space="preserve">xecution </w:t>
      </w:r>
      <w:r>
        <w:t>F</w:t>
      </w:r>
      <w:r w:rsidRPr="00715923">
        <w:t>acilities (SEFs</w:t>
      </w:r>
      <w:r>
        <w:t>, usually electronic trading venues</w:t>
      </w:r>
      <w:r w:rsidRPr="00715923">
        <w:t xml:space="preserve">) or </w:t>
      </w:r>
      <w:r>
        <w:t>D</w:t>
      </w:r>
      <w:r w:rsidRPr="00715923">
        <w:t xml:space="preserve">esignated </w:t>
      </w:r>
      <w:r>
        <w:t>C</w:t>
      </w:r>
      <w:r w:rsidRPr="00715923">
        <w:t xml:space="preserve">ontract </w:t>
      </w:r>
      <w:r>
        <w:t>M</w:t>
      </w:r>
      <w:r w:rsidRPr="00715923">
        <w:t>arkets (DCMs)</w:t>
      </w:r>
      <w:r>
        <w:t xml:space="preserve">. To make trade data more readily available, it requires </w:t>
      </w:r>
      <w:r w:rsidR="00D407D0">
        <w:t xml:space="preserve">near </w:t>
      </w:r>
      <w:r>
        <w:t xml:space="preserve">real-time reporting </w:t>
      </w:r>
      <w:r w:rsidR="00D407D0">
        <w:t xml:space="preserve">and dissemination </w:t>
      </w:r>
      <w:r>
        <w:t>of price information to swaps data repositories (SDRs) and submitting additional data (called primary economic terms) to SDRs and regulators in a timely fashion</w:t>
      </w:r>
      <w:r w:rsidRPr="00715923">
        <w:t xml:space="preserve">. Furthermore, the DFA mandates most contracts be centrally cleared </w:t>
      </w:r>
      <w:r>
        <w:t>(</w:t>
      </w:r>
      <w:r w:rsidRPr="00715923">
        <w:t xml:space="preserve">and for uncleared contracts, requires parties to post </w:t>
      </w:r>
      <w:r w:rsidR="00297A3F">
        <w:t xml:space="preserve">regulatory </w:t>
      </w:r>
      <w:r w:rsidRPr="00715923">
        <w:t>margin</w:t>
      </w:r>
      <w:r w:rsidR="00297A3F">
        <w:t>/collateral</w:t>
      </w:r>
      <w:r w:rsidRPr="00715923">
        <w:t xml:space="preserve"> to mitigate </w:t>
      </w:r>
      <w:r w:rsidR="00297A3F">
        <w:t>the effects of default</w:t>
      </w:r>
      <w:r>
        <w:t>)</w:t>
      </w:r>
      <w:r w:rsidRPr="00715923">
        <w:t xml:space="preserve">. </w:t>
      </w:r>
      <w:r w:rsidR="002A62E7">
        <w:fldChar w:fldCharType="begin"/>
      </w:r>
      <w:r w:rsidR="002A62E7">
        <w:instrText xml:space="preserve"> REF _Ref169916240 \h </w:instrText>
      </w:r>
      <w:r w:rsidR="002A62E7">
        <w:fldChar w:fldCharType="separate"/>
      </w:r>
      <w:r w:rsidR="002A62E7">
        <w:t xml:space="preserve">Table </w:t>
      </w:r>
      <w:r w:rsidR="002A62E7">
        <w:rPr>
          <w:noProof/>
        </w:rPr>
        <w:t>1</w:t>
      </w:r>
      <w:r w:rsidR="002A62E7">
        <w:fldChar w:fldCharType="end"/>
      </w:r>
      <w:r w:rsidR="002A62E7">
        <w:t xml:space="preserve"> </w:t>
      </w:r>
      <w:r w:rsidRPr="00715923">
        <w:t xml:space="preserve">summarizes the CFTC </w:t>
      </w:r>
      <w:r>
        <w:t xml:space="preserve">key </w:t>
      </w:r>
      <w:r w:rsidRPr="00715923">
        <w:t>rulemaking in these areas.</w:t>
      </w:r>
    </w:p>
    <w:p w14:paraId="46FA1E02" w14:textId="5050B9BF" w:rsidR="003130C5" w:rsidRDefault="00524440" w:rsidP="00297A3F">
      <w:commentRangeStart w:id="23"/>
      <w:r>
        <w:t xml:space="preserve">The </w:t>
      </w:r>
      <w:r w:rsidR="00D407D0">
        <w:t>whole</w:t>
      </w:r>
      <w:r>
        <w:t xml:space="preserve"> set of </w:t>
      </w:r>
      <w:r w:rsidR="00D407D0">
        <w:t xml:space="preserve">DFA </w:t>
      </w:r>
      <w:r>
        <w:t>regulations (</w:t>
      </w:r>
      <w:r w:rsidR="00297A3F">
        <w:t>not only the</w:t>
      </w:r>
      <w:r>
        <w:t xml:space="preserve"> central clearing mandate) are likely to affect swaps </w:t>
      </w:r>
      <w:r w:rsidR="00D407D0">
        <w:t>trading</w:t>
      </w:r>
      <w:r>
        <w:t xml:space="preserve">. </w:t>
      </w:r>
      <w:r w:rsidR="00D407D0">
        <w:t xml:space="preserve">To </w:t>
      </w:r>
      <w:r>
        <w:t xml:space="preserve">identify the </w:t>
      </w:r>
      <w:r w:rsidR="00D407D0">
        <w:t xml:space="preserve">causal </w:t>
      </w:r>
      <w:r>
        <w:t xml:space="preserve">impact of the central clearing mandate, I need to examine a period when other regulations are not </w:t>
      </w:r>
      <w:r w:rsidR="003130C5">
        <w:t>varying</w:t>
      </w:r>
      <w:r>
        <w:t xml:space="preserve">. The CFTC </w:t>
      </w:r>
      <w:r w:rsidR="003130C5">
        <w:t xml:space="preserve">implemented </w:t>
      </w:r>
      <w:r w:rsidR="00D407D0">
        <w:t>the DFA</w:t>
      </w:r>
      <w:r w:rsidR="003130C5">
        <w:t xml:space="preserve"> regulations piecemeal during the 2012-2014 </w:t>
      </w:r>
      <w:r w:rsidR="00D019D2">
        <w:t>period</w:t>
      </w:r>
      <w:r w:rsidR="003130C5">
        <w:t xml:space="preserve">, thus leaving only small windows where the impact of the clearing mandate can be studied (this is discussed further in the </w:t>
      </w:r>
      <w:r w:rsidR="003130C5">
        <w:fldChar w:fldCharType="begin"/>
      </w:r>
      <w:r w:rsidR="003130C5">
        <w:instrText xml:space="preserve"> REF _Ref169916041 \h </w:instrText>
      </w:r>
      <w:r w:rsidR="003130C5">
        <w:fldChar w:fldCharType="separate"/>
      </w:r>
      <w:r w:rsidR="003130C5">
        <w:t>Identification Strategy</w:t>
      </w:r>
      <w:r w:rsidR="003130C5">
        <w:fldChar w:fldCharType="end"/>
      </w:r>
      <w:r w:rsidR="003130C5">
        <w:t xml:space="preserve"> section).</w:t>
      </w:r>
      <w:r w:rsidR="00297A3F">
        <w:t xml:space="preserve"> </w:t>
      </w:r>
      <w:r w:rsidR="00D407D0">
        <w:t xml:space="preserve">I discuss how some of the regulations in </w:t>
      </w:r>
      <w:r w:rsidR="00D407D0">
        <w:fldChar w:fldCharType="begin"/>
      </w:r>
      <w:r w:rsidR="00D407D0">
        <w:instrText xml:space="preserve"> REF _Ref169916240 \h </w:instrText>
      </w:r>
      <w:r w:rsidR="00D407D0">
        <w:fldChar w:fldCharType="separate"/>
      </w:r>
      <w:r w:rsidR="00D407D0">
        <w:t xml:space="preserve">Table </w:t>
      </w:r>
      <w:r w:rsidR="00D407D0">
        <w:rPr>
          <w:noProof/>
        </w:rPr>
        <w:t>1</w:t>
      </w:r>
      <w:r w:rsidR="00D407D0">
        <w:fldChar w:fldCharType="end"/>
      </w:r>
      <w:r w:rsidR="00D407D0">
        <w:t xml:space="preserve"> could impact trading. </w:t>
      </w:r>
      <w:r w:rsidR="003130C5">
        <w:t>One of the earliest provisions of the DFA that the CFTC implemented was the data</w:t>
      </w:r>
      <w:r w:rsidR="00787F0C">
        <w:t>-reporting</w:t>
      </w:r>
      <w:r w:rsidR="003130C5">
        <w:t xml:space="preserve">/record-keeping requirement. This required that certain characteristics of swaps trades (such as the agreed upon </w:t>
      </w:r>
      <w:r w:rsidR="00297A3F">
        <w:t>rates and prices</w:t>
      </w:r>
      <w:r w:rsidR="003130C5">
        <w:t xml:space="preserve">) </w:t>
      </w:r>
      <w:r w:rsidR="00297A3F">
        <w:t xml:space="preserve">to </w:t>
      </w:r>
      <w:r w:rsidR="003130C5">
        <w:t xml:space="preserve">be reported in near real-time through </w:t>
      </w:r>
      <w:r w:rsidR="00D019D2">
        <w:t>SDRs</w:t>
      </w:r>
      <w:r w:rsidR="003130C5">
        <w:t xml:space="preserve">. The OTC interest rate swaps market was </w:t>
      </w:r>
      <w:r w:rsidR="00787F0C">
        <w:t xml:space="preserve">previously </w:t>
      </w:r>
      <w:r w:rsidR="003130C5">
        <w:t xml:space="preserve">relatively opaque (where quotes were usually </w:t>
      </w:r>
      <w:r w:rsidR="00787F0C">
        <w:t>obtained on a bilateral basis). The greater price transparency available to market participants after the implementation of the data-reporting regulation is likely to affect pricing and volatility.</w:t>
      </w:r>
    </w:p>
    <w:p w14:paraId="34A5BB4B" w14:textId="15B7DE28" w:rsidR="00787F0C" w:rsidRDefault="00787F0C" w:rsidP="00916B59">
      <w:r>
        <w:t>The CFTC also encouraged standardization of swaps contracts (by requiring parties to put up additional collateral for non-standard contracts)</w:t>
      </w:r>
      <w:r w:rsidR="00D019D2">
        <w:t xml:space="preserve"> and for standardized </w:t>
      </w:r>
      <w:r>
        <w:t xml:space="preserve">contracts to be traded on (electronic) swaps execution facilities (SEF)/exchanges. SEFs are likely to increase competition (as request for quotes are transmitted to multiple dealers simultaneously) increase pricing transparency (giving market participants access to price history, market depth and other market </w:t>
      </w:r>
      <w:r w:rsidR="00DD1D54">
        <w:t>statistics</w:t>
      </w:r>
      <w:r>
        <w:t>)</w:t>
      </w:r>
      <w:r w:rsidR="00DD1D54">
        <w:t xml:space="preserve"> and increase </w:t>
      </w:r>
      <w:r w:rsidR="00D407D0">
        <w:t>liquidity (by allowing more participants, both dealers and end-users to participate in the market).</w:t>
      </w:r>
    </w:p>
    <w:p w14:paraId="12119C61" w14:textId="5A1CCA63" w:rsidR="00D407D0" w:rsidRDefault="00D407D0" w:rsidP="00916B59">
      <w:r>
        <w:lastRenderedPageBreak/>
        <w:t xml:space="preserve">CFTC rulemaking also targeted </w:t>
      </w:r>
      <w:r w:rsidR="00297A3F">
        <w:t xml:space="preserve">the business conduct of </w:t>
      </w:r>
      <w:r>
        <w:t xml:space="preserve">swaps dealers and major swaps participants. This included requiring such entities to register with the CFTC, develop and maintain internal business conduct standards, set-aside capital or require margining for trades they enter, segregate customer funds and have plans for unwinding trades in case of bankruptcy. These </w:t>
      </w:r>
      <w:r w:rsidR="00D019D2">
        <w:t xml:space="preserve">regulations are likely to reduce the risk/impact of a dealer default </w:t>
      </w:r>
      <w:r w:rsidR="00297A3F">
        <w:t xml:space="preserve">(counterparty risk) </w:t>
      </w:r>
      <w:r w:rsidR="00D019D2">
        <w:t>and is likely to affect pricing and volatility.</w:t>
      </w:r>
      <w:commentRangeEnd w:id="23"/>
      <w:r w:rsidR="000D4DB9">
        <w:rPr>
          <w:rStyle w:val="CommentReference"/>
        </w:rPr>
        <w:commentReference w:id="23"/>
      </w:r>
    </w:p>
    <w:p w14:paraId="59F2B912" w14:textId="7076688F" w:rsidR="0098035B" w:rsidRDefault="0098035B">
      <w:pPr>
        <w:spacing w:line="240" w:lineRule="auto"/>
        <w:ind w:firstLine="0"/>
        <w:jc w:val="left"/>
      </w:pPr>
      <w:r>
        <w:br w:type="page"/>
      </w:r>
    </w:p>
    <w:p w14:paraId="6F415CFC" w14:textId="10D4A356" w:rsidR="009F16B5" w:rsidRDefault="009F16B5" w:rsidP="009F16B5">
      <w:pPr>
        <w:pStyle w:val="Caption"/>
        <w:keepNext/>
      </w:pPr>
      <w:bookmarkStart w:id="24" w:name="_Ref169916240"/>
      <w:r>
        <w:lastRenderedPageBreak/>
        <w:t xml:space="preserve">Table </w:t>
      </w:r>
      <w:r w:rsidR="00767205">
        <w:fldChar w:fldCharType="begin"/>
      </w:r>
      <w:r w:rsidR="00767205">
        <w:instrText xml:space="preserve"> SEQ Table \* ARABIC </w:instrText>
      </w:r>
      <w:r w:rsidR="00767205">
        <w:fldChar w:fldCharType="separate"/>
      </w:r>
      <w:r w:rsidR="00767205">
        <w:rPr>
          <w:noProof/>
        </w:rPr>
        <w:t>1</w:t>
      </w:r>
      <w:r w:rsidR="00767205">
        <w:rPr>
          <w:noProof/>
        </w:rPr>
        <w:fldChar w:fldCharType="end"/>
      </w:r>
      <w:bookmarkEnd w:id="24"/>
      <w:r>
        <w:rPr>
          <w:noProof/>
        </w:rPr>
        <w:t xml:space="preserve"> </w:t>
      </w:r>
      <w:r w:rsidR="00C83A7E">
        <w:rPr>
          <w:noProof/>
        </w:rPr>
        <w:t>Major Rule-Making Areas of the Dodd-Frank Act</w:t>
      </w:r>
      <w:r w:rsidR="00F91796">
        <w:rPr>
          <w:noProof/>
        </w:rPr>
        <w:t>. The CFTC interpreted the DFA to contain six major rule-making areas (as well as a seventh, “other” area for miscalenous rules). Specific rules within each rule-making area are listed on the right.</w:t>
      </w:r>
    </w:p>
    <w:tbl>
      <w:tblPr>
        <w:tblStyle w:val="GridTable1Light"/>
        <w:tblW w:w="0" w:type="auto"/>
        <w:tblLook w:val="06A0" w:firstRow="1" w:lastRow="0" w:firstColumn="1" w:lastColumn="0" w:noHBand="1" w:noVBand="1"/>
      </w:tblPr>
      <w:tblGrid>
        <w:gridCol w:w="3751"/>
        <w:gridCol w:w="5599"/>
      </w:tblGrid>
      <w:tr w:rsidR="0098035B" w14:paraId="52C93243" w14:textId="77777777" w:rsidTr="00597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359ECD" w14:textId="77777777" w:rsidR="0098035B" w:rsidRDefault="0098035B" w:rsidP="00597E0D">
            <w:pPr>
              <w:spacing w:line="240" w:lineRule="auto"/>
              <w:jc w:val="left"/>
            </w:pPr>
            <w:r>
              <w:t>Rulemaking Area</w:t>
            </w:r>
          </w:p>
        </w:tc>
        <w:tc>
          <w:tcPr>
            <w:tcW w:w="0" w:type="auto"/>
          </w:tcPr>
          <w:p w14:paraId="2219CC8E" w14:textId="77777777" w:rsidR="0098035B" w:rsidRDefault="0098035B" w:rsidP="00597E0D">
            <w:pPr>
              <w:spacing w:line="240" w:lineRule="auto"/>
              <w:jc w:val="left"/>
              <w:cnfStyle w:val="100000000000" w:firstRow="1" w:lastRow="0" w:firstColumn="0" w:lastColumn="0" w:oddVBand="0" w:evenVBand="0" w:oddHBand="0" w:evenHBand="0" w:firstRowFirstColumn="0" w:firstRowLastColumn="0" w:lastRowFirstColumn="0" w:lastRowLastColumn="0"/>
            </w:pPr>
            <w:r>
              <w:t>Major Rules</w:t>
            </w:r>
          </w:p>
        </w:tc>
      </w:tr>
      <w:tr w:rsidR="0098035B" w14:paraId="65EFC0F3"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0B9A038B" w14:textId="77777777" w:rsidR="0098035B" w:rsidRDefault="0098035B" w:rsidP="00597E0D">
            <w:pPr>
              <w:spacing w:line="240" w:lineRule="auto"/>
              <w:jc w:val="left"/>
            </w:pPr>
            <w:r>
              <w:t>Swaps Dealers and Major Swaps Participants</w:t>
            </w:r>
          </w:p>
        </w:tc>
        <w:tc>
          <w:tcPr>
            <w:tcW w:w="0" w:type="auto"/>
          </w:tcPr>
          <w:p w14:paraId="2E869EC0"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Registration</w:t>
            </w:r>
          </w:p>
          <w:p w14:paraId="7D84E883"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Internal Business Conduct Standards</w:t>
            </w:r>
          </w:p>
          <w:p w14:paraId="6ED8F5B4"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Capital and Margin for non-banks</w:t>
            </w:r>
          </w:p>
          <w:p w14:paraId="1456EDDC" w14:textId="77777777" w:rsidR="0098035B" w:rsidRDefault="0098035B" w:rsidP="0098035B">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Segregation and Bankruptcy</w:t>
            </w:r>
          </w:p>
        </w:tc>
      </w:tr>
      <w:tr w:rsidR="0098035B" w14:paraId="23138F1B"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39CA14AD" w14:textId="77777777" w:rsidR="0098035B" w:rsidRDefault="0098035B" w:rsidP="00597E0D">
            <w:pPr>
              <w:spacing w:line="240" w:lineRule="auto"/>
              <w:jc w:val="left"/>
            </w:pPr>
            <w:r>
              <w:t>Data Requirements</w:t>
            </w:r>
          </w:p>
        </w:tc>
        <w:tc>
          <w:tcPr>
            <w:tcW w:w="0" w:type="auto"/>
          </w:tcPr>
          <w:p w14:paraId="188807FE"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Swap Data Repositories (SDR)</w:t>
            </w:r>
          </w:p>
          <w:p w14:paraId="35A75844"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Data recordkeeping and reporting requirements</w:t>
            </w:r>
          </w:p>
          <w:p w14:paraId="6FF1FCFF"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Real Time Reporting</w:t>
            </w:r>
          </w:p>
          <w:p w14:paraId="3183A9BD" w14:textId="77777777" w:rsidR="0098035B" w:rsidRDefault="0098035B" w:rsidP="0098035B">
            <w:pPr>
              <w:pStyle w:val="ListParagraph"/>
              <w:numPr>
                <w:ilvl w:val="0"/>
                <w:numId w:val="1"/>
              </w:numPr>
              <w:spacing w:line="240" w:lineRule="auto"/>
              <w:jc w:val="left"/>
              <w:cnfStyle w:val="000000000000" w:firstRow="0" w:lastRow="0" w:firstColumn="0" w:lastColumn="0" w:oddVBand="0" w:evenVBand="0" w:oddHBand="0" w:evenHBand="0" w:firstRowFirstColumn="0" w:firstRowLastColumn="0" w:lastRowFirstColumn="0" w:lastRowLastColumn="0"/>
            </w:pPr>
            <w:r>
              <w:t>Large Swaps Trader Reporting</w:t>
            </w:r>
          </w:p>
        </w:tc>
      </w:tr>
      <w:tr w:rsidR="0098035B" w14:paraId="0D8B4B80"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4065B150" w14:textId="77777777" w:rsidR="0098035B" w:rsidRDefault="0098035B" w:rsidP="00597E0D">
            <w:pPr>
              <w:spacing w:line="240" w:lineRule="auto"/>
              <w:jc w:val="left"/>
            </w:pPr>
            <w:r>
              <w:t>Clearing Requirements</w:t>
            </w:r>
          </w:p>
        </w:tc>
        <w:tc>
          <w:tcPr>
            <w:tcW w:w="0" w:type="auto"/>
          </w:tcPr>
          <w:p w14:paraId="18500DE0" w14:textId="77777777" w:rsidR="0098035B" w:rsidRDefault="0098035B" w:rsidP="0098035B">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Derivatives Clearing Organizations (DCO/CCP)</w:t>
            </w:r>
          </w:p>
          <w:p w14:paraId="52310C9C" w14:textId="77777777" w:rsidR="0098035B" w:rsidRDefault="0098035B" w:rsidP="0098035B">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Clearing requirement for most common swaps</w:t>
            </w:r>
          </w:p>
          <w:p w14:paraId="3EBDAC64" w14:textId="77777777" w:rsidR="0098035B" w:rsidRDefault="0098035B" w:rsidP="0098035B">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Margining requirements for uncleared swaps</w:t>
            </w:r>
          </w:p>
        </w:tc>
      </w:tr>
      <w:tr w:rsidR="0098035B" w14:paraId="5216D0F6"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33DC38CE" w14:textId="77777777" w:rsidR="0098035B" w:rsidRDefault="0098035B" w:rsidP="00597E0D">
            <w:pPr>
              <w:spacing w:line="240" w:lineRule="auto"/>
              <w:jc w:val="left"/>
            </w:pPr>
            <w:r>
              <w:t>Trading Requirements</w:t>
            </w:r>
          </w:p>
        </w:tc>
        <w:tc>
          <w:tcPr>
            <w:tcW w:w="0" w:type="auto"/>
          </w:tcPr>
          <w:p w14:paraId="227BFF5E" w14:textId="77777777" w:rsidR="0098035B" w:rsidRDefault="0098035B" w:rsidP="0098035B">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Swaps Execution Facilities (SEF)</w:t>
            </w:r>
          </w:p>
          <w:p w14:paraId="0A008C66" w14:textId="77777777" w:rsidR="0098035B" w:rsidRDefault="0098035B" w:rsidP="0098035B">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Made Available for Trade (MAT) designation/requirement</w:t>
            </w:r>
          </w:p>
        </w:tc>
      </w:tr>
      <w:tr w:rsidR="0098035B" w14:paraId="54C611C7"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505B5824" w14:textId="77777777" w:rsidR="0098035B" w:rsidRDefault="0098035B" w:rsidP="00597E0D">
            <w:pPr>
              <w:spacing w:line="240" w:lineRule="auto"/>
              <w:jc w:val="left"/>
            </w:pPr>
            <w:r>
              <w:t>Position Limits</w:t>
            </w:r>
          </w:p>
        </w:tc>
        <w:tc>
          <w:tcPr>
            <w:tcW w:w="0" w:type="auto"/>
          </w:tcPr>
          <w:p w14:paraId="5B5130B2"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Position Limits and Aggregation of Positions</w:t>
            </w:r>
          </w:p>
        </w:tc>
      </w:tr>
      <w:tr w:rsidR="0098035B" w14:paraId="77BD085F"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4DA4D576" w14:textId="77777777" w:rsidR="0098035B" w:rsidRDefault="0098035B" w:rsidP="00597E0D">
            <w:pPr>
              <w:spacing w:line="240" w:lineRule="auto"/>
              <w:jc w:val="left"/>
            </w:pPr>
            <w:r>
              <w:t>Enforcement</w:t>
            </w:r>
          </w:p>
        </w:tc>
        <w:tc>
          <w:tcPr>
            <w:tcW w:w="0" w:type="auto"/>
          </w:tcPr>
          <w:p w14:paraId="479DE55C"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Anti-Manipulation</w:t>
            </w:r>
          </w:p>
          <w:p w14:paraId="0F74DDEE"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Disruptive Trading Practices</w:t>
            </w:r>
          </w:p>
          <w:p w14:paraId="1172AF55" w14:textId="77777777" w:rsidR="0098035B" w:rsidRDefault="0098035B" w:rsidP="0098035B">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Whistleblowers</w:t>
            </w:r>
          </w:p>
        </w:tc>
      </w:tr>
      <w:tr w:rsidR="0098035B" w14:paraId="2E7B0DA0" w14:textId="77777777" w:rsidTr="00597E0D">
        <w:tc>
          <w:tcPr>
            <w:cnfStyle w:val="001000000000" w:firstRow="0" w:lastRow="0" w:firstColumn="1" w:lastColumn="0" w:oddVBand="0" w:evenVBand="0" w:oddHBand="0" w:evenHBand="0" w:firstRowFirstColumn="0" w:firstRowLastColumn="0" w:lastRowFirstColumn="0" w:lastRowLastColumn="0"/>
            <w:tcW w:w="0" w:type="auto"/>
          </w:tcPr>
          <w:p w14:paraId="29F72311" w14:textId="77777777" w:rsidR="0098035B" w:rsidRDefault="0098035B" w:rsidP="00597E0D">
            <w:pPr>
              <w:spacing w:line="240" w:lineRule="auto"/>
              <w:jc w:val="left"/>
            </w:pPr>
            <w:r>
              <w:t>Other</w:t>
            </w:r>
          </w:p>
        </w:tc>
        <w:tc>
          <w:tcPr>
            <w:tcW w:w="0" w:type="auto"/>
          </w:tcPr>
          <w:p w14:paraId="09091513"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Investment Adviser Reporting</w:t>
            </w:r>
          </w:p>
          <w:p w14:paraId="3C7A41D6"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Volcker Rule</w:t>
            </w:r>
          </w:p>
          <w:p w14:paraId="393C709B"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Reliance on Credit Ratings</w:t>
            </w:r>
          </w:p>
          <w:p w14:paraId="5EB8B72F"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Fair Credit Reporting Act</w:t>
            </w:r>
          </w:p>
          <w:p w14:paraId="6F586DD9" w14:textId="77777777" w:rsidR="0098035B" w:rsidRDefault="0098035B" w:rsidP="0098035B">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Cross-Border Applications</w:t>
            </w:r>
          </w:p>
        </w:tc>
      </w:tr>
    </w:tbl>
    <w:p w14:paraId="09961AF5" w14:textId="77777777" w:rsidR="0098035B" w:rsidRDefault="0098035B" w:rsidP="0098035B">
      <w:pPr>
        <w:ind w:firstLine="0"/>
      </w:pPr>
    </w:p>
    <w:p w14:paraId="1C404618" w14:textId="68CDD0BF" w:rsidR="0098035B" w:rsidRDefault="0098035B">
      <w:pPr>
        <w:spacing w:line="240" w:lineRule="auto"/>
        <w:ind w:firstLine="0"/>
        <w:jc w:val="left"/>
      </w:pPr>
      <w:r>
        <w:br w:type="page"/>
      </w:r>
    </w:p>
    <w:p w14:paraId="2747CB11" w14:textId="2B9A8423" w:rsidR="00E33F8A" w:rsidRDefault="00E33F8A" w:rsidP="00076D05">
      <w:pPr>
        <w:pStyle w:val="Heading3"/>
      </w:pPr>
      <w:r>
        <w:lastRenderedPageBreak/>
        <w:t xml:space="preserve">International </w:t>
      </w:r>
      <w:r w:rsidR="001C0500">
        <w:t>Context</w:t>
      </w:r>
    </w:p>
    <w:p w14:paraId="0DA342C1" w14:textId="52461936" w:rsidR="00916B59" w:rsidRDefault="00916B59" w:rsidP="00916B59">
      <w:r w:rsidRPr="00FB04CE">
        <w:t>Considering the global nature of the financial system, regulators collaborated international</w:t>
      </w:r>
      <w:r>
        <w:t xml:space="preserve">ly </w:t>
      </w:r>
      <w:r w:rsidRPr="00FB04CE">
        <w:t xml:space="preserve">to harmonize regulatory requirements. </w:t>
      </w:r>
      <w:r>
        <w:t>In</w:t>
      </w:r>
      <w:r w:rsidRPr="00FB04CE">
        <w:t xml:space="preserve"> </w:t>
      </w:r>
      <w:r>
        <w:t xml:space="preserve">Europe, the EU </w:t>
      </w:r>
      <w:r w:rsidRPr="00FB04CE">
        <w:t>passed EMIR</w:t>
      </w:r>
      <w:r>
        <w:t xml:space="preserve"> in 2012</w:t>
      </w:r>
      <w:r w:rsidRPr="00FB04CE">
        <w:t>, which share</w:t>
      </w:r>
      <w:r w:rsidR="0028734C">
        <w:t>d</w:t>
      </w:r>
      <w:r w:rsidRPr="00FB04CE">
        <w:t xml:space="preserve"> similar </w:t>
      </w:r>
      <w:r w:rsidR="0028734C">
        <w:t xml:space="preserve">objectives </w:t>
      </w:r>
      <w:r>
        <w:t>as the</w:t>
      </w:r>
      <w:r w:rsidRPr="00FB04CE">
        <w:t xml:space="preserve"> </w:t>
      </w:r>
      <w:r>
        <w:t>DFA</w:t>
      </w:r>
      <w:r w:rsidRPr="00FB04CE">
        <w:t xml:space="preserve">, while the Bank of England </w:t>
      </w:r>
      <w:r>
        <w:t xml:space="preserve">(BoE) </w:t>
      </w:r>
      <w:r w:rsidRPr="00FB04CE">
        <w:t>issued regulations mandating clearing for most trades involving UK-based entities.</w:t>
      </w:r>
      <w:r>
        <w:t xml:space="preserve"> </w:t>
      </w:r>
      <w:r w:rsidRPr="00821AC5">
        <w:t xml:space="preserve">In Asia, the Japanese Financial Services Authority (JFSA) required yen-denominated IR swaps and </w:t>
      </w:r>
      <w:r>
        <w:t>certain</w:t>
      </w:r>
      <w:r w:rsidRPr="00821AC5">
        <w:t xml:space="preserve"> CD swaps to be cleared by the end of 2012</w:t>
      </w:r>
      <w:r>
        <w:t xml:space="preserve">; </w:t>
      </w:r>
      <w:r w:rsidRPr="00821AC5">
        <w:t xml:space="preserve">the Monetary Authority of Singapore </w:t>
      </w:r>
      <w:r>
        <w:t xml:space="preserve">(MAS) </w:t>
      </w:r>
      <w:r w:rsidRPr="00821AC5">
        <w:t xml:space="preserve">and the Securities and Futures Commission </w:t>
      </w:r>
      <w:r>
        <w:t xml:space="preserve">(SFC) </w:t>
      </w:r>
      <w:r w:rsidRPr="00821AC5">
        <w:t xml:space="preserve">of Hong Kong released consultation papers expressing their intentions to clear swaps denominated in certain Asian currencies. </w:t>
      </w:r>
      <w:r w:rsidR="002A62E7">
        <w:fldChar w:fldCharType="begin"/>
      </w:r>
      <w:r w:rsidR="002A62E7">
        <w:instrText xml:space="preserve"> REF _Ref169916258 \h </w:instrText>
      </w:r>
      <w:r w:rsidR="002A62E7">
        <w:fldChar w:fldCharType="separate"/>
      </w:r>
      <w:r w:rsidR="002A62E7">
        <w:t xml:space="preserve">Table </w:t>
      </w:r>
      <w:r w:rsidR="002A62E7">
        <w:rPr>
          <w:noProof/>
        </w:rPr>
        <w:t>2</w:t>
      </w:r>
      <w:r w:rsidR="002A62E7">
        <w:fldChar w:fldCharType="end"/>
      </w:r>
      <w:r w:rsidR="002A62E7">
        <w:t xml:space="preserve"> </w:t>
      </w:r>
      <w:r w:rsidRPr="00821AC5">
        <w:t xml:space="preserve">summarizes </w:t>
      </w:r>
      <w:r w:rsidR="00D019D2">
        <w:t>clearing requirements internationally</w:t>
      </w:r>
      <w:r w:rsidR="0098035B">
        <w:t>.</w:t>
      </w:r>
      <w:r w:rsidR="00D019D2">
        <w:t xml:space="preserve"> </w:t>
      </w:r>
      <w:commentRangeStart w:id="25"/>
      <w:r w:rsidR="00D019D2">
        <w:t>Note that the table focuses on</w:t>
      </w:r>
      <w:r w:rsidR="0028734C">
        <w:t>ly on</w:t>
      </w:r>
      <w:r w:rsidR="00D019D2">
        <w:t xml:space="preserve"> the central clearing mandate in a global context, although other regulations (</w:t>
      </w:r>
      <w:r w:rsidR="0028734C">
        <w:t>like</w:t>
      </w:r>
      <w:r w:rsidR="00D019D2">
        <w:t xml:space="preserve"> those described in </w:t>
      </w:r>
      <w:r w:rsidR="00D019D2">
        <w:fldChar w:fldCharType="begin"/>
      </w:r>
      <w:r w:rsidR="00D019D2">
        <w:instrText xml:space="preserve"> REF _Ref169916240 \h </w:instrText>
      </w:r>
      <w:r w:rsidR="00D019D2">
        <w:fldChar w:fldCharType="separate"/>
      </w:r>
      <w:r w:rsidR="00D019D2">
        <w:t xml:space="preserve">Table </w:t>
      </w:r>
      <w:r w:rsidR="00D019D2">
        <w:rPr>
          <w:noProof/>
        </w:rPr>
        <w:t>1</w:t>
      </w:r>
      <w:r w:rsidR="00D019D2">
        <w:fldChar w:fldCharType="end"/>
      </w:r>
      <w:r w:rsidR="00D019D2">
        <w:t xml:space="preserve"> for the US) were </w:t>
      </w:r>
      <w:r w:rsidR="0028734C">
        <w:t xml:space="preserve">also </w:t>
      </w:r>
      <w:r w:rsidR="00D019D2">
        <w:t>enacted internationally as well.</w:t>
      </w:r>
      <w:commentRangeEnd w:id="25"/>
      <w:r w:rsidR="000D4DB9">
        <w:rPr>
          <w:rStyle w:val="CommentReference"/>
        </w:rPr>
        <w:commentReference w:id="25"/>
      </w:r>
    </w:p>
    <w:p w14:paraId="35F0BFE7" w14:textId="45E7891D" w:rsidR="00D019D2" w:rsidRDefault="00D019D2" w:rsidP="00916B59">
      <w:commentRangeStart w:id="26"/>
      <w:r>
        <w:t xml:space="preserve">The US and EU acted nearly simultaneously in enacting the central clearing requirement. As then part of the EU, these regulations also affected trading in the UK (where London is a major financial center of swaps trading). In </w:t>
      </w:r>
      <w:r w:rsidR="00322790">
        <w:t>Japan</w:t>
      </w:r>
      <w:r>
        <w:t xml:space="preserve"> and </w:t>
      </w:r>
      <w:r w:rsidR="00322790">
        <w:t>Australia</w:t>
      </w:r>
      <w:r>
        <w:t xml:space="preserve">, authorities enacted mandatory </w:t>
      </w:r>
      <w:r w:rsidR="00322790">
        <w:t xml:space="preserve">central clearing slightly before the US and EU, for contracts designated in their </w:t>
      </w:r>
      <w:r w:rsidR="0028734C">
        <w:t xml:space="preserve">respective </w:t>
      </w:r>
      <w:r w:rsidR="00322790">
        <w:t>local currency. Other financial centers, such as Hong Kong, Singapore and Switzerland enacted central clearing requirements around the 2016-2017 period. Importantly, Canada implemented a central clearing requirement in May 2017, creating a period where interest rate swaps contracts denominated in Canadian dollars did not need to be cleared</w:t>
      </w:r>
      <w:r w:rsidR="0028734C">
        <w:t xml:space="preserve"> either in the US or in Canada</w:t>
      </w:r>
      <w:r w:rsidR="00322790">
        <w:t>.</w:t>
      </w:r>
      <w:commentRangeEnd w:id="26"/>
      <w:r w:rsidR="000D4DB9">
        <w:rPr>
          <w:rStyle w:val="CommentReference"/>
        </w:rPr>
        <w:commentReference w:id="26"/>
      </w:r>
    </w:p>
    <w:p w14:paraId="35228905" w14:textId="08EF4E1A" w:rsidR="0098035B" w:rsidRDefault="0098035B">
      <w:pPr>
        <w:spacing w:line="240" w:lineRule="auto"/>
        <w:ind w:firstLine="0"/>
        <w:jc w:val="left"/>
      </w:pPr>
      <w:r>
        <w:br w:type="page"/>
      </w:r>
    </w:p>
    <w:p w14:paraId="395ABD8F" w14:textId="3F182FAE" w:rsidR="009F16B5" w:rsidRDefault="009F16B5" w:rsidP="0028734C">
      <w:pPr>
        <w:pStyle w:val="Caption"/>
        <w:keepNext/>
      </w:pPr>
      <w:bookmarkStart w:id="27" w:name="_Ref169916258"/>
      <w:r>
        <w:lastRenderedPageBreak/>
        <w:t xml:space="preserve">Table </w:t>
      </w:r>
      <w:r w:rsidR="00767205">
        <w:fldChar w:fldCharType="begin"/>
      </w:r>
      <w:r w:rsidR="00767205">
        <w:instrText xml:space="preserve"> SEQ Table \* ARABIC </w:instrText>
      </w:r>
      <w:r w:rsidR="00767205">
        <w:fldChar w:fldCharType="separate"/>
      </w:r>
      <w:r w:rsidR="00767205">
        <w:rPr>
          <w:noProof/>
        </w:rPr>
        <w:t>2</w:t>
      </w:r>
      <w:r w:rsidR="00767205">
        <w:rPr>
          <w:noProof/>
        </w:rPr>
        <w:fldChar w:fldCharType="end"/>
      </w:r>
      <w:bookmarkEnd w:id="27"/>
      <w:r>
        <w:rPr>
          <w:noProof/>
        </w:rPr>
        <w:t xml:space="preserve"> </w:t>
      </w:r>
      <w:r w:rsidR="00C83A7E">
        <w:rPr>
          <w:noProof/>
        </w:rPr>
        <w:t>Summary of Central Clearing Requirements in Major Financial Centers</w:t>
      </w:r>
      <w:r w:rsidR="000D4DB9">
        <w:rPr>
          <w:noProof/>
        </w:rPr>
        <w:t xml:space="preserve">. Japan </w:t>
      </w:r>
      <w:r w:rsidR="0028734C">
        <w:rPr>
          <w:noProof/>
        </w:rPr>
        <w:t xml:space="preserve">and Australia </w:t>
      </w:r>
      <w:r w:rsidR="000D4DB9">
        <w:rPr>
          <w:noProof/>
        </w:rPr>
        <w:t>require</w:t>
      </w:r>
      <w:r w:rsidR="0028734C">
        <w:rPr>
          <w:noProof/>
        </w:rPr>
        <w:t>d</w:t>
      </w:r>
      <w:r w:rsidR="000D4DB9">
        <w:rPr>
          <w:noProof/>
        </w:rPr>
        <w:t xml:space="preserve"> mandatory clearing of JPY-denominated </w:t>
      </w:r>
      <w:r w:rsidR="0028734C">
        <w:rPr>
          <w:noProof/>
        </w:rPr>
        <w:t xml:space="preserve">and AUD-denomianted </w:t>
      </w:r>
      <w:r w:rsidR="000D4DB9">
        <w:rPr>
          <w:noProof/>
        </w:rPr>
        <w:t xml:space="preserve">contracts traded in </w:t>
      </w:r>
      <w:r w:rsidR="0028734C">
        <w:rPr>
          <w:noProof/>
        </w:rPr>
        <w:t xml:space="preserve">their </w:t>
      </w:r>
      <w:r w:rsidR="000D4DB9">
        <w:rPr>
          <w:noProof/>
        </w:rPr>
        <w:t>jurisdiction</w:t>
      </w:r>
      <w:r w:rsidR="0028734C">
        <w:rPr>
          <w:noProof/>
        </w:rPr>
        <w:t>s</w:t>
      </w:r>
      <w:r w:rsidR="000D4DB9">
        <w:rPr>
          <w:noProof/>
        </w:rPr>
        <w:t xml:space="preserve"> starting at end of 2012. The US and EU require</w:t>
      </w:r>
      <w:r w:rsidR="0028734C">
        <w:rPr>
          <w:noProof/>
        </w:rPr>
        <w:t>d</w:t>
      </w:r>
      <w:r w:rsidR="000D4DB9">
        <w:rPr>
          <w:noProof/>
        </w:rPr>
        <w:t xml:space="preserve"> mandatory clearing </w:t>
      </w:r>
      <w:r w:rsidR="0028734C">
        <w:rPr>
          <w:noProof/>
        </w:rPr>
        <w:t xml:space="preserve">(for contracts in various currencies) </w:t>
      </w:r>
      <w:r w:rsidR="000D4DB9">
        <w:rPr>
          <w:noProof/>
        </w:rPr>
        <w:t xml:space="preserve">starting </w:t>
      </w:r>
      <w:r w:rsidR="0028734C">
        <w:rPr>
          <w:noProof/>
        </w:rPr>
        <w:t xml:space="preserve">in the </w:t>
      </w:r>
      <w:r w:rsidR="000D4DB9">
        <w:rPr>
          <w:noProof/>
        </w:rPr>
        <w:t>first half of 2013. Other countries enact</w:t>
      </w:r>
      <w:r w:rsidR="0028734C">
        <w:rPr>
          <w:noProof/>
        </w:rPr>
        <w:t>ed</w:t>
      </w:r>
      <w:r w:rsidR="000D4DB9">
        <w:rPr>
          <w:noProof/>
        </w:rPr>
        <w:t xml:space="preserve"> similar requirements between 2013 and 2017.</w:t>
      </w:r>
    </w:p>
    <w:tbl>
      <w:tblPr>
        <w:tblStyle w:val="GridTable1Light"/>
        <w:tblW w:w="5000" w:type="pct"/>
        <w:tblLook w:val="06A0" w:firstRow="1" w:lastRow="0" w:firstColumn="1" w:lastColumn="0" w:noHBand="1" w:noVBand="1"/>
      </w:tblPr>
      <w:tblGrid>
        <w:gridCol w:w="2564"/>
        <w:gridCol w:w="6786"/>
      </w:tblGrid>
      <w:tr w:rsidR="0098035B" w14:paraId="3219A2C5" w14:textId="77777777" w:rsidTr="00597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pct"/>
          </w:tcPr>
          <w:p w14:paraId="516E1820" w14:textId="77777777" w:rsidR="0098035B" w:rsidRDefault="0098035B" w:rsidP="00597E0D">
            <w:pPr>
              <w:spacing w:line="240" w:lineRule="auto"/>
              <w:jc w:val="left"/>
            </w:pPr>
            <w:r>
              <w:t>Jurisdiction</w:t>
            </w:r>
          </w:p>
        </w:tc>
        <w:tc>
          <w:tcPr>
            <w:tcW w:w="3629" w:type="pct"/>
          </w:tcPr>
          <w:p w14:paraId="07A0779E" w14:textId="77777777" w:rsidR="0098035B" w:rsidRDefault="0098035B" w:rsidP="00597E0D">
            <w:pPr>
              <w:spacing w:line="240" w:lineRule="auto"/>
              <w:jc w:val="left"/>
              <w:cnfStyle w:val="100000000000" w:firstRow="1" w:lastRow="0" w:firstColumn="0" w:lastColumn="0" w:oddVBand="0" w:evenVBand="0" w:oddHBand="0" w:evenHBand="0" w:firstRowFirstColumn="0" w:firstRowLastColumn="0" w:lastRowFirstColumn="0" w:lastRowLastColumn="0"/>
            </w:pPr>
            <w:r>
              <w:t>Relevant Laws and Regulations</w:t>
            </w:r>
          </w:p>
        </w:tc>
      </w:tr>
      <w:tr w:rsidR="0098035B" w14:paraId="6489CED8" w14:textId="77777777" w:rsidTr="00597E0D">
        <w:tc>
          <w:tcPr>
            <w:cnfStyle w:val="001000000000" w:firstRow="0" w:lastRow="0" w:firstColumn="1" w:lastColumn="0" w:oddVBand="0" w:evenVBand="0" w:oddHBand="0" w:evenHBand="0" w:firstRowFirstColumn="0" w:firstRowLastColumn="0" w:lastRowFirstColumn="0" w:lastRowLastColumn="0"/>
            <w:tcW w:w="1371" w:type="pct"/>
          </w:tcPr>
          <w:p w14:paraId="1C862627" w14:textId="77777777" w:rsidR="0098035B" w:rsidRDefault="0098035B" w:rsidP="00597E0D">
            <w:pPr>
              <w:spacing w:line="240" w:lineRule="auto"/>
              <w:jc w:val="left"/>
            </w:pPr>
            <w:r>
              <w:t>North America</w:t>
            </w:r>
          </w:p>
        </w:tc>
        <w:tc>
          <w:tcPr>
            <w:tcW w:w="3629" w:type="pct"/>
          </w:tcPr>
          <w:p w14:paraId="61725DB0" w14:textId="3D2E5F7D"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DFA (2010) and CFTC and SEC rulemaking requires mandatory clearing of IR swaps contracts denominated in USD</w:t>
            </w:r>
            <w:r w:rsidR="0028734C">
              <w:t xml:space="preserve"> LIBOR</w:t>
            </w:r>
            <w:r>
              <w:t>, GBP</w:t>
            </w:r>
            <w:r w:rsidR="0028734C">
              <w:t xml:space="preserve"> LIBOR</w:t>
            </w:r>
            <w:r>
              <w:t>, EUR</w:t>
            </w:r>
            <w:r w:rsidR="0028734C">
              <w:t>IBOR</w:t>
            </w:r>
            <w:r>
              <w:t xml:space="preserve"> and JPY LIBOR by September 2013.</w:t>
            </w:r>
          </w:p>
          <w:p w14:paraId="7B8119A0"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Additional currencies and classes of contracts are added to the clearing requirement in 2016 to harmonize regulations across jurisdictions.</w:t>
            </w:r>
          </w:p>
          <w:p w14:paraId="22C11686"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Canada requires certain CAD-denominated swaps to be cleared starting in May 2017.</w:t>
            </w:r>
          </w:p>
        </w:tc>
      </w:tr>
      <w:tr w:rsidR="0098035B" w14:paraId="0676F413" w14:textId="77777777" w:rsidTr="00597E0D">
        <w:tc>
          <w:tcPr>
            <w:cnfStyle w:val="001000000000" w:firstRow="0" w:lastRow="0" w:firstColumn="1" w:lastColumn="0" w:oddVBand="0" w:evenVBand="0" w:oddHBand="0" w:evenHBand="0" w:firstRowFirstColumn="0" w:firstRowLastColumn="0" w:lastRowFirstColumn="0" w:lastRowLastColumn="0"/>
            <w:tcW w:w="1371" w:type="pct"/>
          </w:tcPr>
          <w:p w14:paraId="15D12F34" w14:textId="77777777" w:rsidR="0098035B" w:rsidRDefault="0098035B" w:rsidP="00597E0D">
            <w:pPr>
              <w:spacing w:line="240" w:lineRule="auto"/>
              <w:jc w:val="left"/>
            </w:pPr>
            <w:r>
              <w:t>Europe</w:t>
            </w:r>
          </w:p>
        </w:tc>
        <w:tc>
          <w:tcPr>
            <w:tcW w:w="3629" w:type="pct"/>
          </w:tcPr>
          <w:p w14:paraId="150CA59A"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EMIR passes in 2012 and requires clearing of certain IR swaps contracts. Regulations come into effect in March 2013.</w:t>
            </w:r>
          </w:p>
          <w:p w14:paraId="2139B1E8"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Bank of England releases financial market regulatory guidance in April 2013, reiterating the applicability of EMIR to UK-based traders.</w:t>
            </w:r>
          </w:p>
          <w:p w14:paraId="3D6AC428"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Additional currencies and classes of swaps are added to the EU clearing requirements in 2016.</w:t>
            </w:r>
          </w:p>
          <w:p w14:paraId="43F4192F"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Switzerland established a clearing mandate for Switzerland based swaps in 2017.</w:t>
            </w:r>
          </w:p>
        </w:tc>
      </w:tr>
      <w:tr w:rsidR="0098035B" w14:paraId="290B33AD" w14:textId="77777777" w:rsidTr="00597E0D">
        <w:tc>
          <w:tcPr>
            <w:cnfStyle w:val="001000000000" w:firstRow="0" w:lastRow="0" w:firstColumn="1" w:lastColumn="0" w:oddVBand="0" w:evenVBand="0" w:oddHBand="0" w:evenHBand="0" w:firstRowFirstColumn="0" w:firstRowLastColumn="0" w:lastRowFirstColumn="0" w:lastRowLastColumn="0"/>
            <w:tcW w:w="1371" w:type="pct"/>
          </w:tcPr>
          <w:p w14:paraId="1C7E21C5" w14:textId="77777777" w:rsidR="0098035B" w:rsidRDefault="0098035B" w:rsidP="00597E0D">
            <w:pPr>
              <w:spacing w:line="240" w:lineRule="auto"/>
              <w:jc w:val="left"/>
            </w:pPr>
            <w:r>
              <w:t>Asia</w:t>
            </w:r>
          </w:p>
        </w:tc>
        <w:tc>
          <w:tcPr>
            <w:tcW w:w="3629" w:type="pct"/>
          </w:tcPr>
          <w:p w14:paraId="2DE24421" w14:textId="4B4DBDAD"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Japan Financial Stability Authority (JFSA) requires </w:t>
            </w:r>
            <w:r w:rsidR="0028734C">
              <w:t>JPY</w:t>
            </w:r>
            <w:r>
              <w:t xml:space="preserve"> denominated IR swaps referencing </w:t>
            </w:r>
            <w:r w:rsidR="0028734C">
              <w:t xml:space="preserve">JPY </w:t>
            </w:r>
            <w:r>
              <w:t>LIBOR to be cleared by end of 2012.</w:t>
            </w:r>
          </w:p>
          <w:p w14:paraId="6341DDF4"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Hong Kong requires HKD denominated swaps to be cleared starting July 2017.</w:t>
            </w:r>
          </w:p>
          <w:p w14:paraId="46BF040D" w14:textId="77777777" w:rsidR="0098035B" w:rsidRDefault="0098035B" w:rsidP="0098035B">
            <w:pPr>
              <w:pStyle w:val="ListParagraph"/>
              <w:numPr>
                <w:ilvl w:val="0"/>
                <w:numId w:val="7"/>
              </w:numPr>
              <w:spacing w:line="240" w:lineRule="auto"/>
              <w:jc w:val="left"/>
              <w:cnfStyle w:val="000000000000" w:firstRow="0" w:lastRow="0" w:firstColumn="0" w:lastColumn="0" w:oddVBand="0" w:evenVBand="0" w:oddHBand="0" w:evenHBand="0" w:firstRowFirstColumn="0" w:firstRowLastColumn="0" w:lastRowFirstColumn="0" w:lastRowLastColumn="0"/>
            </w:pPr>
            <w:r>
              <w:t>MAS requires SGD contracts to be cleared by December 2017.</w:t>
            </w:r>
          </w:p>
        </w:tc>
      </w:tr>
      <w:tr w:rsidR="0098035B" w14:paraId="2D401B8A" w14:textId="77777777" w:rsidTr="00597E0D">
        <w:tc>
          <w:tcPr>
            <w:cnfStyle w:val="001000000000" w:firstRow="0" w:lastRow="0" w:firstColumn="1" w:lastColumn="0" w:oddVBand="0" w:evenVBand="0" w:oddHBand="0" w:evenHBand="0" w:firstRowFirstColumn="0" w:firstRowLastColumn="0" w:lastRowFirstColumn="0" w:lastRowLastColumn="0"/>
            <w:tcW w:w="1371" w:type="pct"/>
          </w:tcPr>
          <w:p w14:paraId="2DCA3C3B" w14:textId="77777777" w:rsidR="0098035B" w:rsidRDefault="0098035B" w:rsidP="00597E0D">
            <w:pPr>
              <w:spacing w:line="240" w:lineRule="auto"/>
              <w:jc w:val="left"/>
            </w:pPr>
            <w:r>
              <w:t>Australia</w:t>
            </w:r>
          </w:p>
        </w:tc>
        <w:tc>
          <w:tcPr>
            <w:tcW w:w="3629" w:type="pct"/>
          </w:tcPr>
          <w:p w14:paraId="427568BE" w14:textId="4857CA95" w:rsidR="0098035B" w:rsidRDefault="0098035B" w:rsidP="0098035B">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 xml:space="preserve">Australian Council of Financial Regulators (CFR) pass legislation requiring mandatory clearing of Australian dollar </w:t>
            </w:r>
            <w:r w:rsidR="0028734C">
              <w:t xml:space="preserve">(AUD) </w:t>
            </w:r>
            <w:r>
              <w:t>denominated IR swaps by end of 2012.</w:t>
            </w:r>
          </w:p>
        </w:tc>
      </w:tr>
    </w:tbl>
    <w:p w14:paraId="5F93E148" w14:textId="77777777" w:rsidR="0098035B" w:rsidRDefault="0098035B" w:rsidP="0098035B">
      <w:pPr>
        <w:ind w:firstLine="0"/>
      </w:pPr>
    </w:p>
    <w:p w14:paraId="44741EE6" w14:textId="35D22E2E" w:rsidR="0098035B" w:rsidRDefault="0098035B">
      <w:pPr>
        <w:spacing w:line="240" w:lineRule="auto"/>
        <w:ind w:firstLine="0"/>
        <w:jc w:val="left"/>
      </w:pPr>
      <w:r>
        <w:br w:type="page"/>
      </w:r>
    </w:p>
    <w:p w14:paraId="53F1D0E7" w14:textId="048170B3" w:rsidR="00E33F8A" w:rsidRDefault="00E33F8A" w:rsidP="00076D05">
      <w:pPr>
        <w:pStyle w:val="Heading2"/>
      </w:pPr>
      <w:r>
        <w:lastRenderedPageBreak/>
        <w:t>Review of Literature</w:t>
      </w:r>
    </w:p>
    <w:p w14:paraId="7E3275BB" w14:textId="47540CE4" w:rsidR="00E33F8A" w:rsidRDefault="00E33F8A" w:rsidP="00076D05">
      <w:pPr>
        <w:pStyle w:val="Heading3"/>
      </w:pPr>
      <w:r>
        <w:t>Interest Rate Swaps</w:t>
      </w:r>
    </w:p>
    <w:p w14:paraId="6293D474" w14:textId="33A0D4F3" w:rsidR="00916B59" w:rsidRDefault="00916B59" w:rsidP="00916B59">
      <w:r>
        <w:t xml:space="preserve">Formal swap agreements were first seen in financial markets in 1981/1982. Bicksler and Chen </w:t>
      </w:r>
      <w:r>
        <w:fldChar w:fldCharType="begin"/>
      </w:r>
      <w:r>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hold long-term fixed rate assets such as mortgages and short-term liabilities such as demand deposits; on the other hand, insurance companies </w:t>
      </w:r>
      <w:r w:rsidR="00613274">
        <w:t xml:space="preserve">often invest in short term assets </w:t>
      </w:r>
      <w:r w:rsidR="005172B2">
        <w:t xml:space="preserve">that pay a variable rate, </w:t>
      </w:r>
      <w:r w:rsidR="00613274">
        <w:t>such as money market funds</w:t>
      </w:r>
      <w:r w:rsidR="005172B2">
        <w:t>,</w:t>
      </w:r>
      <w:r w:rsidR="00613274">
        <w:t xml:space="preserve"> and </w:t>
      </w:r>
      <w:r>
        <w:t>have long-term fixed</w:t>
      </w:r>
      <w:r w:rsidR="005172B2">
        <w:t>-</w:t>
      </w:r>
      <w:r>
        <w:t>rate liabilities);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vs. variable rate</w:t>
      </w:r>
      <w:r w:rsidR="0028734C">
        <w:t>s</w:t>
      </w:r>
      <w:r>
        <w:t xml:space="preserve"> arising due to market imperfections (differences in regulations or credit market imperfections can give firms comparative advantage in borrowing in one market over another).</w:t>
      </w:r>
    </w:p>
    <w:p w14:paraId="5C4A5781" w14:textId="77777777" w:rsidR="00916B59" w:rsidRDefault="00916B59" w:rsidP="00916B59">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 (that is, it is a “notional” principal). Thus, the impact of a default is greater for a corporate bond than for an interest rate swap. Futures contracts on the other-hand are exchange-traded, cleared,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2B0BE940" w14:textId="77777777" w:rsidR="00916B59" w:rsidRDefault="00916B59" w:rsidP="00916B59">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62B231F" w14:textId="0B7023B2" w:rsidR="00E33F8A" w:rsidRDefault="00E33F8A" w:rsidP="00076D05">
      <w:pPr>
        <w:pStyle w:val="Heading3"/>
      </w:pPr>
      <w:r>
        <w:lastRenderedPageBreak/>
        <w:t>Liquidity</w:t>
      </w:r>
    </w:p>
    <w:p w14:paraId="652CFDFF" w14:textId="3AD0D62C" w:rsidR="00916B59" w:rsidRDefault="00916B59" w:rsidP="00916B59">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 (note that this is a model of general asset pricing in dealer-intermediated markets, and not specific to the IR swap market). A basic version of Biais' model motivates the liquidity model in section </w:t>
      </w:r>
      <w:r w:rsidR="00337EDA">
        <w:fldChar w:fldCharType="begin"/>
      </w:r>
      <w:r w:rsidR="00337EDA">
        <w:instrText xml:space="preserve"> REF _Ref169917084 \r \h </w:instrText>
      </w:r>
      <w:r w:rsidR="00337EDA">
        <w:fldChar w:fldCharType="separate"/>
      </w:r>
      <w:r w:rsidR="00337EDA">
        <w:t>2.4</w:t>
      </w:r>
      <w:r w:rsidR="00337EDA">
        <w:fldChar w:fldCharType="end"/>
      </w:r>
      <w:r w:rsidR="00337EDA">
        <w:t xml:space="preserve">. </w:t>
      </w:r>
      <w:r>
        <w:t xml:space="preserve">Several papers empirically examine liquidity in the interest rate swap market: Sun, et. al. </w:t>
      </w:r>
      <w:r>
        <w:fldChar w:fldCharType="begin"/>
      </w:r>
      <w:r>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Merrill Lynch and AIG Financial Products. They find that dealers with AAA credit ratings charge a spread of around ~10 bps while lower rated dealers only charge a spread of ~4 bps. Boudiaf, et. al </w:t>
      </w:r>
      <w:r>
        <w:fldChar w:fldCharType="begin"/>
      </w:r>
      <w:r>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SEFs) on liquidity. They find a 12%-19% improvement in liquidity in the post-regulation market, driven by competition among dealers. Loon and Zhong </w:t>
      </w:r>
      <w:r>
        <w:fldChar w:fldCharType="begin"/>
      </w:r>
      <w:r>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33294A40" w14:textId="34E0D8E4" w:rsidR="00E33F8A" w:rsidRDefault="00E33F8A" w:rsidP="00076D05">
      <w:pPr>
        <w:pStyle w:val="Heading3"/>
      </w:pPr>
      <w:r>
        <w:t>Price Volatility</w:t>
      </w:r>
    </w:p>
    <w:p w14:paraId="5995557B" w14:textId="77777777" w:rsidR="00916B59" w:rsidRDefault="00916B59" w:rsidP="00916B59">
      <w:r>
        <w:t xml:space="preserve">Compared to studies of pricing and liquidity, studies of price volatility in the interest rate swap market are rare. Azad, et. al </w:t>
      </w:r>
      <w:r>
        <w:fldChar w:fldCharType="begin"/>
      </w:r>
      <w:r>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short-term interest rates, volatility of foreign exchange rates, slope of the term-structure, unemployment rate and money supply). They find that volatility of short-term interest rates affects IR swap price volatility. In addition, for GBP based contracts, the money supply is negatively associated with IR </w:t>
      </w:r>
      <w:r>
        <w:lastRenderedPageBreak/>
        <w:t>swap volatility. For USD based contracts, the volatility of industrial production and the slope of the yield curve also affects IR swap volatility.</w:t>
      </w:r>
    </w:p>
    <w:p w14:paraId="1E08E982" w14:textId="0BF341F7" w:rsidR="00E33F8A" w:rsidRDefault="00E33F8A" w:rsidP="00076D05">
      <w:pPr>
        <w:pStyle w:val="Heading3"/>
      </w:pPr>
      <w:r>
        <w:t>Systemic Risk and Contagion</w:t>
      </w:r>
    </w:p>
    <w:p w14:paraId="10623B55" w14:textId="77777777" w:rsidR="00916B59" w:rsidRDefault="00916B59" w:rsidP="00916B59">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Tirole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238AEFB1" w14:textId="725DB301" w:rsidR="00916B59" w:rsidRDefault="00916B59" w:rsidP="00916B59">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w:t>
      </w:r>
      <w:r w:rsidR="00CF1751">
        <w:t xml:space="preserve">types of </w:t>
      </w:r>
      <w:r>
        <w:t xml:space="preserve">assets </w:t>
      </w:r>
      <w:r w:rsidR="00CF1751">
        <w:t>in</w:t>
      </w:r>
      <w:r>
        <w:t xml:space="preserve">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 are explored by Kiyotaki &amp; Moore </w:t>
      </w:r>
      <w:r>
        <w:fldChar w:fldCharType="begin"/>
      </w:r>
      <w:r>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fldChar w:fldCharType="separate"/>
      </w:r>
      <w:r>
        <w:rPr>
          <w:noProof/>
        </w:rPr>
        <w:t>(1997)</w:t>
      </w:r>
      <w:r>
        <w:fldChar w:fldCharType="end"/>
      </w:r>
      <w:r>
        <w:t xml:space="preserve"> , Cifuentes et al. </w:t>
      </w:r>
      <w:r>
        <w:fldChar w:fldCharType="begin"/>
      </w:r>
      <w:r>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fldChar w:fldCharType="separate"/>
      </w:r>
      <w:r>
        <w:rPr>
          <w:noProof/>
        </w:rPr>
        <w:t>(2005)</w:t>
      </w:r>
      <w:r>
        <w:fldChar w:fldCharType="end"/>
      </w:r>
      <w:r>
        <w:t xml:space="preserve">, Gai &amp; Kapadia </w:t>
      </w:r>
      <w:r>
        <w:fldChar w:fldCharType="begin"/>
      </w:r>
      <w:r>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fldChar w:fldCharType="separate"/>
      </w:r>
      <w:r>
        <w:rPr>
          <w:noProof/>
        </w:rPr>
        <w:t>(2010)</w:t>
      </w:r>
      <w:r>
        <w:fldChar w:fldCharType="end"/>
      </w:r>
      <w:r>
        <w:t xml:space="preserve">, Capponi &amp; Larsson </w:t>
      </w:r>
      <w:r>
        <w:fldChar w:fldCharType="begin"/>
      </w:r>
      <w:r>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fldChar w:fldCharType="separate"/>
      </w:r>
      <w:r>
        <w:rPr>
          <w:noProof/>
        </w:rPr>
        <w:t>(2015)</w:t>
      </w:r>
      <w:r>
        <w:fldChar w:fldCharType="end"/>
      </w:r>
      <w:r w:rsidR="00472EC4">
        <w:t xml:space="preserve"> </w:t>
      </w:r>
      <w:r>
        <w:t xml:space="preserve">and Greenwood et al. </w:t>
      </w:r>
      <w:r>
        <w:fldChar w:fldCharType="begin"/>
      </w:r>
      <w:r>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fldChar w:fldCharType="separate"/>
      </w:r>
      <w:r>
        <w:rPr>
          <w:noProof/>
        </w:rPr>
        <w:t>(2015)</w:t>
      </w:r>
      <w:r>
        <w:fldChar w:fldCharType="end"/>
      </w:r>
      <w:r>
        <w:t>.</w:t>
      </w:r>
    </w:p>
    <w:p w14:paraId="241A1B8A" w14:textId="77777777" w:rsidR="00916B59" w:rsidRDefault="00916B59" w:rsidP="00916B59">
      <w:r>
        <w:lastRenderedPageBreak/>
        <w:t xml:space="preserve">Besides the network avenue, contagion can also occur through feedback loops and multiple equilibria. The classic Diamond and Dybvig </w:t>
      </w:r>
      <w:r>
        <w:fldChar w:fldCharType="begin"/>
      </w:r>
      <w:r>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fldChar w:fldCharType="separate"/>
      </w:r>
      <w:r>
        <w:rPr>
          <w:noProof/>
        </w:rPr>
        <w:t>(1983)</w:t>
      </w:r>
      <w:r>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they believe that other depositors 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Bebchuk &amp; Goldstein </w:t>
      </w:r>
      <w:r>
        <w:fldChar w:fldCharType="begin"/>
      </w:r>
      <w:r>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fldChar w:fldCharType="separate"/>
      </w:r>
      <w:r>
        <w:rPr>
          <w:noProof/>
        </w:rPr>
        <w:t>(2011)</w:t>
      </w:r>
      <w:r>
        <w:fldChar w:fldCharType="end"/>
      </w:r>
      <w:r>
        <w:t xml:space="preserve">, Brunnermeier </w:t>
      </w:r>
      <w:r>
        <w:fldChar w:fldCharType="begin"/>
      </w:r>
      <w:r>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fldChar w:fldCharType="separate"/>
      </w:r>
      <w:r>
        <w:rPr>
          <w:noProof/>
        </w:rPr>
        <w:t>(2009)</w:t>
      </w:r>
      <w:r>
        <w:fldChar w:fldCharType="end"/>
      </w:r>
      <w:r>
        <w:t xml:space="preserve"> and Diamond and Rajan </w:t>
      </w:r>
      <w:r>
        <w:fldChar w:fldCharType="begin"/>
      </w:r>
      <w:r>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fldChar w:fldCharType="separate"/>
      </w:r>
      <w:r>
        <w:rPr>
          <w:noProof/>
        </w:rPr>
        <w:t>(2011)</w:t>
      </w:r>
      <w:r>
        <w:fldChar w:fldCharType="end"/>
      </w:r>
      <w:r>
        <w:t>.</w:t>
      </w:r>
    </w:p>
    <w:p w14:paraId="5879AFDA" w14:textId="11E74D5B" w:rsidR="00E33F8A" w:rsidRDefault="00E33F8A" w:rsidP="00076D05">
      <w:pPr>
        <w:pStyle w:val="Heading3"/>
      </w:pPr>
      <w:r>
        <w:t>Central Clearing</w:t>
      </w:r>
    </w:p>
    <w:p w14:paraId="671EEBAA" w14:textId="5692185F" w:rsidR="00916B59" w:rsidRDefault="00916B59" w:rsidP="00916B59">
      <w:r>
        <w:t xml:space="preserve">The policy and market implications of a central clearing mandate are discussed extensively by Pirrong </w:t>
      </w:r>
      <w:r>
        <w:fldChar w:fldCharType="begin"/>
      </w:r>
      <w:r>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fldChar w:fldCharType="separate"/>
      </w:r>
      <w:r>
        <w:rPr>
          <w:noProof/>
        </w:rPr>
        <w:t>(2011)</w:t>
      </w:r>
      <w:r>
        <w:fldChar w:fldCharType="end"/>
      </w:r>
      <w:r>
        <w:t>.</w:t>
      </w:r>
      <w:r w:rsidR="00472EC4">
        <w:t xml:space="preserve"> </w:t>
      </w:r>
      <w:r>
        <w:t xml:space="preserve">Per Pirrong, CCPs should clear liquid, standardized products, as illiquid products can pose substantial risks to the CCP. CCP’s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w:t>
      </w:r>
      <w:r w:rsidR="00CF1751">
        <w:t xml:space="preserve">adverse </w:t>
      </w:r>
      <w:r>
        <w:t>selection issues).</w:t>
      </w:r>
      <w:r w:rsidR="00472EC4">
        <w:t xml:space="preserve"> </w:t>
      </w:r>
      <w:r>
        <w:t>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843D49E" w14:textId="77777777" w:rsidR="00916B59" w:rsidRDefault="00916B59" w:rsidP="00916B59">
      <w:r>
        <w:t xml:space="preserve">Duffie and Zhu </w:t>
      </w:r>
      <w:r>
        <w:fldChar w:fldCharType="begin"/>
      </w:r>
      <w:r>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fldChar w:fldCharType="separate"/>
      </w:r>
      <w:r>
        <w:rPr>
          <w:noProof/>
        </w:rPr>
        <w:t>(2011)</w:t>
      </w:r>
      <w:r>
        <w:fldChar w:fldCharType="end"/>
      </w:r>
      <w:r>
        <w:t xml:space="preserve"> show that theoretically concentrating clearing to one CCP can economize on collateral. Benos et al. </w:t>
      </w:r>
      <w:r>
        <w:fldChar w:fldCharType="begin"/>
      </w:r>
      <w:r>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fldChar w:fldCharType="separate"/>
      </w:r>
      <w:r>
        <w:rPr>
          <w:noProof/>
        </w:rPr>
        <w:t>(2019)</w:t>
      </w:r>
      <w:r>
        <w:fldChar w:fldCharType="end"/>
      </w:r>
      <w:r>
        <w:t xml:space="preserve"> explore the issue of economies of scale/scope among CCPs. Regulators in Europe and United States have required “local CCPs” to clear contracts that originate in their jurisdiction. They find that the same contracts trade at different prices when cleared through </w:t>
      </w:r>
      <w:r>
        <w:lastRenderedPageBreak/>
        <w:t xml:space="preserve">two different clearinghouses (LCH in the UK/Europe and CME Clearing in the US) and suggest that this difference arises due to increased collateral costs when clearing is fragmented. </w:t>
      </w:r>
    </w:p>
    <w:p w14:paraId="4D406E8A" w14:textId="77777777" w:rsidR="00916B59" w:rsidRDefault="00916B59" w:rsidP="00916B59">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242152F7" w14:textId="25334F67" w:rsidR="00E33F8A" w:rsidRDefault="00E33F8A" w:rsidP="00076D05">
      <w:pPr>
        <w:pStyle w:val="Heading1"/>
      </w:pPr>
      <w:bookmarkStart w:id="28" w:name="_Ref169916015"/>
      <w:r>
        <w:t>Theory</w:t>
      </w:r>
      <w:bookmarkEnd w:id="28"/>
    </w:p>
    <w:p w14:paraId="2E288927" w14:textId="72313BBC" w:rsidR="00E33F8A" w:rsidRDefault="00E33F8A" w:rsidP="00076D05">
      <w:pPr>
        <w:pStyle w:val="Heading2"/>
      </w:pPr>
      <w:bookmarkStart w:id="29" w:name="_Ref169916176"/>
      <w:r>
        <w:t>Pricing Without Credit Risks</w:t>
      </w:r>
      <w:bookmarkEnd w:id="29"/>
    </w:p>
    <w:p w14:paraId="6CD42F24" w14:textId="77777777" w:rsidR="00916B59" w:rsidRDefault="00916B59" w:rsidP="00916B59">
      <w:r>
        <w:t xml:space="preserve">An interest rate swap can be thought of as an exchange of a series of fixed payments by one party for a series of variable (floating) payments by the other party involved in the swap. For the fixed leg, the present value of the payments is given by </w:t>
      </w:r>
      <w:r>
        <w:fldChar w:fldCharType="begin"/>
      </w:r>
      <w:r>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fldChar w:fldCharType="separate"/>
      </w:r>
      <w:r>
        <w:rPr>
          <w:noProof/>
        </w:rPr>
        <w:t>(Skarr and Szakaly-Moore 2007)</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651024DE" w14:textId="77777777" w:rsidTr="00496DC0">
        <w:tc>
          <w:tcPr>
            <w:tcW w:w="350" w:type="pct"/>
          </w:tcPr>
          <w:p w14:paraId="23215704" w14:textId="77777777" w:rsidR="00916B59" w:rsidRDefault="00916B59" w:rsidP="00496DC0">
            <w:pPr>
              <w:ind w:firstLine="0"/>
            </w:pPr>
          </w:p>
        </w:tc>
        <w:tc>
          <w:tcPr>
            <w:tcW w:w="4300" w:type="pct"/>
          </w:tcPr>
          <w:p w14:paraId="5113ED53" w14:textId="77777777" w:rsidR="00916B59" w:rsidRPr="008652DB" w:rsidRDefault="00916B59" w:rsidP="00496DC0">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04845DD3" w14:textId="67BBF5DB"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w:t>
            </w:r>
            <w:r w:rsidR="00C07EA6">
              <w:rPr>
                <w:noProof/>
              </w:rPr>
              <w:fldChar w:fldCharType="end"/>
            </w:r>
            <w:r>
              <w:t>)</w:t>
            </w:r>
          </w:p>
        </w:tc>
      </w:tr>
    </w:tbl>
    <w:p w14:paraId="376341D9" w14:textId="77777777" w:rsidR="00916B59" w:rsidRDefault="00916B59" w:rsidP="00916B59">
      <w:pPr>
        <w:ind w:firstLine="0"/>
      </w:pPr>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75E1FC91" w14:textId="77777777" w:rsidR="00916B59" w:rsidRDefault="00916B59" w:rsidP="00916B59">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0521F26C" w14:textId="77777777" w:rsidTr="00496DC0">
        <w:tc>
          <w:tcPr>
            <w:tcW w:w="350" w:type="pct"/>
          </w:tcPr>
          <w:p w14:paraId="79A3459A" w14:textId="77777777" w:rsidR="00916B59" w:rsidRDefault="00916B59" w:rsidP="00496DC0">
            <w:pPr>
              <w:ind w:firstLine="0"/>
            </w:pPr>
          </w:p>
        </w:tc>
        <w:tc>
          <w:tcPr>
            <w:tcW w:w="4300" w:type="pct"/>
          </w:tcPr>
          <w:p w14:paraId="07B2199D" w14:textId="77777777" w:rsidR="00916B59" w:rsidRPr="008652DB" w:rsidRDefault="00916B59" w:rsidP="00496DC0">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568D4877" w14:textId="46245C4D"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w:t>
            </w:r>
            <w:r w:rsidR="00C07EA6">
              <w:rPr>
                <w:noProof/>
              </w:rPr>
              <w:fldChar w:fldCharType="end"/>
            </w:r>
            <w:r>
              <w:t>)</w:t>
            </w:r>
          </w:p>
        </w:tc>
      </w:tr>
    </w:tbl>
    <w:p w14:paraId="025DD003" w14:textId="77777777" w:rsidR="00916B59" w:rsidRDefault="00916B59" w:rsidP="00916B59">
      <w:pPr>
        <w:ind w:firstLine="0"/>
      </w:pPr>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6401AE19" w14:textId="77777777" w:rsidR="00916B59" w:rsidRDefault="00916B59" w:rsidP="00916B59">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7A409DD0" w14:textId="77777777" w:rsidTr="00496DC0">
        <w:tc>
          <w:tcPr>
            <w:tcW w:w="350" w:type="pct"/>
          </w:tcPr>
          <w:p w14:paraId="2F80D8F7" w14:textId="77777777" w:rsidR="00916B59" w:rsidRDefault="00916B59" w:rsidP="00496DC0">
            <w:pPr>
              <w:ind w:firstLine="0"/>
            </w:pPr>
          </w:p>
        </w:tc>
        <w:tc>
          <w:tcPr>
            <w:tcW w:w="4300" w:type="pct"/>
          </w:tcPr>
          <w:p w14:paraId="7D104B13" w14:textId="77777777" w:rsidR="00916B59" w:rsidRPr="008652DB" w:rsidRDefault="00916B59" w:rsidP="00496DC0">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751D25D0" w14:textId="2DA8E759" w:rsidR="00916B59" w:rsidRDefault="00916B59" w:rsidP="00496DC0">
            <w:pPr>
              <w:pStyle w:val="Caption"/>
              <w:keepNext/>
              <w:jc w:val="right"/>
            </w:pPr>
            <w:bookmarkStart w:id="30" w:name="_Ref167361621"/>
            <w:r>
              <w:t>(</w:t>
            </w:r>
            <w:r w:rsidR="00C07EA6">
              <w:fldChar w:fldCharType="begin"/>
            </w:r>
            <w:r w:rsidR="00C07EA6">
              <w:instrText xml:space="preserve"> SEQ Equation \* ARABIC </w:instrText>
            </w:r>
            <w:r w:rsidR="00C07EA6">
              <w:fldChar w:fldCharType="separate"/>
            </w:r>
            <w:r w:rsidR="00C07EA6">
              <w:rPr>
                <w:noProof/>
              </w:rPr>
              <w:t>3</w:t>
            </w:r>
            <w:r w:rsidR="00C07EA6">
              <w:rPr>
                <w:noProof/>
              </w:rPr>
              <w:fldChar w:fldCharType="end"/>
            </w:r>
            <w:r>
              <w:t>)</w:t>
            </w:r>
            <w:bookmarkEnd w:id="30"/>
          </w:p>
        </w:tc>
      </w:tr>
    </w:tbl>
    <w:p w14:paraId="1BF31B24" w14:textId="77777777" w:rsidR="00916B59" w:rsidRPr="00F70FD2" w:rsidRDefault="00916B59" w:rsidP="00916B59">
      <w:pPr>
        <w:rPr>
          <w:rFonts w:eastAsiaTheme="minorEastAsia"/>
        </w:rPr>
      </w:pPr>
      <w:r w:rsidRPr="00F70FD2">
        <w:rPr>
          <w:rFonts w:eastAsiaTheme="minorEastAsia"/>
        </w:rPr>
        <w:t>(The counterparty's value is given by a similar formula, but with the signs reversed on the right-hand side.)</w:t>
      </w:r>
    </w:p>
    <w:p w14:paraId="35EB1807" w14:textId="5D321B90" w:rsidR="00916B59" w:rsidRDefault="00916B59" w:rsidP="00C75B0C">
      <w:r>
        <w:t>Floating rate payments are unknown in advance but are usually forecasted by a relevant yield curve. For instance, if the floating leg payment is based on USD LIBOR, a USD LIBOR curve, constructed by interpolating short-term deposit rates, medium-term Eurodollar futures, and long-</w:t>
      </w:r>
      <w:r>
        <w:lastRenderedPageBreak/>
        <w:t>term instruments like forward rate agreements and existing swaps, is used. At the outset of the contract, its value (</w:t>
      </w:r>
      <m:oMath>
        <m:r>
          <w:rPr>
            <w:rFonts w:ascii="Cambria Math" w:hAnsi="Cambria Math"/>
          </w:rPr>
          <m:t>PV</m:t>
        </m:r>
      </m:oMath>
      <w:r>
        <w:t xml:space="preserve">) is zero. This is achieved by determining the present value of the floating leg using the forecasted payments (using the LIBOR yield curve), and then setting the fixed rate payment </w:t>
      </w:r>
      <m:oMath>
        <m:r>
          <w:rPr>
            <w:rFonts w:ascii="Cambria Math" w:hAnsi="Cambria Math"/>
          </w:rPr>
          <m:t>CF</m:t>
        </m:r>
      </m:oMath>
      <w:r>
        <w:t xml:space="preserve"> in </w:t>
      </w:r>
      <w:r>
        <w:fldChar w:fldCharType="begin"/>
      </w:r>
      <w:r>
        <w:instrText xml:space="preserve"> REF _Ref167361621 \h </w:instrText>
      </w:r>
      <w:r>
        <w:fldChar w:fldCharType="separate"/>
      </w:r>
      <w:r w:rsidR="00C07EA6">
        <w:t>(</w:t>
      </w:r>
      <w:r w:rsidR="00C07EA6">
        <w:rPr>
          <w:noProof/>
        </w:rPr>
        <w:t>3</w:t>
      </w:r>
      <w:r w:rsidR="00C07EA6">
        <w:t>)</w:t>
      </w:r>
      <w:r>
        <w:fldChar w:fldCharType="end"/>
      </w:r>
      <w:r>
        <w:t xml:space="preserve"> such that the present values of both legs equal.</w:t>
      </w:r>
      <w:r w:rsidR="00F70FD2">
        <w:t xml:space="preserve"> The </w:t>
      </w:r>
      <w:r w:rsidR="00601226">
        <w:t>payments are discounted using the same LIBOR yield curve.</w:t>
      </w:r>
    </w:p>
    <w:p w14:paraId="06037FE9" w14:textId="165DDDA3" w:rsidR="00E33F8A" w:rsidRDefault="00E33F8A" w:rsidP="00076D05">
      <w:pPr>
        <w:pStyle w:val="Heading2"/>
      </w:pPr>
      <w:r>
        <w:t>Pricing with Counterparty Risk (Credit/Debit Valuation Adjustment)</w:t>
      </w:r>
    </w:p>
    <w:p w14:paraId="4F09D6B8" w14:textId="506E3F59" w:rsidR="00916B59" w:rsidRDefault="00916B59" w:rsidP="00F54200">
      <w:r>
        <w:t>The interest rate swap market is dominated by a handful of substantial swap dealers (SDs) and Major Swap Participants (MSPs) rather than many atomistic market participants</w:t>
      </w:r>
      <w:r w:rsidR="00F54200">
        <w:t xml:space="preserve"> </w:t>
      </w:r>
      <w:r>
        <w:fldChar w:fldCharType="begin"/>
      </w:r>
      <w:r>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fldChar w:fldCharType="separate"/>
      </w:r>
      <w:r>
        <w:rPr>
          <w:noProof/>
        </w:rPr>
        <w:t>(Bolandnazar 2020)</w:t>
      </w:r>
      <w:r>
        <w:fldChar w:fldCharType="end"/>
      </w:r>
      <w:r>
        <w:t>. These SDs and MSPs offer buy and sell quotes for swaps, potentially finding other participants to balance their swap exposures.</w:t>
      </w:r>
      <w:r w:rsidR="002A62E7">
        <w:t xml:space="preserve"> </w:t>
      </w:r>
      <w:r w:rsidR="002A62E7">
        <w:fldChar w:fldCharType="begin"/>
      </w:r>
      <w:r w:rsidR="002A62E7">
        <w:instrText xml:space="preserve"> REF _Ref169916362 \h </w:instrText>
      </w:r>
      <w:r w:rsidR="002A62E7">
        <w:fldChar w:fldCharType="separate"/>
      </w:r>
      <w:r w:rsidR="002A62E7">
        <w:t xml:space="preserve">Figure </w:t>
      </w:r>
      <w:r w:rsidR="002A62E7">
        <w:rPr>
          <w:noProof/>
        </w:rPr>
        <w:t>2</w:t>
      </w:r>
      <w:r w:rsidR="002A62E7">
        <w:fldChar w:fldCharType="end"/>
      </w:r>
      <w:r w:rsidR="002A62E7">
        <w:t xml:space="preserve"> </w:t>
      </w:r>
      <w:r>
        <w:t>depicts a hypothetical network model of such a market.</w:t>
      </w:r>
    </w:p>
    <w:p w14:paraId="66879F21" w14:textId="2CE01826" w:rsidR="009F16B5" w:rsidRDefault="009F16B5" w:rsidP="00601226">
      <w:pPr>
        <w:pStyle w:val="Caption"/>
        <w:keepNext/>
      </w:pPr>
      <w:bookmarkStart w:id="31" w:name="_Ref169916362"/>
      <w:commentRangeStart w:id="32"/>
      <w:r>
        <w:t xml:space="preserve">Figure </w:t>
      </w:r>
      <w:r w:rsidR="00767205">
        <w:fldChar w:fldCharType="begin"/>
      </w:r>
      <w:r w:rsidR="00767205">
        <w:instrText xml:space="preserve"> SEQ Figure \* ARABIC </w:instrText>
      </w:r>
      <w:r w:rsidR="00767205">
        <w:fldChar w:fldCharType="separate"/>
      </w:r>
      <w:r w:rsidR="00767205">
        <w:rPr>
          <w:noProof/>
        </w:rPr>
        <w:t>2</w:t>
      </w:r>
      <w:r w:rsidR="00767205">
        <w:rPr>
          <w:noProof/>
        </w:rPr>
        <w:fldChar w:fldCharType="end"/>
      </w:r>
      <w:bookmarkEnd w:id="31"/>
      <w:r>
        <w:rPr>
          <w:noProof/>
        </w:rPr>
        <w:t xml:space="preserve"> </w:t>
      </w:r>
      <w:r w:rsidR="00E010E0">
        <w:rPr>
          <w:noProof/>
        </w:rPr>
        <w:t>A dealer-intermediated market wit</w:t>
      </w:r>
      <w:r w:rsidR="00601226">
        <w:rPr>
          <w:noProof/>
        </w:rPr>
        <w:t>out</w:t>
      </w:r>
      <w:r w:rsidR="00E010E0">
        <w:rPr>
          <w:noProof/>
        </w:rPr>
        <w:t xml:space="preserve">h central clearing. Three dealers (labeled D1 through D3) trade with </w:t>
      </w:r>
      <w:r w:rsidR="00601226">
        <w:rPr>
          <w:noProof/>
        </w:rPr>
        <w:t xml:space="preserve">many </w:t>
      </w:r>
      <w:r w:rsidR="00E010E0">
        <w:rPr>
          <w:noProof/>
        </w:rPr>
        <w:t>customers (labeled C). Dealers can engage in interdealer trades (shown with thicker arrows), and customers can trade with multiple dealers (such a customer is highlighted in red) or with other customers directly (such a customer is highlighted in green).</w:t>
      </w:r>
      <w:commentRangeEnd w:id="32"/>
      <w:r w:rsidR="00E010E0">
        <w:rPr>
          <w:rStyle w:val="CommentReference"/>
          <w:i w:val="0"/>
          <w:iCs w:val="0"/>
          <w:color w:val="auto"/>
        </w:rPr>
        <w:commentReference w:id="32"/>
      </w:r>
    </w:p>
    <w:p w14:paraId="4AC490BB" w14:textId="0458D908" w:rsidR="00565535" w:rsidRDefault="00E010E0" w:rsidP="00565535">
      <w:pPr>
        <w:ind w:firstLine="0"/>
        <w:jc w:val="center"/>
      </w:pPr>
      <w:r w:rsidRPr="00E010E0">
        <w:rPr>
          <w:noProof/>
        </w:rPr>
        <w:drawing>
          <wp:inline distT="0" distB="0" distL="0" distR="0" wp14:anchorId="5F8AC426" wp14:editId="6993C124">
            <wp:extent cx="3009900" cy="2857500"/>
            <wp:effectExtent l="0" t="0" r="0" b="0"/>
            <wp:docPr id="6056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11632" name=""/>
                    <pic:cNvPicPr/>
                  </pic:nvPicPr>
                  <pic:blipFill>
                    <a:blip r:embed="rId15"/>
                    <a:stretch>
                      <a:fillRect/>
                    </a:stretch>
                  </pic:blipFill>
                  <pic:spPr>
                    <a:xfrm>
                      <a:off x="0" y="0"/>
                      <a:ext cx="3009900" cy="2857500"/>
                    </a:xfrm>
                    <a:prstGeom prst="rect">
                      <a:avLst/>
                    </a:prstGeom>
                  </pic:spPr>
                </pic:pic>
              </a:graphicData>
            </a:graphic>
          </wp:inline>
        </w:drawing>
      </w:r>
    </w:p>
    <w:p w14:paraId="4FC00149" w14:textId="7710CFE2" w:rsidR="00916B59" w:rsidRDefault="00916B59" w:rsidP="00916B59">
      <w:r>
        <w:t xml:space="preserve">In the figure, three dealers (D) each engage with their set of clients (C). Note that dealers might engage in interdealer trading (indicated by </w:t>
      </w:r>
      <w:r w:rsidR="00E010E0">
        <w:t xml:space="preserve">thicker </w:t>
      </w:r>
      <w:r>
        <w:t xml:space="preserve">arrows between dealers) and bulk futures markets trading (not shown) for cash flow or risk management purposes. Customers can trade with multiple dealers (indicated by arrows going from C to multiple Ds) or occasionally engage in bilateral trades (indicated by arrows going from C to C) amongst themselves. However, bilateral </w:t>
      </w:r>
      <w:r>
        <w:lastRenderedPageBreak/>
        <w:t>trades typically have low volume. It is believed that the dealer-centric network structure lowers search costs compared to a direct customer-to-customer market.</w:t>
      </w:r>
    </w:p>
    <w:p w14:paraId="13FE3227" w14:textId="77777777" w:rsidR="00916B59" w:rsidRDefault="00916B59" w:rsidP="00916B59">
      <w:r>
        <w:t xml:space="preserve">In practice, customers and dealers must account for the risk associated with counterparties defaulting. The "risk-free" present value pricing above needs to be adjusted for this risk. 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the expected present value of the fixed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71B1B548" w14:textId="77777777" w:rsidTr="00496DC0">
        <w:tc>
          <w:tcPr>
            <w:tcW w:w="350" w:type="pct"/>
          </w:tcPr>
          <w:p w14:paraId="235C4BDB" w14:textId="77777777" w:rsidR="00916B59" w:rsidRDefault="00916B59" w:rsidP="00496DC0">
            <w:pPr>
              <w:ind w:firstLine="0"/>
            </w:pPr>
          </w:p>
        </w:tc>
        <w:tc>
          <w:tcPr>
            <w:tcW w:w="4300" w:type="pct"/>
          </w:tcPr>
          <w:p w14:paraId="26D6E095" w14:textId="77777777" w:rsidR="00916B59" w:rsidRPr="008652DB" w:rsidRDefault="00916B59" w:rsidP="00496DC0">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1C728DAC" w14:textId="3DFD8AFE"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4</w:t>
            </w:r>
            <w:r w:rsidR="00C07EA6">
              <w:rPr>
                <w:noProof/>
              </w:rPr>
              <w:fldChar w:fldCharType="end"/>
            </w:r>
            <w:r>
              <w:t>)</w:t>
            </w:r>
          </w:p>
        </w:tc>
      </w:tr>
    </w:tbl>
    <w:p w14:paraId="49847508" w14:textId="77777777" w:rsidR="00916B59" w:rsidRDefault="00916B59" w:rsidP="00916B59">
      <w:r>
        <w:t xml:space="preserve">The fixed rate payment </w:t>
      </w:r>
      <m:oMath>
        <m:r>
          <w:rPr>
            <w:rFonts w:ascii="Cambria Math" w:hAnsi="Cambria Math"/>
          </w:rPr>
          <m:t>CF</m:t>
        </m:r>
      </m:oMath>
      <w:r>
        <w:t xml:space="preserve"> needs to account for the modified PV of the floating leg. </w:t>
      </w:r>
    </w:p>
    <w:p w14:paraId="798A80B4" w14:textId="0DEE55D3" w:rsidR="00916B59" w:rsidRDefault="00916B59" w:rsidP="00916B59">
      <w:r>
        <w:t xml:space="preserve">(Note that a swap's valuation with counterparty risk requires two adjustments. Only the credit valuation adjustment [CVA] is shown above. However, if one’s counterparty defaults, one no longer </w:t>
      </w:r>
      <w:proofErr w:type="gramStart"/>
      <w:r>
        <w:t>has to</w:t>
      </w:r>
      <w:proofErr w:type="gramEnd"/>
      <w:r>
        <w:t xml:space="preserve"> make </w:t>
      </w:r>
      <w:del w:id="33" w:author="Arnob Alam" w:date="2024-10-22T07:21:00Z" w16du:dateUtc="2024-10-22T02:21:00Z">
        <w:r w:rsidDel="00C25DD7">
          <w:delText>his/her</w:delText>
        </w:r>
      </w:del>
      <w:ins w:id="34" w:author="Arnob Alam" w:date="2024-10-22T07:21:00Z" w16du:dateUtc="2024-10-22T02:21:00Z">
        <w:r w:rsidR="00C25DD7">
          <w:t>their</w:t>
        </w:r>
      </w:ins>
      <w:r>
        <w:t xml:space="preserve"> obligated payments to the other party either, which would increase the value of the contract. This adjustment is called the Debit Value Adjustment [DBA] and not shown above).</w:t>
      </w:r>
    </w:p>
    <w:p w14:paraId="1CA805AE" w14:textId="72277D5F" w:rsidR="00E33F8A" w:rsidRDefault="00E33F8A" w:rsidP="00076D05">
      <w:pPr>
        <w:pStyle w:val="Heading2"/>
      </w:pPr>
      <w:r>
        <w:t>Pricing Under Central Clearing</w:t>
      </w:r>
    </w:p>
    <w:p w14:paraId="10EB7F04" w14:textId="1422082C" w:rsidR="00916B59" w:rsidRDefault="00916B59" w:rsidP="00916B59">
      <w:r>
        <w:t xml:space="preserve">The structure of a dealer-dominated market means that a dealer's failure (possibly due to inadequate risk management or correlated customer defaults)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667B32">
        <w:fldChar w:fldCharType="begin"/>
      </w:r>
      <w:r w:rsidR="00667B32">
        <w:instrText xml:space="preserve"> REF _Ref169916763 \h </w:instrText>
      </w:r>
      <w:r w:rsidR="00667B32">
        <w:fldChar w:fldCharType="separate"/>
      </w:r>
      <w:r w:rsidR="00667B32">
        <w:t xml:space="preserve">Figure </w:t>
      </w:r>
      <w:r w:rsidR="00667B32">
        <w:rPr>
          <w:noProof/>
        </w:rPr>
        <w:t>3</w:t>
      </w:r>
      <w:r w:rsidR="00667B32">
        <w:fldChar w:fldCharType="end"/>
      </w:r>
      <w:r w:rsidR="00667B32">
        <w:t xml:space="preserve"> </w:t>
      </w:r>
      <w:r>
        <w:t>visualizes a hypothetical market structure with mandated central clearing. In this picture, the bilateral obligations between dealers (D) and customers (C) have been replaced by contracts between the dealer, customer and the CCP.</w:t>
      </w:r>
    </w:p>
    <w:p w14:paraId="7855E8D3" w14:textId="733E23B6" w:rsidR="009F16B5" w:rsidRDefault="009F16B5" w:rsidP="00601226">
      <w:pPr>
        <w:pStyle w:val="Caption"/>
        <w:keepNext/>
      </w:pPr>
      <w:bookmarkStart w:id="35" w:name="_Ref169916763"/>
      <w:commentRangeStart w:id="36"/>
      <w:r>
        <w:lastRenderedPageBreak/>
        <w:t xml:space="preserve">Figure </w:t>
      </w:r>
      <w:r w:rsidR="00767205">
        <w:fldChar w:fldCharType="begin"/>
      </w:r>
      <w:r w:rsidR="00767205">
        <w:instrText xml:space="preserve"> SEQ Figure \* ARABIC </w:instrText>
      </w:r>
      <w:r w:rsidR="00767205">
        <w:fldChar w:fldCharType="separate"/>
      </w:r>
      <w:r w:rsidR="00767205">
        <w:rPr>
          <w:noProof/>
        </w:rPr>
        <w:t>3</w:t>
      </w:r>
      <w:r w:rsidR="00767205">
        <w:rPr>
          <w:noProof/>
        </w:rPr>
        <w:fldChar w:fldCharType="end"/>
      </w:r>
      <w:bookmarkEnd w:id="35"/>
      <w:r>
        <w:rPr>
          <w:noProof/>
        </w:rPr>
        <w:t xml:space="preserve"> </w:t>
      </w:r>
      <w:r w:rsidR="00C83A7E">
        <w:rPr>
          <w:noProof/>
        </w:rPr>
        <w:t>Dealer-based Market with Central Clearing</w:t>
      </w:r>
      <w:r w:rsidR="00E010E0">
        <w:rPr>
          <w:noProof/>
        </w:rPr>
        <w:t xml:space="preserve">. The obligations between customers and dealers, customers and customers, and between dealers, is </w:t>
      </w:r>
      <w:r w:rsidR="00A50363">
        <w:rPr>
          <w:noProof/>
        </w:rPr>
        <w:t>replaced by obligations between the CCP and the counterparty (dealer/customer).</w:t>
      </w:r>
      <w:commentRangeEnd w:id="36"/>
      <w:r w:rsidR="00A50363">
        <w:rPr>
          <w:rStyle w:val="CommentReference"/>
          <w:i w:val="0"/>
          <w:iCs w:val="0"/>
          <w:color w:val="auto"/>
        </w:rPr>
        <w:commentReference w:id="36"/>
      </w:r>
    </w:p>
    <w:p w14:paraId="44E4C7E5" w14:textId="6A8A897F" w:rsidR="00565535" w:rsidRDefault="00E010E0" w:rsidP="00565535">
      <w:pPr>
        <w:ind w:firstLine="0"/>
        <w:jc w:val="center"/>
      </w:pPr>
      <w:r w:rsidRPr="00E010E0">
        <w:rPr>
          <w:noProof/>
        </w:rPr>
        <w:drawing>
          <wp:inline distT="0" distB="0" distL="0" distR="0" wp14:anchorId="5FC9C758" wp14:editId="5AF15E9F">
            <wp:extent cx="4279900" cy="3771900"/>
            <wp:effectExtent l="0" t="0" r="0" b="0"/>
            <wp:docPr id="57855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50253" name=""/>
                    <pic:cNvPicPr/>
                  </pic:nvPicPr>
                  <pic:blipFill>
                    <a:blip r:embed="rId16"/>
                    <a:stretch>
                      <a:fillRect/>
                    </a:stretch>
                  </pic:blipFill>
                  <pic:spPr>
                    <a:xfrm>
                      <a:off x="0" y="0"/>
                      <a:ext cx="4279900" cy="3771900"/>
                    </a:xfrm>
                    <a:prstGeom prst="rect">
                      <a:avLst/>
                    </a:prstGeom>
                  </pic:spPr>
                </pic:pic>
              </a:graphicData>
            </a:graphic>
          </wp:inline>
        </w:drawing>
      </w:r>
    </w:p>
    <w:p w14:paraId="139FF553" w14:textId="77777777" w:rsidR="00916B59" w:rsidRDefault="00916B59" w:rsidP="00916B59">
      <w:r>
        <w:t>If clearinghouses can reduce or eliminate counterparty risk, swaps values should be closer to the risk-free case rather than the case with counterparty risk. However, even if clearinghouses are successful at eliminating counterparty risk, additional cost of compliance (such as clearing fees and margin requirements) could keep swaps prices from reaching the risk-free valuation.</w:t>
      </w:r>
    </w:p>
    <w:p w14:paraId="3D4D2E49" w14:textId="6AFAECEA" w:rsidR="00E33F8A" w:rsidRDefault="00E33F8A" w:rsidP="00076D05">
      <w:pPr>
        <w:pStyle w:val="Heading2"/>
      </w:pPr>
      <w:bookmarkStart w:id="37" w:name="_Ref169917084"/>
      <w:r>
        <w:t>Model of Liquidity (Bid-Ask Spreads)</w:t>
      </w:r>
      <w:bookmarkEnd w:id="37"/>
    </w:p>
    <w:p w14:paraId="6ED39CE3" w14:textId="5A5E39CD" w:rsidR="00E162B2" w:rsidRPr="00E162B2" w:rsidRDefault="00E162B2" w:rsidP="00076D05">
      <w:pPr>
        <w:pStyle w:val="Heading3"/>
      </w:pPr>
      <w:r>
        <w:t>Liquidity with no Counterparty Risk</w:t>
      </w:r>
    </w:p>
    <w:p w14:paraId="381AA484" w14:textId="3481DDED" w:rsidR="00771FA8" w:rsidRDefault="00916B59" w:rsidP="00916B59">
      <w:pPr>
        <w:rPr>
          <w:ins w:id="38" w:author="Arnob Alam" w:date="2024-10-26T18:54:00Z" w16du:dateUtc="2024-10-26T13:24:00Z"/>
        </w:rPr>
      </w:pPr>
      <w:r>
        <w:t xml:space="preserve">I adapt the model from Biais </w:t>
      </w:r>
      <w:r>
        <w:fldChar w:fldCharType="begin"/>
      </w:r>
      <w:r>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for centralized trading</w:t>
      </w:r>
      <w:ins w:id="39" w:author="Arnob Alam" w:date="2024-10-26T18:38:00Z" w16du:dateUtc="2024-10-26T13:08:00Z">
        <w:r w:rsidR="009977CD">
          <w:t xml:space="preserve">. </w:t>
        </w:r>
        <w:commentRangeStart w:id="40"/>
        <w:r w:rsidR="009977CD">
          <w:t xml:space="preserve">I </w:t>
        </w:r>
      </w:ins>
      <w:ins w:id="41" w:author="Arnob Alam" w:date="2024-10-26T18:39:00Z" w16du:dateUtc="2024-10-26T13:09:00Z">
        <w:r w:rsidR="009977CD">
          <w:t xml:space="preserve">preserve the </w:t>
        </w:r>
      </w:ins>
      <w:ins w:id="42" w:author="Arnob Alam" w:date="2024-10-26T18:40:00Z" w16du:dateUtc="2024-10-26T13:10:00Z">
        <w:r w:rsidR="009977CD">
          <w:t>es</w:t>
        </w:r>
      </w:ins>
      <w:ins w:id="43" w:author="Arnob Alam" w:date="2024-10-26T18:41:00Z" w16du:dateUtc="2024-10-26T13:11:00Z">
        <w:r w:rsidR="009977CD">
          <w:t xml:space="preserve">sential </w:t>
        </w:r>
      </w:ins>
      <w:ins w:id="44" w:author="Arnob Alam" w:date="2024-10-26T18:39:00Z" w16du:dateUtc="2024-10-26T13:09:00Z">
        <w:r w:rsidR="009977CD">
          <w:t>relationship</w:t>
        </w:r>
      </w:ins>
      <w:ins w:id="45" w:author="Arnob Alam" w:date="2024-10-26T18:40:00Z" w16du:dateUtc="2024-10-26T13:10:00Z">
        <w:r w:rsidR="009977CD">
          <w:t>s</w:t>
        </w:r>
      </w:ins>
      <w:ins w:id="46" w:author="Arnob Alam" w:date="2024-10-26T18:39:00Z" w16du:dateUtc="2024-10-26T13:09:00Z">
        <w:r w:rsidR="009977CD">
          <w:t xml:space="preserve"> between risk-aversion, volatility, </w:t>
        </w:r>
      </w:ins>
      <w:ins w:id="47" w:author="Arnob Alam" w:date="2024-10-26T18:40:00Z" w16du:dateUtc="2024-10-26T13:10:00Z">
        <w:r w:rsidR="009977CD">
          <w:t>dealers</w:t>
        </w:r>
      </w:ins>
      <w:ins w:id="48" w:author="Arnob Alam" w:date="2024-10-26T18:41:00Z" w16du:dateUtc="2024-10-26T13:11:00Z">
        <w:r w:rsidR="009977CD">
          <w:t>’</w:t>
        </w:r>
      </w:ins>
      <w:ins w:id="49" w:author="Arnob Alam" w:date="2024-10-26T18:40:00Z" w16du:dateUtc="2024-10-26T13:10:00Z">
        <w:r w:rsidR="009977CD">
          <w:t xml:space="preserve"> </w:t>
        </w:r>
      </w:ins>
      <w:ins w:id="50" w:author="Arnob Alam" w:date="2024-10-26T18:39:00Z" w16du:dateUtc="2024-10-26T13:09:00Z">
        <w:r w:rsidR="009977CD">
          <w:t>inventory levels and the observed bid-ask spread</w:t>
        </w:r>
      </w:ins>
      <w:ins w:id="51" w:author="Arnob Alam" w:date="2024-10-26T18:40:00Z" w16du:dateUtc="2024-10-26T13:10:00Z">
        <w:r w:rsidR="009977CD">
          <w:t>, but</w:t>
        </w:r>
      </w:ins>
      <w:r>
        <w:t xml:space="preserve"> </w:t>
      </w:r>
      <w:ins w:id="52" w:author="Arnob Alam" w:date="2024-10-26T18:40:00Z" w16du:dateUtc="2024-10-26T13:10:00Z">
        <w:r w:rsidR="009977CD">
          <w:t xml:space="preserve">simplify the model to ease exposition. </w:t>
        </w:r>
      </w:ins>
      <w:ins w:id="53" w:author="Arnob Alam" w:date="2024-10-26T18:41:00Z" w16du:dateUtc="2024-10-26T13:11:00Z">
        <w:r w:rsidR="009977CD">
          <w:t>In the original model, traders (both liquidity traders and dealers) face trading costs. I</w:t>
        </w:r>
      </w:ins>
      <w:ins w:id="54" w:author="Arnob Alam" w:date="2024-10-26T18:42:00Z" w16du:dateUtc="2024-10-26T13:12:00Z">
        <w:r w:rsidR="009977CD">
          <w:t>n addition, each market participant faces a fixed cost if they choose to become a dealer (</w:t>
        </w:r>
      </w:ins>
      <w:ins w:id="55" w:author="Arnob Alam" w:date="2024-10-26T18:43:00Z" w16du:dateUtc="2024-10-26T13:13:00Z">
        <w:r w:rsidR="009977CD">
          <w:t>these costs could be due to efforts dealer</w:t>
        </w:r>
      </w:ins>
      <w:ins w:id="56" w:author="Arnob Alam" w:date="2024-10-26T18:44:00Z" w16du:dateUtc="2024-10-26T13:14:00Z">
        <w:r w:rsidR="009977CD">
          <w:t>s</w:t>
        </w:r>
      </w:ins>
      <w:ins w:id="57" w:author="Arnob Alam" w:date="2024-10-26T18:43:00Z" w16du:dateUtc="2024-10-26T13:13:00Z">
        <w:r w:rsidR="009977CD">
          <w:t xml:space="preserve"> need to expend to monitor the market, </w:t>
        </w:r>
      </w:ins>
      <w:ins w:id="58" w:author="Arnob Alam" w:date="2024-10-26T18:44:00Z" w16du:dateUtc="2024-10-26T13:14:00Z">
        <w:r w:rsidR="009977CD">
          <w:t>maintain a pre</w:t>
        </w:r>
      </w:ins>
      <w:ins w:id="59" w:author="Arnob Alam" w:date="2024-10-26T18:46:00Z" w16du:dateUtc="2024-10-26T13:16:00Z">
        <w:r w:rsidR="009977CD">
          <w:t>s</w:t>
        </w:r>
      </w:ins>
      <w:ins w:id="60" w:author="Arnob Alam" w:date="2024-10-26T18:44:00Z" w16du:dateUtc="2024-10-26T13:14:00Z">
        <w:r w:rsidR="009977CD">
          <w:t xml:space="preserve">ence on the trading floor, </w:t>
        </w:r>
      </w:ins>
      <w:ins w:id="61" w:author="Arnob Alam" w:date="2024-10-26T18:45:00Z" w16du:dateUtc="2024-10-26T13:15:00Z">
        <w:r w:rsidR="009977CD">
          <w:t xml:space="preserve">engage in risk-control and </w:t>
        </w:r>
      </w:ins>
      <w:ins w:id="62" w:author="Arnob Alam" w:date="2024-10-26T18:46:00Z" w16du:dateUtc="2024-10-26T13:16:00Z">
        <w:r w:rsidR="009977CD">
          <w:t>backoffice</w:t>
        </w:r>
      </w:ins>
      <w:ins w:id="63" w:author="Arnob Alam" w:date="2024-10-26T18:45:00Z" w16du:dateUtc="2024-10-26T13:15:00Z">
        <w:r w:rsidR="009977CD">
          <w:t xml:space="preserve"> activities)</w:t>
        </w:r>
      </w:ins>
      <w:ins w:id="64" w:author="Arnob Alam" w:date="2024-10-26T18:46:00Z" w16du:dateUtc="2024-10-26T13:16:00Z">
        <w:r w:rsidR="009977CD">
          <w:t>. At the start of the sequential game outline</w:t>
        </w:r>
      </w:ins>
      <w:r w:rsidR="00322790">
        <w:t>d</w:t>
      </w:r>
      <w:ins w:id="65" w:author="Arnob Alam" w:date="2024-10-26T18:46:00Z" w16du:dateUtc="2024-10-26T13:16:00Z">
        <w:r w:rsidR="009977CD">
          <w:t xml:space="preserve"> by Biais, </w:t>
        </w:r>
      </w:ins>
      <m:oMath>
        <m:r>
          <w:ins w:id="66" w:author="Arnob Alam" w:date="2024-10-26T18:46:00Z" w16du:dateUtc="2024-10-26T13:16:00Z">
            <w:rPr>
              <w:rFonts w:ascii="Cambria Math" w:hAnsi="Cambria Math"/>
            </w:rPr>
            <m:t>M</m:t>
          </w:ins>
        </m:r>
      </m:oMath>
      <w:ins w:id="67" w:author="Arnob Alam" w:date="2024-10-26T18:45:00Z" w16du:dateUtc="2024-10-26T13:15:00Z">
        <w:r w:rsidR="009977CD">
          <w:t xml:space="preserve"> </w:t>
        </w:r>
      </w:ins>
      <w:ins w:id="68" w:author="Arnob Alam" w:date="2024-10-26T18:46:00Z" w16du:dateUtc="2024-10-26T13:16:00Z">
        <w:r w:rsidR="009977CD">
          <w:t xml:space="preserve">of the </w:t>
        </w:r>
      </w:ins>
      <m:oMath>
        <m:r>
          <w:ins w:id="69" w:author="Arnob Alam" w:date="2024-10-26T18:46:00Z" w16du:dateUtc="2024-10-26T13:16:00Z">
            <w:rPr>
              <w:rFonts w:ascii="Cambria Math" w:hAnsi="Cambria Math"/>
            </w:rPr>
            <m:t>N</m:t>
          </w:ins>
        </m:r>
      </m:oMath>
      <w:ins w:id="70" w:author="Arnob Alam" w:date="2024-10-26T18:46:00Z" w16du:dateUtc="2024-10-26T13:16:00Z">
        <w:r w:rsidR="009977CD">
          <w:t xml:space="preserve"> market </w:t>
        </w:r>
      </w:ins>
      <w:ins w:id="71" w:author="Arnob Alam" w:date="2024-10-26T18:47:00Z" w16du:dateUtc="2024-10-26T13:17:00Z">
        <w:r w:rsidR="009977CD">
          <w:t xml:space="preserve">participants choose to become </w:t>
        </w:r>
        <w:r w:rsidR="009977CD">
          <w:lastRenderedPageBreak/>
          <w:t xml:space="preserve">dealers based on their costs and expected profits </w:t>
        </w:r>
      </w:ins>
      <w:ins w:id="72" w:author="Arnob Alam" w:date="2024-10-26T18:49:00Z" w16du:dateUtc="2024-10-26T13:19:00Z">
        <w:r w:rsidR="00771FA8">
          <w:t>from</w:t>
        </w:r>
      </w:ins>
      <w:ins w:id="73" w:author="Arnob Alam" w:date="2024-10-26T18:47:00Z" w16du:dateUtc="2024-10-26T13:17:00Z">
        <w:r w:rsidR="009977CD">
          <w:t xml:space="preserve"> </w:t>
        </w:r>
      </w:ins>
      <w:ins w:id="74" w:author="Arnob Alam" w:date="2024-10-26T18:49:00Z" w16du:dateUtc="2024-10-26T13:19:00Z">
        <w:r w:rsidR="00771FA8">
          <w:t>market-making activities</w:t>
        </w:r>
      </w:ins>
      <w:ins w:id="75" w:author="Arnob Alam" w:date="2024-10-26T18:47:00Z" w16du:dateUtc="2024-10-26T13:17:00Z">
        <w:r w:rsidR="009977CD">
          <w:t xml:space="preserve">. </w:t>
        </w:r>
        <w:r w:rsidR="00771FA8">
          <w:t xml:space="preserve">However, this aspect </w:t>
        </w:r>
      </w:ins>
      <w:ins w:id="76" w:author="Arnob Alam" w:date="2024-10-26T18:49:00Z" w16du:dateUtc="2024-10-26T13:19:00Z">
        <w:r w:rsidR="00771FA8">
          <w:t xml:space="preserve">Biais’ </w:t>
        </w:r>
      </w:ins>
      <w:ins w:id="77" w:author="Arnob Alam" w:date="2024-10-26T18:47:00Z" w16du:dateUtc="2024-10-26T13:17:00Z">
        <w:r w:rsidR="00771FA8">
          <w:t>model is not conse</w:t>
        </w:r>
      </w:ins>
      <w:ins w:id="78" w:author="Arnob Alam" w:date="2024-10-26T18:48:00Z" w16du:dateUtc="2024-10-26T13:18:00Z">
        <w:r w:rsidR="00771FA8">
          <w:t>quential to the fundamental relationship between the bid and ask prices quoted by dealers</w:t>
        </w:r>
      </w:ins>
      <w:ins w:id="79" w:author="Arnob Alam" w:date="2024-10-26T18:50:00Z" w16du:dateUtc="2024-10-26T13:20:00Z">
        <w:r w:rsidR="00771FA8">
          <w:t xml:space="preserve"> and the volatility of underlying prices.</w:t>
        </w:r>
      </w:ins>
      <w:r w:rsidR="00472EC4">
        <w:t xml:space="preserve"> </w:t>
      </w:r>
      <w:ins w:id="80" w:author="Arnob Alam" w:date="2024-10-26T18:50:00Z" w16du:dateUtc="2024-10-26T13:20:00Z">
        <w:r w:rsidR="00771FA8">
          <w:t xml:space="preserve">To simplify exposition, I modify the sequential game to involve exactly </w:t>
        </w:r>
      </w:ins>
      <w:ins w:id="81" w:author="Arnob Alam" w:date="2024-10-26T18:51:00Z" w16du:dateUtc="2024-10-26T13:21:00Z">
        <w:r w:rsidR="00771FA8">
          <w:t xml:space="preserve">2 dealers and one liquidity trader (that is, players no longer choose their </w:t>
        </w:r>
      </w:ins>
      <w:ins w:id="82" w:author="Arnob Alam" w:date="2024-10-26T18:52:00Z" w16du:dateUtc="2024-10-26T13:22:00Z">
        <w:r w:rsidR="00771FA8">
          <w:t>type but</w:t>
        </w:r>
      </w:ins>
      <w:ins w:id="83" w:author="Arnob Alam" w:date="2024-10-26T18:51:00Z" w16du:dateUtc="2024-10-26T13:21:00Z">
        <w:r w:rsidR="00771FA8">
          <w:t xml:space="preserve"> are predetermined to be either </w:t>
        </w:r>
      </w:ins>
      <w:ins w:id="84" w:author="Arnob Alam" w:date="2024-10-26T18:53:00Z" w16du:dateUtc="2024-10-26T13:23:00Z">
        <w:r w:rsidR="00771FA8">
          <w:t xml:space="preserve">be </w:t>
        </w:r>
      </w:ins>
      <w:ins w:id="85" w:author="Arnob Alam" w:date="2024-10-26T18:51:00Z" w16du:dateUtc="2024-10-26T13:21:00Z">
        <w:r w:rsidR="00771FA8">
          <w:t>dealers or a liquidity trader)</w:t>
        </w:r>
      </w:ins>
      <w:ins w:id="86" w:author="Arnob Alam" w:date="2024-10-26T18:52:00Z" w16du:dateUtc="2024-10-26T13:22:00Z">
        <w:r w:rsidR="00771FA8">
          <w:t>.</w:t>
        </w:r>
      </w:ins>
      <w:r w:rsidR="00472EC4">
        <w:t xml:space="preserve"> </w:t>
      </w:r>
      <w:ins w:id="87" w:author="Arnob Alam" w:date="2024-10-26T18:52:00Z" w16du:dateUtc="2024-10-26T13:22:00Z">
        <w:r w:rsidR="00771FA8">
          <w:t xml:space="preserve">In addition, I drop the fixed trading costs </w:t>
        </w:r>
      </w:ins>
      <w:ins w:id="88" w:author="Arnob Alam" w:date="2024-10-26T18:53:00Z" w16du:dateUtc="2024-10-26T13:23:00Z">
        <w:r w:rsidR="00771FA8">
          <w:t xml:space="preserve">for dealers, </w:t>
        </w:r>
      </w:ins>
      <w:ins w:id="89" w:author="Arnob Alam" w:date="2024-10-26T18:52:00Z" w16du:dateUtc="2024-10-26T13:22:00Z">
        <w:r w:rsidR="00771FA8">
          <w:t>as this only adds a constant level to</w:t>
        </w:r>
      </w:ins>
      <w:ins w:id="90" w:author="Arnob Alam" w:date="2024-10-26T18:53:00Z" w16du:dateUtc="2024-10-26T13:23:00Z">
        <w:r w:rsidR="00771FA8">
          <w:t xml:space="preserve"> </w:t>
        </w:r>
      </w:ins>
      <w:r w:rsidR="00322790">
        <w:t>dealers’</w:t>
      </w:r>
      <w:ins w:id="91" w:author="Arnob Alam" w:date="2024-10-26T18:53:00Z" w16du:dateUtc="2024-10-26T13:23:00Z">
        <w:r w:rsidR="00771FA8">
          <w:t xml:space="preserve"> “reservation” quotes.</w:t>
        </w:r>
      </w:ins>
      <w:commentRangeEnd w:id="40"/>
      <w:r w:rsidR="00A50363">
        <w:rPr>
          <w:rStyle w:val="CommentReference"/>
        </w:rPr>
        <w:commentReference w:id="40"/>
      </w:r>
    </w:p>
    <w:p w14:paraId="5859E065" w14:textId="61B2A1C7" w:rsidR="00916B59" w:rsidRDefault="00916B59" w:rsidP="00916B59">
      <w:del w:id="92" w:author="Arnob Alam" w:date="2024-10-26T18:54:00Z" w16du:dateUtc="2024-10-26T13:24:00Z">
        <w:r w:rsidDel="00771FA8">
          <w:delText xml:space="preserve">where all market participants can observe the bids, asks and market orders of </w:delText>
        </w:r>
      </w:del>
      <w:del w:id="93" w:author="Arnob Alam" w:date="2024-10-22T07:29:00Z" w16du:dateUtc="2024-10-22T02:29:00Z">
        <w:r w:rsidDel="004142D0">
          <w:delText xml:space="preserve">their </w:delText>
        </w:r>
      </w:del>
      <w:del w:id="94" w:author="Arnob Alam" w:date="2024-10-26T18:54:00Z" w16du:dateUtc="2024-10-26T13:24:00Z">
        <w:r w:rsidDel="00771FA8">
          <w:delText xml:space="preserve">market participants. </w:delText>
        </w:r>
      </w:del>
      <w:r>
        <w:t>The model is a sequential game</w:t>
      </w:r>
      <w:ins w:id="95" w:author="Arnob Alam" w:date="2024-10-26T18:54:00Z" w16du:dateUtc="2024-10-26T13:24:00Z">
        <w:r w:rsidR="00771FA8">
          <w:t xml:space="preserve"> where all market participants (players) can observe the </w:t>
        </w:r>
      </w:ins>
      <w:r w:rsidR="00322790">
        <w:t xml:space="preserve">quotes (bids and asks) </w:t>
      </w:r>
      <w:ins w:id="96" w:author="Arnob Alam" w:date="2024-10-26T18:54:00Z" w16du:dateUtc="2024-10-26T13:24:00Z">
        <w:r w:rsidR="00771FA8">
          <w:t xml:space="preserve">and </w:t>
        </w:r>
      </w:ins>
      <w:r w:rsidR="00322790">
        <w:t>(</w:t>
      </w:r>
      <w:ins w:id="97" w:author="Arnob Alam" w:date="2024-10-26T18:54:00Z" w16du:dateUtc="2024-10-26T13:24:00Z">
        <w:r w:rsidR="00771FA8">
          <w:t>market</w:t>
        </w:r>
      </w:ins>
      <w:r w:rsidR="00322790">
        <w:t>)</w:t>
      </w:r>
      <w:ins w:id="98" w:author="Arnob Alam" w:date="2024-10-26T18:54:00Z" w16du:dateUtc="2024-10-26T13:24:00Z">
        <w:r w:rsidR="00771FA8">
          <w:t xml:space="preserve"> orders of market </w:t>
        </w:r>
      </w:ins>
      <w:r w:rsidR="00601226">
        <w:t>participants.</w:t>
      </w:r>
      <w:r>
        <w:t xml:space="preserve"> In the first stage, two competing dealers (liquidity providers) receive a random inventory position in the risky asset between [-R, R]. In stage 2,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a short position of size </w:t>
      </w:r>
      <m:oMath>
        <m:r>
          <w:rPr>
            <w:rFonts w:ascii="Cambria Math" w:hAnsi="Cambria Math"/>
          </w:rPr>
          <m:t>-L</m:t>
        </m:r>
      </m:oMath>
      <w:r>
        <w:t xml:space="preserve"> with the same probability). </w:t>
      </w:r>
      <w:r w:rsidR="00601226">
        <w:t xml:space="preserve">They </w:t>
      </w:r>
      <w:r>
        <w:t>then decide the size of the optimal market order, which is executed at the best bid or ask price posted by the dealers. If there is no liquidity shock, no trade takes place. In the final stage, the price of the risky asset is realized, and players receive their utility.</w:t>
      </w:r>
    </w:p>
    <w:p w14:paraId="0B02787B" w14:textId="77777777" w:rsidR="00916B59" w:rsidRDefault="00916B59" w:rsidP="00916B59">
      <w:pPr>
        <w:rPr>
          <w:rFonts w:eastAsiaTheme="minorEastAsia"/>
        </w:rPr>
      </w:pPr>
      <w:r>
        <w:t xml:space="preserve">I assume that the two dealers are identical except for their inventory positions. All market participants have constant absolute risk aversion (CARA) 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t xml:space="preserve">, where </w:t>
      </w:r>
      <m:oMath>
        <m:r>
          <w:rPr>
            <w:rFonts w:ascii="Cambria Math" w:hAnsi="Cambria Math"/>
          </w:rPr>
          <m:t>w</m:t>
        </m:r>
      </m:oMath>
      <w:r>
        <w:t xml:space="preserve"> is the trader’s wealth and </w:t>
      </w:r>
      <m:oMath>
        <m:r>
          <w:rPr>
            <w:rFonts w:ascii="Cambria Math" w:hAnsi="Cambria Math"/>
          </w:rPr>
          <m:t>α</m:t>
        </m:r>
      </m:oMath>
      <w:r>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78D4CED6" w14:textId="1CF538DF" w:rsidR="00916B59" w:rsidRDefault="00916B59" w:rsidP="00916B59">
      <w:r>
        <w:t xml:space="preserve">I analyze the case where the liquidity trader receives a liquidity shock </w:t>
      </w:r>
      <m:oMath>
        <m:r>
          <w:rPr>
            <w:rFonts w:ascii="Cambria Math" w:hAnsi="Cambria Math"/>
          </w:rPr>
          <m:t>+L</m:t>
        </m:r>
      </m:oMath>
      <w:r>
        <w:t xml:space="preserve"> (the case where </w:t>
      </w:r>
      <w:r w:rsidR="00322790">
        <w:t>they</w:t>
      </w:r>
      <w:r>
        <w:t xml:space="preserve"> receive a </w:t>
      </w:r>
      <m:oMath>
        <m:r>
          <w:rPr>
            <w:rFonts w:ascii="Cambria Math" w:hAnsi="Cambria Math"/>
          </w:rPr>
          <m:t>-L</m:t>
        </m:r>
      </m:oMath>
      <w:r>
        <w:t xml:space="preserve"> shock will be analogous). At the end of the game, once the asset price is realized, </w:t>
      </w:r>
      <w:r w:rsidR="00322790">
        <w:t xml:space="preserve">the </w:t>
      </w:r>
      <w:r>
        <w:t>trader receives wealth:</w:t>
      </w:r>
    </w:p>
    <w:tbl>
      <w:tblPr>
        <w:tblW w:w="5000" w:type="pct"/>
        <w:tblLook w:val="04A0" w:firstRow="1" w:lastRow="0" w:firstColumn="1" w:lastColumn="0" w:noHBand="0" w:noVBand="1"/>
      </w:tblPr>
      <w:tblGrid>
        <w:gridCol w:w="655"/>
        <w:gridCol w:w="8050"/>
        <w:gridCol w:w="655"/>
      </w:tblGrid>
      <w:tr w:rsidR="00916B59" w14:paraId="33EEFB04" w14:textId="77777777" w:rsidTr="00496DC0">
        <w:tc>
          <w:tcPr>
            <w:tcW w:w="350" w:type="pct"/>
          </w:tcPr>
          <w:p w14:paraId="170FE4E0" w14:textId="77777777" w:rsidR="00916B59" w:rsidRDefault="00916B59" w:rsidP="00496DC0"/>
        </w:tc>
        <w:tc>
          <w:tcPr>
            <w:tcW w:w="4300" w:type="pct"/>
          </w:tcPr>
          <w:p w14:paraId="57CC25E3" w14:textId="77777777" w:rsidR="00916B59" w:rsidRPr="002D09A5" w:rsidRDefault="00916B59" w:rsidP="00496DC0">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4DD65E5D" w14:textId="1F93221C"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5</w:t>
            </w:r>
            <w:r w:rsidR="00C07EA6">
              <w:rPr>
                <w:noProof/>
              </w:rPr>
              <w:fldChar w:fldCharType="end"/>
            </w:r>
            <w:r>
              <w:t>)</w:t>
            </w:r>
          </w:p>
        </w:tc>
      </w:tr>
    </w:tbl>
    <w:p w14:paraId="72208B23" w14:textId="33BEBEE8" w:rsidR="00916B59" w:rsidRDefault="00916B59" w:rsidP="00916B59">
      <w:pPr>
        <w:ind w:firstLine="0"/>
      </w:pPr>
      <w:r>
        <w:t xml:space="preserve">where </w:t>
      </w:r>
      <m:oMath>
        <m:r>
          <w:rPr>
            <w:rFonts w:ascii="Cambria Math" w:hAnsi="Cambria Math"/>
          </w:rPr>
          <m:t>L-Q</m:t>
        </m:r>
      </m:oMath>
      <w:r>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t xml:space="preserve"> is the cash from selling </w:t>
      </w:r>
      <m:oMath>
        <m:r>
          <w:rPr>
            <w:rFonts w:ascii="Cambria Math" w:hAnsi="Cambria Math"/>
          </w:rPr>
          <m:t>Q</m:t>
        </m:r>
      </m:oMath>
      <w:r>
        <w:t xml:space="preserve"> units of the risky asset at the best (highest) bid price</w:t>
      </w:r>
      <w:r w:rsidR="00601226">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w:r>
        <w:t xml:space="preserve">. The liquidity trader will maximize </w:t>
      </w:r>
      <w:del w:id="99" w:author="Arnob Alam" w:date="2024-10-22T07:31:00Z" w16du:dateUtc="2024-10-22T02:31:00Z">
        <w:r w:rsidDel="004142D0">
          <w:delText xml:space="preserve">his </w:delText>
        </w:r>
      </w:del>
      <w:r>
        <w:t xml:space="preserve">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t>. The optimal quantity is:</w:t>
      </w:r>
    </w:p>
    <w:tbl>
      <w:tblPr>
        <w:tblW w:w="5000" w:type="pct"/>
        <w:tblLook w:val="04A0" w:firstRow="1" w:lastRow="0" w:firstColumn="1" w:lastColumn="0" w:noHBand="0" w:noVBand="1"/>
      </w:tblPr>
      <w:tblGrid>
        <w:gridCol w:w="655"/>
        <w:gridCol w:w="8050"/>
        <w:gridCol w:w="655"/>
      </w:tblGrid>
      <w:tr w:rsidR="00916B59" w14:paraId="53476FCC" w14:textId="77777777" w:rsidTr="00496DC0">
        <w:tc>
          <w:tcPr>
            <w:tcW w:w="350" w:type="pct"/>
          </w:tcPr>
          <w:p w14:paraId="6586B0E1" w14:textId="77777777" w:rsidR="00916B59" w:rsidRDefault="00916B59" w:rsidP="00496DC0"/>
        </w:tc>
        <w:tc>
          <w:tcPr>
            <w:tcW w:w="4300" w:type="pct"/>
          </w:tcPr>
          <w:p w14:paraId="7B3C889E" w14:textId="77777777" w:rsidR="00916B59" w:rsidRPr="008652DB" w:rsidRDefault="00000000" w:rsidP="00496DC0">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-1</m:t>
                    </m:r>
                  </m:e>
                </m:d>
                <m:r>
                  <w:rPr>
                    <w:rFonts w:ascii="Cambria Math" w:eastAsiaTheme="minorEastAsia" w:hAnsi="Cambria Math"/>
                  </w:rPr>
                  <m:t>+L</m:t>
                </m:r>
              </m:oMath>
            </m:oMathPara>
          </w:p>
        </w:tc>
        <w:tc>
          <w:tcPr>
            <w:tcW w:w="350" w:type="pct"/>
          </w:tcPr>
          <w:p w14:paraId="5C521048" w14:textId="0F23F46D"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6</w:t>
            </w:r>
            <w:r w:rsidR="00C07EA6">
              <w:rPr>
                <w:noProof/>
              </w:rPr>
              <w:fldChar w:fldCharType="end"/>
            </w:r>
            <w:r>
              <w:t>)</w:t>
            </w:r>
          </w:p>
        </w:tc>
      </w:tr>
    </w:tbl>
    <w:p w14:paraId="7698D68C" w14:textId="77777777" w:rsidR="00916B59" w:rsidRPr="00D83385" w:rsidRDefault="00916B59" w:rsidP="00916B59">
      <w:pPr>
        <w:ind w:firstLine="0"/>
      </w:pPr>
      <w:r>
        <w:t xml:space="preserve">where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06BB936" w14:textId="11C96E67" w:rsidR="00916B59" w:rsidRDefault="00916B59" w:rsidP="00916B59">
      <w:r>
        <w:t xml:space="preserve">If dealer 1 has the best price, </w:t>
      </w:r>
      <w:del w:id="100" w:author="Arnob Alam" w:date="2024-10-22T07:21:00Z" w16du:dateUtc="2024-10-22T02:21:00Z">
        <w:r w:rsidDel="00C25DD7">
          <w:delText>s/he</w:delText>
        </w:r>
      </w:del>
      <w:ins w:id="101" w:author="Arnob Alam" w:date="2024-10-22T07:21:00Z" w16du:dateUtc="2024-10-22T02:21:00Z">
        <w:r w:rsidR="00C25DD7">
          <w:t>they</w:t>
        </w:r>
      </w:ins>
      <w:r>
        <w:t xml:space="preserve"> receive</w:t>
      </w:r>
      <w:del w:id="102" w:author="Arnob Alam" w:date="2024-10-22T07:31:00Z" w16du:dateUtc="2024-10-22T02:31:00Z">
        <w:r w:rsidDel="004142D0">
          <w:delText>s</w:delText>
        </w:r>
      </w:del>
      <w:r>
        <w:t xml:space="preserve"> the order flow and ha</w:t>
      </w:r>
      <w:ins w:id="103" w:author="Arnob Alam" w:date="2024-10-22T07:31:00Z" w16du:dateUtc="2024-10-22T02:31:00Z">
        <w:r w:rsidR="004142D0">
          <w:t>ve</w:t>
        </w:r>
      </w:ins>
      <w:del w:id="104" w:author="Arnob Alam" w:date="2024-10-22T07:31:00Z" w16du:dateUtc="2024-10-22T02:31:00Z">
        <w:r w:rsidDel="004142D0">
          <w:delText>s</w:delText>
        </w:r>
      </w:del>
      <w:r>
        <w:t xml:space="preserve">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6A49D3B3" w14:textId="77777777" w:rsidTr="00496DC0">
        <w:tc>
          <w:tcPr>
            <w:tcW w:w="350" w:type="pct"/>
          </w:tcPr>
          <w:p w14:paraId="1FAD2C4E" w14:textId="77777777" w:rsidR="00916B59" w:rsidRDefault="00916B59" w:rsidP="00496DC0"/>
        </w:tc>
        <w:tc>
          <w:tcPr>
            <w:tcW w:w="4300" w:type="pct"/>
          </w:tcPr>
          <w:p w14:paraId="51895E16" w14:textId="77777777" w:rsidR="00916B59" w:rsidRPr="008652DB" w:rsidRDefault="00916B59" w:rsidP="00496DC0">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DEB6336" w14:textId="174579E1"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7</w:t>
            </w:r>
            <w:r w:rsidR="00C07EA6">
              <w:rPr>
                <w:noProof/>
              </w:rPr>
              <w:fldChar w:fldCharType="end"/>
            </w:r>
            <w:r>
              <w:t>)</w:t>
            </w:r>
          </w:p>
        </w:tc>
      </w:tr>
    </w:tbl>
    <w:p w14:paraId="2D4B6600" w14:textId="25243915" w:rsidR="00916B59" w:rsidRDefault="00916B59" w:rsidP="00916B59">
      <w:pPr>
        <w:ind w:firstLine="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is </w:t>
      </w:r>
      <w:r w:rsidR="00561299">
        <w:t>their</w:t>
      </w:r>
      <w:r>
        <w:t xml:space="preserve"> random inventory position (a number between </w:t>
      </w:r>
      <m:oMath>
        <m:r>
          <w:rPr>
            <w:rFonts w:ascii="Cambria Math" w:hAnsi="Cambria Math"/>
          </w:rPr>
          <m:t>[-R, R]</m:t>
        </m:r>
      </m:oMath>
      <w:r>
        <w:t xml:space="preserve">). If dealer 1 does not have the best price, </w:t>
      </w:r>
      <w:del w:id="105" w:author="Arnob Alam" w:date="2024-10-22T07:22:00Z" w16du:dateUtc="2024-10-22T02:22:00Z">
        <w:r w:rsidDel="00C25DD7">
          <w:delText>s/he</w:delText>
        </w:r>
      </w:del>
      <w:ins w:id="106" w:author="Arnob Alam" w:date="2024-10-22T07:22:00Z" w16du:dateUtc="2024-10-22T02:22:00Z">
        <w:r w:rsidR="00C25DD7">
          <w:t>they</w:t>
        </w:r>
      </w:ins>
      <w:r>
        <w:t xml:space="preserve"> receive</w:t>
      </w:r>
      <w:del w:id="107" w:author="Arnob Alam" w:date="2024-10-22T07:31:00Z" w16du:dateUtc="2024-10-22T02:31:00Z">
        <w:r w:rsidDel="004142D0">
          <w:delText>s</w:delText>
        </w:r>
      </w:del>
      <w:r>
        <w:t>:</w:t>
      </w:r>
    </w:p>
    <w:p w14:paraId="4094DE06" w14:textId="77777777" w:rsidR="00916B59" w:rsidRDefault="00916B59" w:rsidP="00916B59">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2A1665B8" w14:textId="77777777" w:rsidR="00916B59" w:rsidRDefault="00916B59" w:rsidP="00916B59">
      <w:r>
        <w:t>Dealer 1 is indifferent between trading and not trading when the expected utility from both actions is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20463E4E" w14:textId="77777777" w:rsidTr="00496DC0">
        <w:tc>
          <w:tcPr>
            <w:tcW w:w="350" w:type="pct"/>
          </w:tcPr>
          <w:p w14:paraId="38492002" w14:textId="77777777" w:rsidR="00916B59" w:rsidRDefault="00916B59" w:rsidP="00496DC0">
            <w:pPr>
              <w:ind w:firstLine="0"/>
            </w:pPr>
          </w:p>
        </w:tc>
        <w:tc>
          <w:tcPr>
            <w:tcW w:w="4300" w:type="pct"/>
          </w:tcPr>
          <w:p w14:paraId="685DB03C" w14:textId="77777777" w:rsidR="00916B59" w:rsidRPr="008652DB" w:rsidRDefault="00000000" w:rsidP="00496DC0">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6D3EE0E2" w14:textId="2A402CF9"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8</w:t>
            </w:r>
            <w:r w:rsidR="00C07EA6">
              <w:rPr>
                <w:noProof/>
              </w:rPr>
              <w:fldChar w:fldCharType="end"/>
            </w:r>
            <w:r>
              <w:t>)</w:t>
            </w:r>
          </w:p>
        </w:tc>
      </w:tr>
    </w:tbl>
    <w:p w14:paraId="41D10815" w14:textId="77777777" w:rsidR="00916B59" w:rsidRPr="00461C55"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16B59" w14:paraId="01C9C297" w14:textId="77777777" w:rsidTr="00496DC0">
        <w:tc>
          <w:tcPr>
            <w:tcW w:w="350" w:type="pct"/>
          </w:tcPr>
          <w:p w14:paraId="0B2FEDFE" w14:textId="77777777" w:rsidR="00916B59" w:rsidRDefault="00916B59" w:rsidP="00496DC0">
            <w:pPr>
              <w:ind w:firstLine="0"/>
            </w:pPr>
          </w:p>
        </w:tc>
        <w:tc>
          <w:tcPr>
            <w:tcW w:w="4300" w:type="pct"/>
          </w:tcPr>
          <w:p w14:paraId="48C9CD04" w14:textId="77777777" w:rsidR="00916B59" w:rsidRPr="008652DB" w:rsidRDefault="00000000" w:rsidP="00496DC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00CADE96" w14:textId="7FCA5FD6"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9</w:t>
            </w:r>
            <w:r w:rsidR="00C07EA6">
              <w:rPr>
                <w:noProof/>
              </w:rPr>
              <w:fldChar w:fldCharType="end"/>
            </w:r>
            <w:r>
              <w:t>)</w:t>
            </w:r>
          </w:p>
        </w:tc>
      </w:tr>
    </w:tbl>
    <w:p w14:paraId="343AC0C5" w14:textId="42968735" w:rsidR="00916B59" w:rsidRDefault="00916B59" w:rsidP="00916B59">
      <w:pPr>
        <w:ind w:firstLine="0"/>
      </w:pPr>
      <w:r>
        <w:t xml:space="preserve">where the price is subscripted with </w:t>
      </w:r>
      <m:oMath>
        <m:r>
          <w:rPr>
            <w:rFonts w:ascii="Cambria Math" w:hAnsi="Cambria Math"/>
          </w:rPr>
          <m:t>r</m:t>
        </m:r>
      </m:oMath>
      <w:r>
        <w:t xml:space="preserve"> to emphasize it is the reservation price. A similar analysis holds for the ask price</w:t>
      </w:r>
      <w:ins w:id="108" w:author="Arnob Alam" w:date="2024-10-22T07:32:00Z" w16du:dateUtc="2024-10-22T02:32:00Z">
        <w:r w:rsidR="004142D0">
          <w:t xml:space="preserve"> (when dealers are competing over market sell orders in response to a negative liquidity shock)</w:t>
        </w:r>
      </w:ins>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269539EF" w14:textId="77777777" w:rsidTr="00496DC0">
        <w:tc>
          <w:tcPr>
            <w:tcW w:w="350" w:type="pct"/>
          </w:tcPr>
          <w:p w14:paraId="4D022775" w14:textId="77777777" w:rsidR="00916B59" w:rsidRDefault="00916B59" w:rsidP="00496DC0">
            <w:pPr>
              <w:ind w:firstLine="0"/>
            </w:pPr>
          </w:p>
        </w:tc>
        <w:tc>
          <w:tcPr>
            <w:tcW w:w="4300" w:type="pct"/>
          </w:tcPr>
          <w:p w14:paraId="66B0958C" w14:textId="77777777" w:rsidR="00916B59" w:rsidRPr="008652DB" w:rsidRDefault="00000000" w:rsidP="00496DC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1F65FC85" w14:textId="624F3822"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10</w:t>
            </w:r>
            <w:r w:rsidR="00C07EA6">
              <w:rPr>
                <w:noProof/>
              </w:rPr>
              <w:fldChar w:fldCharType="end"/>
            </w:r>
            <w:r>
              <w:t>)</w:t>
            </w:r>
          </w:p>
        </w:tc>
      </w:tr>
    </w:tbl>
    <w:p w14:paraId="45DC4178" w14:textId="77777777" w:rsidR="00916B59" w:rsidRDefault="00916B59" w:rsidP="00916B59">
      <w:r>
        <w:t xml:space="preserve">and in general, for dealer </w:t>
      </w:r>
      <m:oMath>
        <m:r>
          <w:rPr>
            <w:rFonts w:ascii="Cambria Math" w:hAnsi="Cambria Math"/>
          </w:rPr>
          <m:t>i</m:t>
        </m:r>
      </m:oMath>
      <w:r>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EC8C4DC" w14:textId="77777777" w:rsidTr="00496DC0">
        <w:tc>
          <w:tcPr>
            <w:tcW w:w="350" w:type="pct"/>
          </w:tcPr>
          <w:p w14:paraId="2DC8628D" w14:textId="77777777" w:rsidR="00916B59" w:rsidRDefault="00916B59" w:rsidP="00496DC0">
            <w:pPr>
              <w:ind w:firstLine="0"/>
            </w:pPr>
          </w:p>
        </w:tc>
        <w:tc>
          <w:tcPr>
            <w:tcW w:w="4300" w:type="pct"/>
          </w:tcPr>
          <w:p w14:paraId="7B797969" w14:textId="77777777" w:rsidR="00916B59" w:rsidRPr="008652DB" w:rsidRDefault="00000000" w:rsidP="00496DC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7E33A834" w14:textId="0CD88FB9"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11</w:t>
            </w:r>
            <w:r w:rsidR="00C07EA6">
              <w:rPr>
                <w:noProof/>
              </w:rPr>
              <w:fldChar w:fldCharType="end"/>
            </w:r>
            <w:r>
              <w:t>)</w:t>
            </w:r>
          </w:p>
        </w:tc>
      </w:tr>
    </w:tbl>
    <w:p w14:paraId="1734EA0A" w14:textId="77777777" w:rsidR="00916B59" w:rsidRPr="00B03657" w:rsidRDefault="00000000" w:rsidP="00916B59">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4034B5C" w14:textId="17386D13" w:rsidR="00916B59" w:rsidRDefault="00916B59" w:rsidP="00916B59">
      <w:pPr>
        <w:rPr>
          <w:rFonts w:eastAsiaTheme="minorEastAsia"/>
        </w:rPr>
      </w:pPr>
      <w:r>
        <w:rPr>
          <w:rFonts w:eastAsiaTheme="minorEastAsia"/>
        </w:rPr>
        <w:t xml:space="preserve">I analyze the case of the optimal bid quote for dealer 1, </w:t>
      </w:r>
      <w:r>
        <w:t xml:space="preserve">assuming </w:t>
      </w:r>
      <w:ins w:id="109" w:author="Arnob Alam" w:date="2024-10-22T07:32:00Z" w16du:dateUtc="2024-10-22T02:32:00Z">
        <w:r w:rsidR="004142D0">
          <w:t xml:space="preserve">the </w:t>
        </w:r>
      </w:ins>
      <w:r>
        <w:t>competing dealer</w:t>
      </w:r>
      <w:del w:id="110" w:author="Arnob Alam" w:date="2024-10-22T07:32:00Z" w16du:dateUtc="2024-10-22T02:32:00Z">
        <w:r w:rsidDel="004142D0">
          <w:delText>s</w:delText>
        </w:r>
      </w:del>
      <w:r>
        <w:t xml:space="preserve"> do</w:t>
      </w:r>
      <w:ins w:id="111" w:author="Arnob Alam" w:date="2024-10-22T07:32:00Z" w16du:dateUtc="2024-10-22T02:32:00Z">
        <w:r w:rsidR="004142D0">
          <w:t>es</w:t>
        </w:r>
      </w:ins>
      <w:r>
        <w:t xml:space="preserve"> not observe the other’s inventory level</w:t>
      </w:r>
      <w:del w:id="112" w:author="Arnob Alam" w:date="2024-10-22T07:33:00Z" w16du:dateUtc="2024-10-22T02:33:00Z">
        <w:r w:rsidDel="004142D0">
          <w:delText>s</w:delText>
        </w:r>
      </w:del>
      <w:r>
        <w:t>, but both assume that the other</w:t>
      </w:r>
      <w:ins w:id="113" w:author="Arnob Alam" w:date="2024-10-22T07:33:00Z" w16du:dateUtc="2024-10-22T02:33:00Z">
        <w:r w:rsidR="004142D0">
          <w:t>’</w:t>
        </w:r>
      </w:ins>
      <w:r>
        <w:t xml:space="preserve">s inventory is drawn uniformly from </w:t>
      </w:r>
      <m:oMath>
        <m:r>
          <w:rPr>
            <w:rFonts w:ascii="Cambria Math" w:hAnsi="Cambria Math"/>
          </w:rPr>
          <m:t>[-R,R]</m:t>
        </m:r>
      </m:oMath>
      <w:r>
        <w:rPr>
          <w:rFonts w:eastAsiaTheme="minorEastAsia"/>
        </w:rPr>
        <w:t xml:space="preserve">. </w:t>
      </w:r>
      <w:r w:rsidR="00561299">
        <w:rPr>
          <w:rFonts w:eastAsiaTheme="minorEastAsia"/>
        </w:rPr>
        <w:t>A</w:t>
      </w:r>
      <w:r>
        <w:rPr>
          <w:rFonts w:eastAsiaTheme="minorEastAsia"/>
        </w:rPr>
        <w:t xml:space="preserve"> dealer </w:t>
      </w:r>
      <w:r w:rsidR="00561299">
        <w:rPr>
          <w:rFonts w:eastAsiaTheme="minorEastAsia"/>
        </w:rPr>
        <w:t xml:space="preserve">can </w:t>
      </w:r>
      <w:r>
        <w:rPr>
          <w:rFonts w:eastAsiaTheme="minorEastAsia"/>
        </w:rPr>
        <w:t>increase</w:t>
      </w:r>
      <w:r w:rsidR="00561299">
        <w:rPr>
          <w:rFonts w:eastAsiaTheme="minorEastAsia"/>
        </w:rPr>
        <w:t xml:space="preserve"> </w:t>
      </w:r>
      <w:del w:id="114" w:author="Arnob Alam" w:date="2024-10-22T07:23:00Z" w16du:dateUtc="2024-10-22T02:23:00Z">
        <w:r w:rsidDel="00C25DD7">
          <w:rPr>
            <w:rFonts w:eastAsiaTheme="minorEastAsia"/>
          </w:rPr>
          <w:delText>his/her</w:delText>
        </w:r>
      </w:del>
      <w:ins w:id="115" w:author="Arnob Alam" w:date="2024-10-22T07:23:00Z" w16du:dateUtc="2024-10-22T02:23:00Z">
        <w:r w:rsidR="00C25DD7">
          <w:rPr>
            <w:rFonts w:eastAsiaTheme="minorEastAsia"/>
          </w:rPr>
          <w:t>their</w:t>
        </w:r>
      </w:ins>
      <w:r>
        <w:rPr>
          <w:rFonts w:eastAsiaTheme="minorEastAsia"/>
        </w:rPr>
        <w:t xml:space="preserve"> probability of winning the order flow </w:t>
      </w:r>
      <w:r w:rsidR="00561299">
        <w:rPr>
          <w:rFonts w:eastAsiaTheme="minorEastAsia"/>
        </w:rPr>
        <w:t xml:space="preserve">by improving their bid price </w:t>
      </w:r>
      <w:r>
        <w:rPr>
          <w:rFonts w:eastAsiaTheme="minorEastAsia"/>
        </w:rPr>
        <w:t xml:space="preserve">but must balance this against the fact that </w:t>
      </w:r>
      <w:del w:id="116" w:author="Arnob Alam" w:date="2024-10-22T07:22:00Z" w16du:dateUtc="2024-10-22T02:22:00Z">
        <w:r w:rsidDel="00C25DD7">
          <w:rPr>
            <w:rFonts w:eastAsiaTheme="minorEastAsia"/>
          </w:rPr>
          <w:delText>s/he</w:delText>
        </w:r>
      </w:del>
      <w:ins w:id="117" w:author="Arnob Alam" w:date="2024-10-22T07:22:00Z" w16du:dateUtc="2024-10-22T02:22:00Z">
        <w:r w:rsidR="00C25DD7">
          <w:rPr>
            <w:rFonts w:eastAsiaTheme="minorEastAsia"/>
          </w:rPr>
          <w:t>they</w:t>
        </w:r>
      </w:ins>
      <w:r>
        <w:rPr>
          <w:rFonts w:eastAsiaTheme="minorEastAsia"/>
        </w:rPr>
        <w:t xml:space="preserve"> pay</w:t>
      </w:r>
      <w:del w:id="118" w:author="Arnob Alam" w:date="2024-10-22T07:33:00Z" w16du:dateUtc="2024-10-22T02:33:00Z">
        <w:r w:rsidDel="004142D0">
          <w:rPr>
            <w:rFonts w:eastAsiaTheme="minorEastAsia"/>
          </w:rPr>
          <w:delText>s</w:delText>
        </w:r>
      </w:del>
      <w:r>
        <w:rPr>
          <w:rFonts w:eastAsiaTheme="minorEastAsia"/>
        </w:rPr>
        <w:t xml:space="preserve"> more for each unit acquired. </w:t>
      </w:r>
      <w:del w:id="119" w:author="Arnob Alam" w:date="2024-10-22T07:22:00Z" w16du:dateUtc="2024-10-22T02:22:00Z">
        <w:r w:rsidDel="00C25DD7">
          <w:rPr>
            <w:rFonts w:eastAsiaTheme="minorEastAsia"/>
          </w:rPr>
          <w:delText>S/He</w:delText>
        </w:r>
      </w:del>
      <w:ins w:id="120" w:author="Arnob Alam" w:date="2024-10-22T07:33:00Z" w16du:dateUtc="2024-10-22T02:33:00Z">
        <w:r w:rsidR="004142D0">
          <w:rPr>
            <w:rFonts w:eastAsiaTheme="minorEastAsia"/>
          </w:rPr>
          <w:t>The dealer</w:t>
        </w:r>
      </w:ins>
      <w:r>
        <w:rPr>
          <w:rFonts w:eastAsiaTheme="minorEastAsia"/>
        </w:rPr>
        <w:t xml:space="preserve"> would not like to increase the quote beyond </w:t>
      </w:r>
      <w:del w:id="121" w:author="Arnob Alam" w:date="2024-10-22T07:23:00Z" w16du:dateUtc="2024-10-22T02:23:00Z">
        <w:r w:rsidDel="00C25DD7">
          <w:rPr>
            <w:rFonts w:eastAsiaTheme="minorEastAsia"/>
          </w:rPr>
          <w:delText>his/her</w:delText>
        </w:r>
      </w:del>
      <w:ins w:id="122" w:author="Arnob Alam" w:date="2024-10-22T07:23:00Z" w16du:dateUtc="2024-10-22T02:23:00Z">
        <w:r w:rsidR="00C25DD7">
          <w:rPr>
            <w:rFonts w:eastAsiaTheme="minorEastAsia"/>
          </w:rPr>
          <w:t>their</w:t>
        </w:r>
      </w:ins>
      <w:r>
        <w:rPr>
          <w:rFonts w:eastAsiaTheme="minorEastAsia"/>
        </w:rPr>
        <w:t xml:space="preserve"> reservation price. The optimal bid quote </w:t>
      </w:r>
      <w:r w:rsidR="00561299">
        <w:rPr>
          <w:rFonts w:eastAsiaTheme="minorEastAsia"/>
        </w:rPr>
        <w:t xml:space="preserve">for dealer 1 </w:t>
      </w:r>
      <w:r>
        <w:rPr>
          <w:rFonts w:eastAsiaTheme="minorEastAsia"/>
        </w:rP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36ACB27" w14:textId="77777777" w:rsidTr="00496DC0">
        <w:tc>
          <w:tcPr>
            <w:tcW w:w="350" w:type="pct"/>
          </w:tcPr>
          <w:p w14:paraId="6D6EFE6E" w14:textId="77777777" w:rsidR="00916B59" w:rsidRDefault="00916B59" w:rsidP="00496DC0">
            <w:pPr>
              <w:ind w:firstLine="0"/>
            </w:pPr>
          </w:p>
        </w:tc>
        <w:tc>
          <w:tcPr>
            <w:tcW w:w="4300" w:type="pct"/>
          </w:tcPr>
          <w:p w14:paraId="5623C562" w14:textId="77777777" w:rsidR="00916B59" w:rsidRPr="008652DB" w:rsidRDefault="00000000" w:rsidP="00496DC0">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3558315F" w14:textId="362961B0"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12</w:t>
            </w:r>
            <w:r w:rsidR="00C07EA6">
              <w:rPr>
                <w:noProof/>
              </w:rPr>
              <w:fldChar w:fldCharType="end"/>
            </w:r>
            <w:r>
              <w:t>)</w:t>
            </w:r>
          </w:p>
        </w:tc>
      </w:tr>
    </w:tbl>
    <w:p w14:paraId="03004F25" w14:textId="77777777" w:rsidR="00916B59" w:rsidRDefault="00916B59" w:rsidP="00916B59">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61DE94D7" w14:textId="77777777" w:rsidTr="00496DC0">
        <w:tc>
          <w:tcPr>
            <w:tcW w:w="350" w:type="pct"/>
          </w:tcPr>
          <w:p w14:paraId="3DE8E5DB" w14:textId="77777777" w:rsidR="00916B59" w:rsidRDefault="00916B59" w:rsidP="00496DC0">
            <w:pPr>
              <w:ind w:firstLine="0"/>
            </w:pPr>
          </w:p>
        </w:tc>
        <w:tc>
          <w:tcPr>
            <w:tcW w:w="4300" w:type="pct"/>
          </w:tcPr>
          <w:p w14:paraId="2AC6CADE" w14:textId="77777777" w:rsidR="00916B59" w:rsidRPr="008652DB" w:rsidRDefault="00000000" w:rsidP="00496DC0">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27617BFE" w14:textId="6D7B9DBE"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13</w:t>
            </w:r>
            <w:r w:rsidR="00C07EA6">
              <w:rPr>
                <w:noProof/>
              </w:rPr>
              <w:fldChar w:fldCharType="end"/>
            </w:r>
            <w:r>
              <w:t>)</w:t>
            </w:r>
          </w:p>
        </w:tc>
      </w:tr>
    </w:tbl>
    <w:p w14:paraId="3300E694" w14:textId="77777777" w:rsidR="00916B59" w:rsidRDefault="00916B59" w:rsidP="00916B59">
      <w:pPr>
        <w:ind w:firstLine="0"/>
      </w:pPr>
      <w:r>
        <w:t xml:space="preserve">and in general, the optimal bid and ask quotes for dealer </w:t>
      </w:r>
      <m:oMath>
        <m:r>
          <w:rPr>
            <w:rFonts w:ascii="Cambria Math" w:hAnsi="Cambria Math"/>
          </w:rPr>
          <m:t>i</m:t>
        </m:r>
      </m:oMath>
      <w:r>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40D21B2F" w14:textId="77777777" w:rsidTr="00496DC0">
        <w:tc>
          <w:tcPr>
            <w:tcW w:w="350" w:type="pct"/>
          </w:tcPr>
          <w:p w14:paraId="449A99E0" w14:textId="77777777" w:rsidR="00916B59" w:rsidRDefault="00916B59" w:rsidP="00496DC0">
            <w:pPr>
              <w:ind w:firstLine="0"/>
            </w:pPr>
          </w:p>
        </w:tc>
        <w:tc>
          <w:tcPr>
            <w:tcW w:w="4300" w:type="pct"/>
          </w:tcPr>
          <w:p w14:paraId="7A0E059B" w14:textId="77777777" w:rsidR="00916B59" w:rsidRPr="008652DB" w:rsidRDefault="00000000" w:rsidP="00496DC0">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06FA0658" w14:textId="1AA059B2" w:rsidR="00916B59" w:rsidRDefault="00916B59" w:rsidP="00496DC0">
            <w:pPr>
              <w:pStyle w:val="Caption"/>
              <w:keepNext/>
              <w:jc w:val="right"/>
            </w:pPr>
            <w:bookmarkStart w:id="123" w:name="_Ref167364187"/>
            <w:r>
              <w:t>(</w:t>
            </w:r>
            <w:r w:rsidR="00C07EA6">
              <w:fldChar w:fldCharType="begin"/>
            </w:r>
            <w:r w:rsidR="00C07EA6">
              <w:instrText xml:space="preserve"> SEQ Equation \* ARABIC </w:instrText>
            </w:r>
            <w:r w:rsidR="00C07EA6">
              <w:fldChar w:fldCharType="separate"/>
            </w:r>
            <w:r w:rsidR="00C07EA6">
              <w:rPr>
                <w:noProof/>
              </w:rPr>
              <w:t>14</w:t>
            </w:r>
            <w:r w:rsidR="00C07EA6">
              <w:rPr>
                <w:noProof/>
              </w:rPr>
              <w:fldChar w:fldCharType="end"/>
            </w:r>
            <w:r>
              <w:t>)</w:t>
            </w:r>
            <w:bookmarkEnd w:id="123"/>
          </w:p>
        </w:tc>
      </w:tr>
    </w:tbl>
    <w:p w14:paraId="5769C346" w14:textId="77777777" w:rsidR="00916B59" w:rsidRDefault="00916B59" w:rsidP="00916B59">
      <w:pPr>
        <w:ind w:firstLine="0"/>
      </w:pPr>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360FCD62" w14:textId="77777777" w:rsidTr="00496DC0">
        <w:tc>
          <w:tcPr>
            <w:tcW w:w="350" w:type="pct"/>
          </w:tcPr>
          <w:p w14:paraId="0F752F2C" w14:textId="77777777" w:rsidR="00916B59" w:rsidRDefault="00916B59" w:rsidP="00496DC0">
            <w:pPr>
              <w:ind w:firstLine="0"/>
            </w:pPr>
          </w:p>
        </w:tc>
        <w:tc>
          <w:tcPr>
            <w:tcW w:w="4300" w:type="pct"/>
          </w:tcPr>
          <w:p w14:paraId="1D9F5D30" w14:textId="77777777" w:rsidR="00916B59" w:rsidRPr="008652DB" w:rsidRDefault="00916B59" w:rsidP="00496DC0">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05C6C8BE" w14:textId="09735365"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15</w:t>
            </w:r>
            <w:r w:rsidR="00C07EA6">
              <w:rPr>
                <w:noProof/>
              </w:rPr>
              <w:fldChar w:fldCharType="end"/>
            </w:r>
            <w:r>
              <w:t>)</w:t>
            </w:r>
          </w:p>
        </w:tc>
      </w:tr>
    </w:tbl>
    <w:p w14:paraId="1746F076" w14:textId="2FE2E6D5" w:rsidR="00916B59" w:rsidRDefault="00916B59" w:rsidP="00916B59">
      <w:del w:id="124" w:author="Arnob Alam" w:date="2024-10-22T07:34:00Z" w16du:dateUtc="2024-10-22T02:34:00Z">
        <w:r w:rsidDel="004142D0">
          <w:delText>note</w:delText>
        </w:r>
      </w:del>
      <w:ins w:id="125" w:author="Arnob Alam" w:date="2024-10-22T07:34:00Z" w16du:dateUtc="2024-10-22T02:34:00Z">
        <w:r w:rsidR="004142D0">
          <w:t>Note</w:t>
        </w:r>
      </w:ins>
      <w:r>
        <w:t xml:space="preserve">: Under competition with many dealers, the second term on the RHS of </w:t>
      </w:r>
      <w:del w:id="126" w:author="Arnob Alam" w:date="2024-10-22T07:34:00Z" w16du:dateUtc="2024-10-22T02:34:00Z">
        <w:r w:rsidDel="004142D0">
          <w:delText xml:space="preserve">the </w:delText>
        </w:r>
      </w:del>
      <w:r>
        <w:fldChar w:fldCharType="begin"/>
      </w:r>
      <w:r>
        <w:instrText xml:space="preserve"> REF _Ref167364187 \h </w:instrText>
      </w:r>
      <w:r>
        <w:fldChar w:fldCharType="separate"/>
      </w:r>
      <w:r w:rsidR="00C07EA6">
        <w:t>(</w:t>
      </w:r>
      <w:r w:rsidR="00C07EA6">
        <w:rPr>
          <w:noProof/>
        </w:rPr>
        <w:t>14</w:t>
      </w:r>
      <w:r w:rsidR="00C07EA6">
        <w:t>)</w:t>
      </w:r>
      <w:r>
        <w:fldChar w:fldCharType="end"/>
      </w:r>
      <w:r w:rsidR="00472EC4">
        <w:t xml:space="preserve"> </w:t>
      </w:r>
      <w:ins w:id="127" w:author="Arnob Alam" w:date="2024-10-22T07:34:00Z" w16du:dateUtc="2024-10-22T02:34:00Z">
        <w:r w:rsidR="004142D0">
          <w:t xml:space="preserve">becomes </w:t>
        </w:r>
      </w:ins>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t xml:space="preserve"> </w:t>
      </w:r>
      <w:ins w:id="128" w:author="Arnob Alam" w:date="2024-10-22T07:35:00Z" w16du:dateUtc="2024-10-22T02:35:00Z">
        <w:r w:rsidR="004142D0">
          <w:t xml:space="preserve">and </w:t>
        </w:r>
      </w:ins>
      <w:r>
        <w:t xml:space="preserve">approaches </w:t>
      </w:r>
      <m:oMath>
        <m:r>
          <w:rPr>
            <w:rFonts w:ascii="Cambria Math" w:hAnsi="Cambria Math"/>
          </w:rPr>
          <m:t>0</m:t>
        </m:r>
      </m:oMath>
      <w:r>
        <w:t xml:space="preserve"> as </w:t>
      </w:r>
      <m:oMath>
        <m:r>
          <w:rPr>
            <w:rFonts w:ascii="Cambria Math" w:hAnsi="Cambria Math"/>
          </w:rPr>
          <m:t>N→∞</m:t>
        </m:r>
      </m:oMath>
      <w:del w:id="129" w:author="Arnob Alam" w:date="2024-10-22T07:35:00Z" w16du:dateUtc="2024-10-22T02:35:00Z">
        <w:r w:rsidDel="004142D0">
          <w:delText xml:space="preserve">, and </w:delText>
        </w:r>
      </w:del>
      <w:ins w:id="130" w:author="Arnob Alam" w:date="2024-10-22T07:35:00Z" w16du:dateUtc="2024-10-22T02:35:00Z">
        <w:r w:rsidR="004142D0">
          <w:t>.</w:t>
        </w:r>
      </w:ins>
      <w:r w:rsidR="00472EC4">
        <w:t xml:space="preserve"> </w:t>
      </w:r>
      <w:del w:id="131" w:author="Arnob Alam" w:date="2024-10-22T07:35:00Z" w16du:dateUtc="2024-10-22T02:35:00Z">
        <w:r w:rsidDel="004142D0">
          <w:delText xml:space="preserve">the </w:delText>
        </w:r>
      </w:del>
      <w:r w:rsidR="00561299">
        <w:t>T</w:t>
      </w:r>
      <w:ins w:id="132" w:author="Arnob Alam" w:date="2024-10-22T07:35:00Z" w16du:dateUtc="2024-10-22T02:35:00Z">
        <w:r w:rsidR="004142D0">
          <w:t xml:space="preserve">he </w:t>
        </w:r>
      </w:ins>
      <w:r>
        <w:t>bid</w:t>
      </w:r>
      <w:ins w:id="133" w:author="Arnob Alam" w:date="2024-10-22T07:35:00Z" w16du:dateUtc="2024-10-22T02:35:00Z">
        <w:r w:rsidR="004142D0">
          <w:t>-</w:t>
        </w:r>
      </w:ins>
      <w:del w:id="134" w:author="Arnob Alam" w:date="2024-10-22T07:35:00Z" w16du:dateUtc="2024-10-22T02:35:00Z">
        <w:r w:rsidDel="004142D0">
          <w:delText xml:space="preserve"> </w:delText>
        </w:r>
      </w:del>
      <w:r>
        <w:t xml:space="preserve">ask quotes </w:t>
      </w:r>
      <w:r w:rsidR="00561299">
        <w:t xml:space="preserve">collapse to </w:t>
      </w:r>
      <w:r>
        <w:t>the reservation quotes.</w:t>
      </w:r>
    </w:p>
    <w:p w14:paraId="0D30C13A" w14:textId="38E3D6DE" w:rsidR="00E162B2" w:rsidRDefault="00E162B2" w:rsidP="00076D05">
      <w:pPr>
        <w:pStyle w:val="Heading3"/>
      </w:pPr>
      <w:r>
        <w:t>Liquidity with Counterparty Risk</w:t>
      </w:r>
    </w:p>
    <w:p w14:paraId="5F4A2F99" w14:textId="38F730F6" w:rsidR="00916B59" w:rsidRDefault="00916B59" w:rsidP="00916B59">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w:t>
      </w:r>
      <w:r w:rsidR="00561299">
        <w:t>t</w:t>
      </w:r>
      <w:r>
        <w:t>he</w:t>
      </w:r>
      <w:r w:rsidR="00561299">
        <w:t>y</w:t>
      </w:r>
      <w:r>
        <w:t xml:space="preserve"> no longer need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xml:space="preserve">. The analysis remains essentially the same, but the optimal market order size, reservation </w:t>
      </w:r>
      <w:r w:rsidR="00670633">
        <w:rPr>
          <w:rFonts w:eastAsiaTheme="minorEastAsia"/>
        </w:rPr>
        <w:t>quotes</w:t>
      </w:r>
      <w:r>
        <w:rPr>
          <w:rFonts w:eastAsiaTheme="minorEastAsia"/>
        </w:rPr>
        <w:t>,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1E5BC2D" w14:textId="77777777" w:rsidTr="00496DC0">
        <w:tc>
          <w:tcPr>
            <w:tcW w:w="350" w:type="pct"/>
          </w:tcPr>
          <w:p w14:paraId="3C10E4E9" w14:textId="77777777" w:rsidR="00916B59" w:rsidRDefault="00916B59" w:rsidP="00496DC0">
            <w:pPr>
              <w:ind w:firstLine="0"/>
            </w:pPr>
          </w:p>
        </w:tc>
        <w:tc>
          <w:tcPr>
            <w:tcW w:w="4300" w:type="pct"/>
          </w:tcPr>
          <w:p w14:paraId="6F2AA0CC" w14:textId="77777777" w:rsidR="00916B59" w:rsidRPr="008652DB" w:rsidRDefault="00000000" w:rsidP="00496DC0">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tc>
        <w:tc>
          <w:tcPr>
            <w:tcW w:w="350" w:type="pct"/>
          </w:tcPr>
          <w:p w14:paraId="5167B05D" w14:textId="614A2DD8"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16</w:t>
            </w:r>
            <w:r w:rsidR="00C07EA6">
              <w:rPr>
                <w:noProof/>
              </w:rPr>
              <w:fldChar w:fldCharType="end"/>
            </w:r>
            <w:r>
              <w:t>)</w:t>
            </w:r>
          </w:p>
        </w:tc>
      </w:tr>
    </w:tbl>
    <w:p w14:paraId="3570BC67" w14:textId="77777777" w:rsidR="00916B59" w:rsidRPr="005003F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0BAF30F4" w14:textId="77777777" w:rsidTr="00496DC0">
        <w:tc>
          <w:tcPr>
            <w:tcW w:w="350" w:type="pct"/>
          </w:tcPr>
          <w:p w14:paraId="40F87BC8" w14:textId="77777777" w:rsidR="00916B59" w:rsidRDefault="00916B59" w:rsidP="00496DC0">
            <w:pPr>
              <w:ind w:firstLine="0"/>
            </w:pPr>
          </w:p>
        </w:tc>
        <w:tc>
          <w:tcPr>
            <w:tcW w:w="4300" w:type="pct"/>
          </w:tcPr>
          <w:p w14:paraId="17B1829F" w14:textId="77777777" w:rsidR="00916B59" w:rsidRPr="008652DB" w:rsidRDefault="00000000" w:rsidP="00496DC0">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oMath>
            </m:oMathPara>
          </w:p>
        </w:tc>
        <w:tc>
          <w:tcPr>
            <w:tcW w:w="350" w:type="pct"/>
          </w:tcPr>
          <w:p w14:paraId="0FECD4DF" w14:textId="14C2A6AF"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17</w:t>
            </w:r>
            <w:r w:rsidR="00C07EA6">
              <w:rPr>
                <w:noProof/>
              </w:rPr>
              <w:fldChar w:fldCharType="end"/>
            </w:r>
            <w:r>
              <w:t>)</w:t>
            </w:r>
          </w:p>
        </w:tc>
      </w:tr>
    </w:tbl>
    <w:p w14:paraId="5AF5AE1F" w14:textId="77777777" w:rsidR="00916B59" w:rsidRPr="005003F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0EE11FAC" w14:textId="77777777" w:rsidTr="00496DC0">
        <w:tc>
          <w:tcPr>
            <w:tcW w:w="350" w:type="pct"/>
          </w:tcPr>
          <w:p w14:paraId="1E25BEEB" w14:textId="77777777" w:rsidR="00916B59" w:rsidRDefault="00916B59" w:rsidP="00496DC0">
            <w:pPr>
              <w:ind w:firstLine="0"/>
            </w:pPr>
          </w:p>
        </w:tc>
        <w:tc>
          <w:tcPr>
            <w:tcW w:w="4300" w:type="pct"/>
          </w:tcPr>
          <w:p w14:paraId="291A072D" w14:textId="77777777" w:rsidR="00916B59" w:rsidRPr="008652DB" w:rsidRDefault="00000000" w:rsidP="00496DC0">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66921FF6" w14:textId="7FFDA664"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18</w:t>
            </w:r>
            <w:r w:rsidR="00C07EA6">
              <w:rPr>
                <w:noProof/>
              </w:rPr>
              <w:fldChar w:fldCharType="end"/>
            </w:r>
            <w:r>
              <w:t>)</w:t>
            </w:r>
          </w:p>
        </w:tc>
      </w:tr>
    </w:tbl>
    <w:p w14:paraId="6D88D443" w14:textId="77777777" w:rsidR="00916B59" w:rsidRPr="005003F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36699B2F" w14:textId="77777777" w:rsidTr="00496DC0">
        <w:tc>
          <w:tcPr>
            <w:tcW w:w="350" w:type="pct"/>
          </w:tcPr>
          <w:p w14:paraId="3543F2D2" w14:textId="77777777" w:rsidR="00916B59" w:rsidRDefault="00916B59" w:rsidP="00496DC0">
            <w:pPr>
              <w:ind w:firstLine="0"/>
            </w:pPr>
          </w:p>
        </w:tc>
        <w:tc>
          <w:tcPr>
            <w:tcW w:w="4300" w:type="pct"/>
          </w:tcPr>
          <w:p w14:paraId="0AC72C19" w14:textId="77777777" w:rsidR="00916B59" w:rsidRPr="008652DB" w:rsidRDefault="00000000" w:rsidP="00496DC0">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15F36B57" w14:textId="2E30960E"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19</w:t>
            </w:r>
            <w:r w:rsidR="00C07EA6">
              <w:rPr>
                <w:noProof/>
              </w:rPr>
              <w:fldChar w:fldCharType="end"/>
            </w:r>
            <w:r>
              <w:t>)</w:t>
            </w:r>
          </w:p>
        </w:tc>
      </w:tr>
    </w:tbl>
    <w:p w14:paraId="0C7324DB" w14:textId="77777777" w:rsidR="00916B59" w:rsidRPr="0082707C"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20"/>
        <w:gridCol w:w="718"/>
      </w:tblGrid>
      <w:tr w:rsidR="00916B59" w14:paraId="523BBD91" w14:textId="77777777" w:rsidTr="00916B59">
        <w:tc>
          <w:tcPr>
            <w:tcW w:w="333" w:type="pct"/>
          </w:tcPr>
          <w:p w14:paraId="3859A3AD" w14:textId="77777777" w:rsidR="00916B59" w:rsidRDefault="00916B59" w:rsidP="00496DC0">
            <w:pPr>
              <w:ind w:firstLine="0"/>
            </w:pPr>
          </w:p>
        </w:tc>
        <w:tc>
          <w:tcPr>
            <w:tcW w:w="4284" w:type="pct"/>
          </w:tcPr>
          <w:p w14:paraId="61E8ED93" w14:textId="77777777" w:rsidR="00916B59" w:rsidRPr="008652DB" w:rsidRDefault="00000000" w:rsidP="00496DC0">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84" w:type="pct"/>
          </w:tcPr>
          <w:p w14:paraId="3FEF166A" w14:textId="44EDC667"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20</w:t>
            </w:r>
            <w:r w:rsidR="00C07EA6">
              <w:rPr>
                <w:noProof/>
              </w:rPr>
              <w:fldChar w:fldCharType="end"/>
            </w:r>
            <w:r>
              <w:t>)</w:t>
            </w:r>
          </w:p>
        </w:tc>
      </w:tr>
    </w:tbl>
    <w:p w14:paraId="520636F1" w14:textId="3B27F322" w:rsidR="00667B32" w:rsidRDefault="00561299" w:rsidP="00667B32">
      <w:r>
        <w:t xml:space="preserve">The optimal order size is reduced from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to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oMath>
      <w:r>
        <w:t xml:space="preserve">, the reservation quotes are increased from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oMath>
      <w:r>
        <w:t xml:space="preserve"> and the mark-up from the reservation prices are similarly affected. </w:t>
      </w:r>
      <w:r w:rsidR="001310E6">
        <w:t xml:space="preserve">With </w:t>
      </w:r>
      <w:r>
        <w:t xml:space="preserve">counterparty risk, the </w:t>
      </w:r>
      <w:r w:rsidR="001310E6">
        <w:t xml:space="preserve">market </w:t>
      </w:r>
      <w:r>
        <w:t xml:space="preserve">order size is </w:t>
      </w:r>
      <w:r w:rsidR="00670633">
        <w:t>smaller,</w:t>
      </w:r>
      <w:r>
        <w:t xml:space="preserve"> and the bid-ask spread is larger than under no counterparty risk.</w:t>
      </w:r>
    </w:p>
    <w:p w14:paraId="13A02477" w14:textId="77777777" w:rsidR="00667B32" w:rsidRPr="00667B32" w:rsidRDefault="00667B32" w:rsidP="00667B32"/>
    <w:p w14:paraId="6EBB401B" w14:textId="7522C5AB" w:rsidR="00E33F8A" w:rsidRDefault="00E33F8A" w:rsidP="00076D05">
      <w:pPr>
        <w:pStyle w:val="Heading2"/>
      </w:pPr>
      <w:r>
        <w:t>Model of Price Volatility</w:t>
      </w:r>
    </w:p>
    <w:p w14:paraId="331A1770" w14:textId="0D2C34C1" w:rsidR="00E33F8A" w:rsidRDefault="00E33F8A" w:rsidP="00076D05">
      <w:pPr>
        <w:pStyle w:val="Heading3"/>
      </w:pPr>
      <w:r>
        <w:t>Volatility without Counterparty Risk</w:t>
      </w:r>
    </w:p>
    <w:p w14:paraId="127A3FC0" w14:textId="22AC4594" w:rsidR="00916B59" w:rsidRDefault="00916B59" w:rsidP="00916B59">
      <w:r>
        <w:t xml:space="preserve">I develop an original model of price volatility. There are two sets of agents: market-makers who post bid and ask prices, and liquidity traders who post market orders. Assume that order-flow (net market-buy or market-sell orders) </w:t>
      </w:r>
      <w:r w:rsidR="00D63878">
        <w:t>is</w:t>
      </w:r>
      <w:r>
        <w:t xml:space="preserve"> i.i.d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24318966" w14:textId="77777777" w:rsidTr="00496DC0">
        <w:tc>
          <w:tcPr>
            <w:tcW w:w="350" w:type="pct"/>
          </w:tcPr>
          <w:p w14:paraId="76EC6E35" w14:textId="77777777" w:rsidR="00916B59" w:rsidRDefault="00916B59" w:rsidP="00496DC0">
            <w:pPr>
              <w:ind w:firstLine="0"/>
            </w:pPr>
          </w:p>
        </w:tc>
        <w:tc>
          <w:tcPr>
            <w:tcW w:w="4300" w:type="pct"/>
          </w:tcPr>
          <w:p w14:paraId="674CCFB4" w14:textId="77777777" w:rsidR="00916B59" w:rsidRPr="008652DB" w:rsidRDefault="00916B59" w:rsidP="00496DC0">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08C90E2D" w14:textId="28355F69"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21</w:t>
            </w:r>
            <w:r w:rsidR="00C07EA6">
              <w:rPr>
                <w:noProof/>
              </w:rPr>
              <w:fldChar w:fldCharType="end"/>
            </w:r>
            <w:r>
              <w:t>)</w:t>
            </w:r>
          </w:p>
        </w:tc>
      </w:tr>
    </w:tbl>
    <w:p w14:paraId="1B70D89C" w14:textId="77777777" w:rsidR="00916B59" w:rsidRDefault="00916B59" w:rsidP="00916B59">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3C32462" w14:textId="77777777" w:rsidTr="00496DC0">
        <w:tc>
          <w:tcPr>
            <w:tcW w:w="350" w:type="pct"/>
          </w:tcPr>
          <w:p w14:paraId="5332A83F" w14:textId="77777777" w:rsidR="00916B59" w:rsidRDefault="00916B59" w:rsidP="00496DC0">
            <w:pPr>
              <w:ind w:firstLine="0"/>
            </w:pPr>
          </w:p>
        </w:tc>
        <w:tc>
          <w:tcPr>
            <w:tcW w:w="4300" w:type="pct"/>
          </w:tcPr>
          <w:p w14:paraId="596D4EFA" w14:textId="77777777" w:rsidR="00916B59" w:rsidRPr="008652DB" w:rsidRDefault="00000000" w:rsidP="00496DC0">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517BC1B5" w14:textId="7F4113A7"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22</w:t>
            </w:r>
            <w:r w:rsidR="00C07EA6">
              <w:rPr>
                <w:noProof/>
              </w:rPr>
              <w:fldChar w:fldCharType="end"/>
            </w:r>
            <w:r>
              <w:t>)</w:t>
            </w:r>
          </w:p>
        </w:tc>
      </w:tr>
    </w:tbl>
    <w:p w14:paraId="40577F18" w14:textId="77777777" w:rsidR="00916B59" w:rsidRDefault="00916B59" w:rsidP="00916B59">
      <w:pPr>
        <w:ind w:firstLine="0"/>
      </w:pPr>
      <w:r>
        <w:t xml:space="preserve">where: </w:t>
      </w:r>
      <m:oMath>
        <m:r>
          <w:rPr>
            <w:rFonts w:ascii="Cambria Math" w:hAnsi="Cambria Math"/>
          </w:rPr>
          <m:t>α</m:t>
        </m:r>
      </m:oMath>
      <w:r>
        <w:t xml:space="preserve"> is a parameter for the market-makers sensitivity to order-flow.</w:t>
      </w:r>
    </w:p>
    <w:p w14:paraId="77B39E19" w14:textId="77777777" w:rsidR="00916B59" w:rsidRDefault="00916B59" w:rsidP="00916B59">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701DD982" w14:textId="77777777" w:rsidTr="00496DC0">
        <w:tc>
          <w:tcPr>
            <w:tcW w:w="350" w:type="pct"/>
          </w:tcPr>
          <w:p w14:paraId="40C511E1" w14:textId="77777777" w:rsidR="00916B59" w:rsidRDefault="00916B59" w:rsidP="00496DC0">
            <w:pPr>
              <w:ind w:firstLine="0"/>
            </w:pPr>
          </w:p>
        </w:tc>
        <w:tc>
          <w:tcPr>
            <w:tcW w:w="4300" w:type="pct"/>
          </w:tcPr>
          <w:p w14:paraId="634BB4AF" w14:textId="77777777" w:rsidR="00916B59" w:rsidRPr="008652DB" w:rsidRDefault="00916B59" w:rsidP="00496DC0">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6A5F9682" w14:textId="7D1B11AE"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23</w:t>
            </w:r>
            <w:r w:rsidR="00C07EA6">
              <w:rPr>
                <w:noProof/>
              </w:rPr>
              <w:fldChar w:fldCharType="end"/>
            </w:r>
            <w:r>
              <w:t>)</w:t>
            </w:r>
          </w:p>
        </w:tc>
      </w:tr>
    </w:tbl>
    <w:p w14:paraId="442E39BA" w14:textId="77777777" w:rsidR="00916B59" w:rsidRPr="00CD17A1" w:rsidRDefault="00916B59" w:rsidP="00076D05">
      <w:pPr>
        <w:pStyle w:val="Heading3"/>
      </w:pPr>
      <w:r w:rsidRPr="00CD17A1">
        <w:t>Price Volatility in Markets with Counterparty Risk</w:t>
      </w:r>
    </w:p>
    <w:p w14:paraId="3C6964D2" w14:textId="77777777" w:rsidR="00916B59" w:rsidRDefault="00916B59" w:rsidP="00916B59">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67080230" w14:textId="77777777" w:rsidTr="00496DC0">
        <w:tc>
          <w:tcPr>
            <w:tcW w:w="350" w:type="pct"/>
          </w:tcPr>
          <w:p w14:paraId="324D945F" w14:textId="77777777" w:rsidR="00916B59" w:rsidRDefault="00916B59" w:rsidP="00496DC0">
            <w:pPr>
              <w:ind w:firstLine="0"/>
            </w:pPr>
          </w:p>
        </w:tc>
        <w:tc>
          <w:tcPr>
            <w:tcW w:w="4300" w:type="pct"/>
          </w:tcPr>
          <w:p w14:paraId="6541D04F" w14:textId="77777777" w:rsidR="00916B59" w:rsidRPr="008652DB" w:rsidRDefault="00916B59" w:rsidP="00496DC0">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28E151B3" w14:textId="6269C3A7"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24</w:t>
            </w:r>
            <w:r w:rsidR="00C07EA6">
              <w:rPr>
                <w:noProof/>
              </w:rPr>
              <w:fldChar w:fldCharType="end"/>
            </w:r>
            <w:r>
              <w:t>)</w:t>
            </w:r>
          </w:p>
        </w:tc>
      </w:tr>
    </w:tbl>
    <w:p w14:paraId="3948D430" w14:textId="77777777" w:rsidR="00916B59" w:rsidRDefault="00916B59" w:rsidP="00916B5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3A010CBB" w14:textId="41DE9454" w:rsidR="00916B59" w:rsidRDefault="00916B59" w:rsidP="00916B59">
      <w:r>
        <w:t>The expression for the price chan</w:t>
      </w:r>
      <w:r w:rsidR="004C61B8">
        <w:t>g</w:t>
      </w:r>
      <w:r>
        <w:t>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3B5ABE1E" w14:textId="77777777" w:rsidTr="00496DC0">
        <w:tc>
          <w:tcPr>
            <w:tcW w:w="350" w:type="pct"/>
          </w:tcPr>
          <w:p w14:paraId="55522CDC" w14:textId="77777777" w:rsidR="00916B59" w:rsidRDefault="00916B59" w:rsidP="00496DC0">
            <w:pPr>
              <w:ind w:firstLine="0"/>
            </w:pPr>
          </w:p>
        </w:tc>
        <w:tc>
          <w:tcPr>
            <w:tcW w:w="4300" w:type="pct"/>
          </w:tcPr>
          <w:p w14:paraId="4C8FE656" w14:textId="12ED4465" w:rsidR="00916B59" w:rsidRPr="008652DB" w:rsidRDefault="00916B59" w:rsidP="00496DC0">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m:rPr>
                    <m:sty m:val="p"/>
                  </m:rPr>
                  <w:rPr>
                    <w:rFonts w:ascii="Cambria Math" w:hAnsi="Cambria Math"/>
                  </w:rPr>
                  <w:br/>
                </m:r>
              </m:oMath>
            </m:oMathPara>
          </w:p>
        </w:tc>
        <w:tc>
          <w:tcPr>
            <w:tcW w:w="350" w:type="pct"/>
          </w:tcPr>
          <w:p w14:paraId="47845918" w14:textId="4E66081C"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25</w:t>
            </w:r>
            <w:r w:rsidR="00C07EA6">
              <w:rPr>
                <w:noProof/>
              </w:rPr>
              <w:fldChar w:fldCharType="end"/>
            </w:r>
            <w:r>
              <w:t>)</w:t>
            </w:r>
          </w:p>
        </w:tc>
      </w:tr>
    </w:tbl>
    <w:p w14:paraId="233C5AEB" w14:textId="77777777" w:rsidR="00916B59" w:rsidRPr="00E45497"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4AD0CA41" w14:textId="77777777" w:rsidTr="00496DC0">
        <w:tc>
          <w:tcPr>
            <w:tcW w:w="350" w:type="pct"/>
          </w:tcPr>
          <w:p w14:paraId="5D78B0ED" w14:textId="77777777" w:rsidR="00916B59" w:rsidRDefault="00916B59" w:rsidP="00496DC0">
            <w:pPr>
              <w:ind w:firstLine="0"/>
            </w:pPr>
          </w:p>
        </w:tc>
        <w:tc>
          <w:tcPr>
            <w:tcW w:w="4300" w:type="pct"/>
          </w:tcPr>
          <w:p w14:paraId="7A285FD7" w14:textId="58E2F8E1" w:rsidR="00916B59" w:rsidRPr="008652DB" w:rsidRDefault="00916B59" w:rsidP="00496DC0">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oMath>
            </m:oMathPara>
          </w:p>
        </w:tc>
        <w:tc>
          <w:tcPr>
            <w:tcW w:w="350" w:type="pct"/>
          </w:tcPr>
          <w:p w14:paraId="79F1C2F2" w14:textId="421527D3"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26</w:t>
            </w:r>
            <w:r w:rsidR="00C07EA6">
              <w:rPr>
                <w:noProof/>
              </w:rPr>
              <w:fldChar w:fldCharType="end"/>
            </w:r>
            <w:r>
              <w:t>)</w:t>
            </w:r>
          </w:p>
        </w:tc>
      </w:tr>
    </w:tbl>
    <w:p w14:paraId="46EC01B2" w14:textId="77777777" w:rsidR="00916B59" w:rsidRPr="00E45497"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19F52CFF" w14:textId="77777777" w:rsidTr="00496DC0">
        <w:tc>
          <w:tcPr>
            <w:tcW w:w="350" w:type="pct"/>
          </w:tcPr>
          <w:p w14:paraId="6709DA96" w14:textId="77777777" w:rsidR="00916B59" w:rsidRDefault="00916B59" w:rsidP="00496DC0">
            <w:pPr>
              <w:ind w:firstLine="0"/>
            </w:pPr>
          </w:p>
        </w:tc>
        <w:tc>
          <w:tcPr>
            <w:tcW w:w="4300" w:type="pct"/>
          </w:tcPr>
          <w:p w14:paraId="00138CEE" w14:textId="2508CFE8" w:rsidR="00916B59" w:rsidRPr="008652DB" w:rsidRDefault="00916B59" w:rsidP="00496DC0">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e</m:t>
                        </m:r>
                      </m:sub>
                      <m:sup>
                        <m:r>
                          <m:rPr>
                            <m:sty m:val="p"/>
                          </m:rPr>
                          <w:rPr>
                            <w:rFonts w:ascii="Cambria Math" w:eastAsiaTheme="minorEastAsia" w:hAnsi="Cambria Math"/>
                          </w:rPr>
                          <m:t>2</m:t>
                        </m:r>
                      </m:sup>
                    </m:sSubSup>
                  </m:num>
                  <m:den>
                    <m:r>
                      <m:rPr>
                        <m:sty m:val="p"/>
                      </m:rP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ρ</m:t>
                        </m:r>
                      </m:e>
                      <m:sup>
                        <m:r>
                          <m:rPr>
                            <m:sty m:val="p"/>
                          </m:rP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0912312C" w14:textId="75D911B9"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27</w:t>
            </w:r>
            <w:r w:rsidR="00C07EA6">
              <w:rPr>
                <w:noProof/>
              </w:rPr>
              <w:fldChar w:fldCharType="end"/>
            </w:r>
            <w:r>
              <w:t>)</w:t>
            </w:r>
          </w:p>
        </w:tc>
      </w:tr>
    </w:tbl>
    <w:p w14:paraId="6DCBE2C2" w14:textId="77777777" w:rsidR="00916B59" w:rsidRPr="00E45497" w:rsidRDefault="00916B59" w:rsidP="00916B59">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41980107" w14:textId="77777777" w:rsidTr="00496DC0">
        <w:tc>
          <w:tcPr>
            <w:tcW w:w="350" w:type="pct"/>
          </w:tcPr>
          <w:p w14:paraId="41C715FF" w14:textId="77777777" w:rsidR="00916B59" w:rsidRDefault="00916B59" w:rsidP="00496DC0">
            <w:pPr>
              <w:ind w:firstLine="0"/>
            </w:pPr>
          </w:p>
        </w:tc>
        <w:tc>
          <w:tcPr>
            <w:tcW w:w="4300" w:type="pct"/>
          </w:tcPr>
          <w:p w14:paraId="0DA3A019" w14:textId="241C1877" w:rsidR="00916B59" w:rsidRPr="008652DB" w:rsidRDefault="00916B59" w:rsidP="00496DC0">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e>
                </m:rad>
              </m:oMath>
            </m:oMathPara>
          </w:p>
        </w:tc>
        <w:tc>
          <w:tcPr>
            <w:tcW w:w="350" w:type="pct"/>
          </w:tcPr>
          <w:p w14:paraId="594184FF" w14:textId="706301F8"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28</w:t>
            </w:r>
            <w:r w:rsidR="00C07EA6">
              <w:rPr>
                <w:noProof/>
              </w:rPr>
              <w:fldChar w:fldCharType="end"/>
            </w:r>
            <w:r>
              <w:t>)</w:t>
            </w:r>
          </w:p>
        </w:tc>
      </w:tr>
    </w:tbl>
    <w:p w14:paraId="7F6C53F0" w14:textId="77777777" w:rsidR="00916B59" w:rsidRDefault="00916B59" w:rsidP="00916B59">
      <w:pPr>
        <w:ind w:firstLine="0"/>
      </w:pPr>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r w:rsidRPr="00E45497">
        <w:rPr>
          <w:vertAlign w:val="superscript"/>
        </w:rPr>
        <w:t>rd</w:t>
      </w:r>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7D9CEEBD" w14:textId="517508E8" w:rsidR="00E162B2" w:rsidRDefault="00E162B2" w:rsidP="00076D05">
      <w:pPr>
        <w:pStyle w:val="Heading1"/>
      </w:pPr>
      <w:bookmarkStart w:id="135" w:name="_Ref169916041"/>
      <w:r>
        <w:t>Identification Strategy</w:t>
      </w:r>
      <w:bookmarkEnd w:id="135"/>
    </w:p>
    <w:p w14:paraId="77B1FAB3" w14:textId="2532FCE3" w:rsidR="008F335A" w:rsidRDefault="008F335A" w:rsidP="008F335A">
      <w:commentRangeStart w:id="136"/>
      <w:r>
        <w:t>This dissertation aims to analyze the impact of a policy intervention (specifically, a change in central clearing rules) on various aspects (such as price</w:t>
      </w:r>
      <w:r w:rsidR="00343B2B">
        <w:t>s</w:t>
      </w:r>
      <w:r>
        <w:t xml:space="preserve">, bid-ask spreads, and realized volatility) of certain observational units (e.g., contracts, trading days). Let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denote the outcome for unit </w:t>
      </w:r>
      <m:oMath>
        <m:r>
          <w:rPr>
            <w:rFonts w:ascii="Cambria Math" w:hAnsi="Cambria Math"/>
          </w:rPr>
          <m:t>i</m:t>
        </m:r>
      </m:oMath>
      <w:r>
        <w:t xml:space="preserve"> when treated,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denote the outcome when untreated. The causal effect on unit </w:t>
      </w:r>
      <m:oMath>
        <m:r>
          <w:rPr>
            <w:rFonts w:ascii="Cambria Math" w:hAnsi="Cambria Math"/>
          </w:rPr>
          <m:t>i</m:t>
        </m:r>
      </m:oMath>
      <w:r>
        <w:t xml:space="preserve"> is represented by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Since both outcomes cannot be observed simultaneously, I focus on estimating the Average Treatment Effect (ATE),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-Y</m:t>
            </m:r>
            <m:d>
              <m:dPr>
                <m:ctrlPr>
                  <w:rPr>
                    <w:rFonts w:ascii="Cambria Math" w:hAnsi="Cambria Math"/>
                    <w:i/>
                  </w:rPr>
                </m:ctrlPr>
              </m:dPr>
              <m:e>
                <m:r>
                  <w:rPr>
                    <w:rFonts w:ascii="Cambria Math" w:hAnsi="Cambria Math"/>
                  </w:rPr>
                  <m:t>0</m:t>
                </m:r>
              </m:e>
            </m:d>
          </m:e>
        </m:d>
      </m:oMath>
      <w:r>
        <w:t xml:space="preserve">, by identifying an appropriate control group to estimate the counterfactual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w:t>
      </w:r>
    </w:p>
    <w:p w14:paraId="01EBAE3A" w14:textId="0AC3FFCD" w:rsidR="008F335A" w:rsidRDefault="008F335A" w:rsidP="008F335A">
      <w:r>
        <w:t xml:space="preserve">Modern causal inference offers several methods to estimate this average treatment effect, including randomized control trials, natural experiments, regression discontinuity designs, instrumental variables, matching, and difference-in-differences. I discuss the challenges of applying </w:t>
      </w:r>
      <w:r w:rsidR="00343B2B">
        <w:t xml:space="preserve">some of </w:t>
      </w:r>
      <w:r>
        <w:t>these methods to the research question.</w:t>
      </w:r>
    </w:p>
    <w:p w14:paraId="49878AA9" w14:textId="7CF3DC6D" w:rsidR="008F335A" w:rsidRDefault="008F335A" w:rsidP="008F335A">
      <w:r>
        <w:t xml:space="preserve">In a </w:t>
      </w:r>
      <w:r w:rsidRPr="008F335A">
        <w:rPr>
          <w:rStyle w:val="Strong"/>
          <w:b w:val="0"/>
          <w:bCs w:val="0"/>
        </w:rPr>
        <w:t>Regression Discontinuity Design (RDD)</w:t>
      </w:r>
      <w:r>
        <w:t xml:space="preserve">, units above a threshold value of a covariate receive treatment, while those below do not (e.g., scholarships granted to students above a specific test score). If units cannot precisely control their position relative to the threshold, assignment is “as good as random” </w:t>
      </w:r>
      <w:r w:rsidR="003677D8">
        <w:t xml:space="preserve">close the threshold, </w:t>
      </w:r>
      <w:r>
        <w:t xml:space="preserve">allowing for causal inference. However, in the context of the clearing mandate, the CFTC requirements (e.g., currency, notional value, floating rate index, tenor) </w:t>
      </w:r>
      <w:r>
        <w:lastRenderedPageBreak/>
        <w:t>can be precisely controlled by market participants. Thus, the assumptions necessary for RDD are not met.</w:t>
      </w:r>
    </w:p>
    <w:p w14:paraId="6FDF59F3" w14:textId="77777777" w:rsidR="008F335A" w:rsidRDefault="008F335A" w:rsidP="008F335A">
      <w:r>
        <w:t xml:space="preserve">The </w:t>
      </w:r>
      <w:r w:rsidRPr="008F335A">
        <w:rPr>
          <w:rStyle w:val="Strong"/>
          <w:b w:val="0"/>
          <w:bCs w:val="0"/>
        </w:rPr>
        <w:t>Instrumental Variable (IV) approach</w:t>
      </w:r>
      <w:r>
        <w:t xml:space="preserve"> relies on an instrument that affects the likelihood of treatment assignment. When the treatment variable is endogenous, a straightforward comparison between treated and untreated units could yield biased results. For a valid IV approach, the instrument must be relevant (associated with treatment assignment), independent (free from unobserved confounding variables), and satisfy the exclusion restriction (influencing the outcome solely through treatment). This approach is also unsuitable here, as CFTC-defined criteria determine clearing, and no external instrument influences clearing likelihood.</w:t>
      </w:r>
    </w:p>
    <w:p w14:paraId="668AA6FA" w14:textId="266A2603" w:rsidR="008F335A" w:rsidRDefault="008F335A" w:rsidP="008F335A">
      <w:r>
        <w:t xml:space="preserve">The approach adopted in this dissertation is the </w:t>
      </w:r>
      <w:r w:rsidRPr="008F335A">
        <w:rPr>
          <w:rStyle w:val="Strong"/>
          <w:b w:val="0"/>
          <w:bCs w:val="0"/>
        </w:rPr>
        <w:t>Difference-in-Differences (DiD) method</w:t>
      </w:r>
      <w:r>
        <w:t>. In this method, an appropriate control group (e.g., Canadian Dollar-denominated contracts) is selected, though it may differ from the treatment group. Initially, a pre-treatment difference between the control and treatment groups is calculated. This difference is then compared to the difference after treatment to estimate the causal effect. A key assumption in DiD is that of parallel trends—that, in the absence of treatment, both groups would have followed similar trends. Generally, this is not true for Canadian and U.S. swaps markets, given Canada’s export-oriented economy, distinct market participants, and unique monetary and fiscal policies, all of which influence pricing, volatility, and liquidity.</w:t>
      </w:r>
    </w:p>
    <w:p w14:paraId="7034ADA4" w14:textId="6E17E26A" w:rsidR="008F335A" w:rsidRDefault="008F335A" w:rsidP="008F335A">
      <w:r>
        <w:t xml:space="preserve">However, I argue that for short periods (e.g., the 20 trading-day windows studied in this dissertation), the U.S. and Canadian swaps markets are highly coupled. This is supported by evidence of parallel pre-treatment trends </w:t>
      </w:r>
      <w:r w:rsidR="003677D8">
        <w:t xml:space="preserve">(verified visually and through statistical methods) </w:t>
      </w:r>
      <w:r>
        <w:t>in pricing, volatility, and liquidity over short periods, as well as formal parallel trends tests.</w:t>
      </w:r>
      <w:commentRangeEnd w:id="136"/>
      <w:r w:rsidR="00A50363">
        <w:rPr>
          <w:rStyle w:val="CommentReference"/>
        </w:rPr>
        <w:commentReference w:id="136"/>
      </w:r>
    </w:p>
    <w:p w14:paraId="6482980E" w14:textId="079AB0CC" w:rsidR="00E162B2" w:rsidRPr="00E162B2" w:rsidRDefault="00E162B2" w:rsidP="00076D05">
      <w:pPr>
        <w:pStyle w:val="Heading2"/>
      </w:pPr>
      <w:r>
        <w:t>Pricing</w:t>
      </w:r>
    </w:p>
    <w:p w14:paraId="095C4E16" w14:textId="00A0BD28" w:rsidR="00916B59" w:rsidRDefault="00916B59" w:rsidP="00916B59">
      <w:r>
        <w:t xml:space="preserve">I investigate the causal impact of the central clearing mandate on the interest rate swap prices by comparing the premium above the fair rate (that is, the difference between the “riskless fixed rate” described in section </w:t>
      </w:r>
      <w:r w:rsidR="00667B32">
        <w:fldChar w:fldCharType="begin"/>
      </w:r>
      <w:r w:rsidR="00667B32">
        <w:instrText xml:space="preserve"> REF _Ref169916176 \r \h </w:instrText>
      </w:r>
      <w:r w:rsidR="00667B32">
        <w:fldChar w:fldCharType="separate"/>
      </w:r>
      <w:r w:rsidR="00667B32">
        <w:t>2.1</w:t>
      </w:r>
      <w:r w:rsidR="00667B32">
        <w:fldChar w:fldCharType="end"/>
      </w:r>
      <w:r w:rsidR="00667B32">
        <w:t xml:space="preserve"> </w:t>
      </w:r>
      <w:r>
        <w:t xml:space="preserve">and the observed fixed rate on an actual contract) on USD denominated swaps versus the premium on CAD denominated swaps before and after the mandate. I employ a difference-in-differences (DiD) identification strategy, with the CAD denominated swaps acting as the control group, which allows me to plausibly isolate the causal effect of the </w:t>
      </w:r>
      <w:r>
        <w:lastRenderedPageBreak/>
        <w:t>mandate on the swap premiums by exploiting the variation in the timing of the policy implementation.</w:t>
      </w:r>
    </w:p>
    <w:p w14:paraId="352C5CF6" w14:textId="77777777" w:rsidR="00916B59" w:rsidRDefault="00916B59" w:rsidP="00916B59">
      <w:r>
        <w:t>I begin by selecting a sample of interest rate swaps denominated in both USD and CAD from the ten trading days before and after the central clearing mandate was implemented. I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I can plausibly identify the causal effect of the policy on swap premiums if both groups would have followed parallel trends in the absence of the clearing mandate.</w:t>
      </w:r>
    </w:p>
    <w:p w14:paraId="01F72156" w14:textId="77777777" w:rsidR="00916B59" w:rsidRDefault="00916B59" w:rsidP="00916B59">
      <w:r>
        <w:t>To estimate the causal effect of the central clearing mandate on swap premiums, I employ a DiD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916B59" w14:paraId="011F9693" w14:textId="77777777" w:rsidTr="00496DC0">
        <w:tc>
          <w:tcPr>
            <w:tcW w:w="350" w:type="pct"/>
          </w:tcPr>
          <w:p w14:paraId="00C69D2A" w14:textId="77777777" w:rsidR="00916B59" w:rsidRDefault="00916B59" w:rsidP="00496DC0">
            <w:pPr>
              <w:ind w:firstLine="0"/>
            </w:pPr>
          </w:p>
        </w:tc>
        <w:tc>
          <w:tcPr>
            <w:tcW w:w="4300" w:type="pct"/>
          </w:tcPr>
          <w:p w14:paraId="5E87FB39" w14:textId="77777777" w:rsidR="00916B59" w:rsidRPr="008652DB" w:rsidRDefault="00000000" w:rsidP="00496DC0">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21BD9591" w14:textId="3136B5E0"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29</w:t>
            </w:r>
            <w:r w:rsidR="00C07EA6">
              <w:rPr>
                <w:noProof/>
              </w:rPr>
              <w:fldChar w:fldCharType="end"/>
            </w:r>
            <w:r>
              <w:t>)</w:t>
            </w:r>
          </w:p>
        </w:tc>
      </w:tr>
    </w:tbl>
    <w:p w14:paraId="1715AF9E" w14:textId="6C6359C0" w:rsidR="00A94C0E" w:rsidRDefault="00916B59" w:rsidP="00916B59">
      <w:pPr>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vector of control variables. The coefficient of interest is δ, which captures the causal effect of the central clearing mandate on swap premiums.</w:t>
      </w:r>
    </w:p>
    <w:p w14:paraId="060437CF" w14:textId="5E45E4B3" w:rsidR="00A94C0E" w:rsidRDefault="00D81AB0" w:rsidP="00A94C0E">
      <w:commentRangeStart w:id="137"/>
      <w:r>
        <w:t xml:space="preserve">The control variables included in </w:t>
      </w:r>
      <m:oMath>
        <m:r>
          <m:rPr>
            <m:sty m:val="p"/>
          </m:rPr>
          <w:rPr>
            <w:rFonts w:ascii="Cambria Math" w:hAnsi="Cambria Math"/>
          </w:rPr>
          <m:t>Γ</m:t>
        </m:r>
      </m:oMath>
      <w:r>
        <w:t xml:space="preserve"> are the day</w:t>
      </w:r>
      <w:r w:rsidR="00A92C54">
        <w:t xml:space="preserve"> in which the contract is traded</w:t>
      </w:r>
      <w:r>
        <w:t xml:space="preserve">, </w:t>
      </w:r>
      <w:r w:rsidR="00A92C54">
        <w:t xml:space="preserve">the </w:t>
      </w:r>
      <w:r>
        <w:t>time (categorized as morning, mid-day, afternoon or off-hours)</w:t>
      </w:r>
      <w:r w:rsidR="00A92C54">
        <w:t xml:space="preserve"> at which the contract is traded</w:t>
      </w:r>
      <w:r>
        <w:t xml:space="preserve">, the logarithm of the notional amount, whether the variable rate is capped, and the tenor of the contract (measured in months). The trading day variable is included because there is some discussion in the asset pricing literature of pricing differences on certain days (e.g. the “Monday effect” for equities). Trading time is also similarly included to account for differences in pricing behavior </w:t>
      </w:r>
      <w:r w:rsidR="00A92C54">
        <w:t xml:space="preserve">during certain trading sessions during the day. For example, trading is often concentrated to the morning and afternoon sessions, with less trading activity happening mid-day and off-hours sessions. The lack of liquidity during those sessions can affect pricing. The logarithm of the notional value is included, as there is some discussion in the literature that market participants prefer larger contracts (perhaps to economize over fixed costs) and due to the higher liquidity of these larger contracts, they may be priced differently than smaller contracts. If the variable rate is “capped”, the payer of the variable leg faces less (no) risk of the variable rate increasing beyond a </w:t>
      </w:r>
      <w:r w:rsidR="00A92C54">
        <w:lastRenderedPageBreak/>
        <w:t xml:space="preserve">specified threshold (the variable rate receiver now bears this risk). This is likely to influence the pricing of the swap. Finally, the tenor (length of the contract) is included as some tenors (e.g. </w:t>
      </w:r>
      <w:proofErr w:type="gramStart"/>
      <w:r w:rsidR="00A92C54">
        <w:t>10 year</w:t>
      </w:r>
      <w:proofErr w:type="gramEnd"/>
      <w:r w:rsidR="00A92C54">
        <w:t xml:space="preserve"> contracts) have more liquidity than others.</w:t>
      </w:r>
      <w:commentRangeEnd w:id="137"/>
      <w:r w:rsidR="00964440">
        <w:rPr>
          <w:rStyle w:val="CommentReference"/>
        </w:rPr>
        <w:commentReference w:id="137"/>
      </w:r>
    </w:p>
    <w:p w14:paraId="3A9FB0AC" w14:textId="0EF470B7" w:rsidR="00916B59" w:rsidRDefault="00916B59" w:rsidP="00916B59">
      <w:r>
        <w:t xml:space="preserve">To ensure the validity of the identification strategy, I test the parallel trends assumption by </w:t>
      </w:r>
      <w:r w:rsidR="00A94C0E">
        <w:t xml:space="preserve">both </w:t>
      </w:r>
      <w:r>
        <w:t xml:space="preserve">visually inspecting </w:t>
      </w:r>
      <w:r w:rsidR="00A94C0E">
        <w:t xml:space="preserve">and statistically verifying </w:t>
      </w:r>
      <w:r>
        <w:t xml:space="preserve">the pre-treatment trends of swap premiums for both treatment and control groups and conducting placebo tests. Additionally, </w:t>
      </w:r>
      <w:r w:rsidR="00F66971">
        <w:t>I</w:t>
      </w:r>
      <w:r>
        <w:t xml:space="preserve"> us</w:t>
      </w:r>
      <w:r w:rsidR="00F66971">
        <w:t>e</w:t>
      </w:r>
      <w:r>
        <w:t xml:space="preserve"> alternative control and experimental groups</w:t>
      </w:r>
      <w:r w:rsidR="00F66971">
        <w:t xml:space="preserve"> to lend further support to my findings.</w:t>
      </w:r>
    </w:p>
    <w:p w14:paraId="1B498EF1" w14:textId="79A465CB" w:rsidR="00916B59" w:rsidRDefault="00916B59" w:rsidP="00916B59">
      <w:r>
        <w:t>I examin</w:t>
      </w:r>
      <w:r w:rsidR="00BA653F">
        <w:t>e</w:t>
      </w:r>
      <w:r>
        <w:t xml:space="preserve">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rsidR="00667B32">
        <w:fldChar w:fldCharType="begin"/>
      </w:r>
      <w:r w:rsidR="00667B32">
        <w:instrText xml:space="preserve"> REF _Ref169917013 \h </w:instrText>
      </w:r>
      <w:r w:rsidR="00667B32">
        <w:fldChar w:fldCharType="separate"/>
      </w:r>
      <w:r w:rsidR="00667B32">
        <w:t xml:space="preserve">Figure </w:t>
      </w:r>
      <w:r w:rsidR="00667B32">
        <w:rPr>
          <w:noProof/>
        </w:rPr>
        <w:t>4</w:t>
      </w:r>
      <w:r w:rsidR="00667B32">
        <w:fldChar w:fldCharType="end"/>
      </w:r>
      <w:r>
        <w:t xml:space="preserve"> shows </w:t>
      </w:r>
      <w:r w:rsidR="00A94C0E">
        <w:t xml:space="preserve">a sample of </w:t>
      </w:r>
      <w:r>
        <w:t xml:space="preserve">these trends for the </w:t>
      </w:r>
      <w:r w:rsidR="00A436D5">
        <w:t xml:space="preserve">tenors specified </w:t>
      </w:r>
      <w:r>
        <w:t>above</w:t>
      </w:r>
      <w:r w:rsidR="00A436D5">
        <w:t xml:space="preserve">, </w:t>
      </w:r>
      <w:r w:rsidR="00A94C0E">
        <w:t xml:space="preserve">showing the pre-trend for phase 1 for 10-year contracts and the pre-trend for phase </w:t>
      </w:r>
      <w:r w:rsidR="00A436D5">
        <w:t>2</w:t>
      </w:r>
      <w:r w:rsidR="00A94C0E">
        <w:t xml:space="preserve"> for 2-year contracts</w:t>
      </w:r>
      <w:r w:rsidR="00A436D5">
        <w:t xml:space="preserve">. </w:t>
      </w:r>
      <w:r w:rsidR="00A94C0E">
        <w:t>Other periods and phases show similar parallel trends but are not included here for brevity</w:t>
      </w:r>
      <w:r>
        <w:t xml:space="preserve">. The swaps rates show a parallel </w:t>
      </w:r>
      <w:r w:rsidR="00A436D5">
        <w:t>pre-</w:t>
      </w:r>
      <w:r>
        <w:t xml:space="preserve">trend prior to the implementation of the clearing mandate, with the Canadian swaps rate </w:t>
      </w:r>
      <w:r w:rsidR="00A94C0E">
        <w:t xml:space="preserve">always </w:t>
      </w:r>
      <w:r>
        <w:t>higher than the US rate. This is likely due to differences in key policy rates between the US (lower Fed Funds target rate 0%) and Canada (key policy rate target 1%). There was no change to these policy rates in 2013.</w:t>
      </w:r>
    </w:p>
    <w:p w14:paraId="5FDA777A" w14:textId="5B2665A0" w:rsidR="00C07EA6" w:rsidRDefault="00C07EA6">
      <w:pPr>
        <w:spacing w:line="240" w:lineRule="auto"/>
        <w:ind w:firstLine="0"/>
        <w:jc w:val="left"/>
      </w:pPr>
      <w:r>
        <w:br w:type="page"/>
      </w:r>
    </w:p>
    <w:p w14:paraId="514C2353" w14:textId="77777777" w:rsidR="00C07EA6" w:rsidRDefault="00C07EA6" w:rsidP="00C07EA6">
      <w:pPr>
        <w:pStyle w:val="Caption"/>
        <w:keepNext/>
        <w:sectPr w:rsidR="00C07EA6">
          <w:footerReference w:type="default" r:id="rId17"/>
          <w:pgSz w:w="12240" w:h="15840"/>
          <w:pgMar w:top="1440" w:right="1440" w:bottom="1440" w:left="1440" w:header="720" w:footer="720" w:gutter="0"/>
          <w:cols w:space="720"/>
          <w:docGrid w:linePitch="360"/>
        </w:sectPr>
      </w:pPr>
    </w:p>
    <w:p w14:paraId="655B9119" w14:textId="5EE4AC4D" w:rsidR="00C07EA6" w:rsidRDefault="00C07EA6" w:rsidP="00A94C0E">
      <w:pPr>
        <w:pStyle w:val="Caption"/>
        <w:keepNext/>
      </w:pPr>
      <w:bookmarkStart w:id="138" w:name="_Ref169917013"/>
      <w:r>
        <w:lastRenderedPageBreak/>
        <w:t xml:space="preserve">Figure </w:t>
      </w:r>
      <w:r w:rsidR="00767205">
        <w:fldChar w:fldCharType="begin"/>
      </w:r>
      <w:r w:rsidR="00767205">
        <w:instrText xml:space="preserve"> SEQ Figure \* ARABIC </w:instrText>
      </w:r>
      <w:r w:rsidR="00767205">
        <w:fldChar w:fldCharType="separate"/>
      </w:r>
      <w:r w:rsidR="00767205">
        <w:rPr>
          <w:noProof/>
        </w:rPr>
        <w:t>4</w:t>
      </w:r>
      <w:r w:rsidR="00767205">
        <w:rPr>
          <w:noProof/>
        </w:rPr>
        <w:fldChar w:fldCharType="end"/>
      </w:r>
      <w:bookmarkEnd w:id="138"/>
      <w:r>
        <w:rPr>
          <w:noProof/>
        </w:rPr>
        <w:t xml:space="preserve"> Pre-trend</w:t>
      </w:r>
      <w:r w:rsidR="00A94C0E">
        <w:rPr>
          <w:noProof/>
        </w:rPr>
        <w:t>s</w:t>
      </w:r>
      <w:r>
        <w:rPr>
          <w:noProof/>
        </w:rPr>
        <w:t xml:space="preserve"> for </w:t>
      </w:r>
      <w:r w:rsidR="000B62EF">
        <w:rPr>
          <w:noProof/>
        </w:rPr>
        <w:t xml:space="preserve">swap </w:t>
      </w:r>
      <w:r>
        <w:rPr>
          <w:noProof/>
        </w:rPr>
        <w:t>pricing</w:t>
      </w:r>
      <w:r w:rsidR="00CF1968">
        <w:rPr>
          <w:noProof/>
        </w:rPr>
        <w:t xml:space="preserve"> for 2-year swaps during phase 2 and 10-year swaps during phase 1 of the clearing mandate implementation. Red</w:t>
      </w:r>
      <w:r w:rsidR="00A94C0E">
        <w:rPr>
          <w:noProof/>
        </w:rPr>
        <w:t>, dashed veritcal</w:t>
      </w:r>
      <w:r w:rsidR="00CF1968">
        <w:rPr>
          <w:noProof/>
        </w:rPr>
        <w:t xml:space="preserve">line indicates when the </w:t>
      </w:r>
      <w:r w:rsidR="00A94C0E">
        <w:rPr>
          <w:noProof/>
        </w:rPr>
        <w:t xml:space="preserve">clearing </w:t>
      </w:r>
      <w:r w:rsidR="00CF1968">
        <w:rPr>
          <w:noProof/>
        </w:rPr>
        <w:t xml:space="preserve">mandate went into effect. Highlighted area </w:t>
      </w:r>
      <w:r w:rsidR="0039100D">
        <w:rPr>
          <w:noProof/>
        </w:rPr>
        <w:t>is the period of study and the pre-trend is to the left of highlighted area</w:t>
      </w:r>
      <w:r w:rsidR="00A94C0E">
        <w:rPr>
          <w:noProof/>
        </w:rPr>
        <w:t>.</w:t>
      </w:r>
    </w:p>
    <w:p w14:paraId="6B1590F3" w14:textId="3C988D32" w:rsidR="00C07EA6" w:rsidRDefault="000B62EF" w:rsidP="000B62EF">
      <w:pPr>
        <w:ind w:firstLine="0"/>
        <w:jc w:val="center"/>
      </w:pPr>
      <w:r>
        <w:rPr>
          <w:noProof/>
          <w14:ligatures w14:val="standardContextual"/>
        </w:rPr>
        <w:drawing>
          <wp:inline distT="0" distB="0" distL="0" distR="0" wp14:anchorId="436D9772" wp14:editId="644D7E77">
            <wp:extent cx="4606360" cy="2743200"/>
            <wp:effectExtent l="0" t="0" r="3810" b="0"/>
            <wp:docPr id="1669703910" name="Picture 1" descr="A graph showing the price of a curr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03910" name="Picture 1" descr="A graph showing the price of a currenc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06360" cy="2743200"/>
                    </a:xfrm>
                    <a:prstGeom prst="rect">
                      <a:avLst/>
                    </a:prstGeom>
                  </pic:spPr>
                </pic:pic>
              </a:graphicData>
            </a:graphic>
          </wp:inline>
        </w:drawing>
      </w:r>
    </w:p>
    <w:p w14:paraId="71B5F9AB" w14:textId="6873B7F6" w:rsidR="00C07EA6" w:rsidRDefault="000B62EF" w:rsidP="000B62EF">
      <w:pPr>
        <w:spacing w:line="240" w:lineRule="auto"/>
        <w:ind w:firstLine="0"/>
        <w:jc w:val="center"/>
      </w:pPr>
      <w:r>
        <w:rPr>
          <w:noProof/>
          <w14:ligatures w14:val="standardContextual"/>
        </w:rPr>
        <w:drawing>
          <wp:inline distT="0" distB="0" distL="0" distR="0" wp14:anchorId="3A653BA6" wp14:editId="797161DF">
            <wp:extent cx="4606359" cy="2743200"/>
            <wp:effectExtent l="0" t="0" r="3810" b="0"/>
            <wp:docPr id="1191898690" name="Picture 2" descr="A graph with a line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98690" name="Picture 2" descr="A graph with a line graph and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06359" cy="2743200"/>
                    </a:xfrm>
                    <a:prstGeom prst="rect">
                      <a:avLst/>
                    </a:prstGeom>
                  </pic:spPr>
                </pic:pic>
              </a:graphicData>
            </a:graphic>
          </wp:inline>
        </w:drawing>
      </w:r>
      <w:r w:rsidR="00C07EA6">
        <w:br w:type="page"/>
      </w:r>
    </w:p>
    <w:p w14:paraId="70F3F5C0" w14:textId="77777777" w:rsidR="00C07EA6" w:rsidRDefault="00C07EA6" w:rsidP="00C07EA6">
      <w:pPr>
        <w:ind w:firstLine="0"/>
        <w:sectPr w:rsidR="00C07EA6" w:rsidSect="000B62EF">
          <w:pgSz w:w="12226" w:h="15840"/>
          <w:pgMar w:top="1440" w:right="1440" w:bottom="1440" w:left="1440" w:header="720" w:footer="720" w:gutter="0"/>
          <w:cols w:space="720"/>
          <w:docGrid w:linePitch="360"/>
        </w:sectPr>
      </w:pPr>
    </w:p>
    <w:p w14:paraId="1A4F31A5" w14:textId="77777777" w:rsidR="00C07EA6" w:rsidRDefault="00C07EA6" w:rsidP="00C07EA6">
      <w:pPr>
        <w:ind w:firstLine="0"/>
      </w:pPr>
    </w:p>
    <w:p w14:paraId="601D9884" w14:textId="2843350B" w:rsidR="00E162B2" w:rsidRDefault="00E162B2" w:rsidP="00076D05">
      <w:pPr>
        <w:pStyle w:val="Heading2"/>
      </w:pPr>
      <w:r>
        <w:t>Liquidity</w:t>
      </w:r>
    </w:p>
    <w:p w14:paraId="48955599" w14:textId="0BF0EBFF" w:rsidR="00916B59" w:rsidRDefault="00916B59" w:rsidP="00916B59">
      <w:r>
        <w:t>Liquidity is a broad concept defined as how easily one can convert financial assets to cash with minimal impact to prices</w:t>
      </w:r>
      <w:r w:rsidR="00A436D5">
        <w:t xml:space="preserve"> of those financial assets</w:t>
      </w:r>
      <w:r>
        <w:t xml:space="preserve">. Several measures try to capture this notion: </w:t>
      </w:r>
      <w:r w:rsidRPr="00802DBB">
        <w:rPr>
          <w:i/>
          <w:iCs/>
        </w:rPr>
        <w:t>bid-ask spreads</w:t>
      </w:r>
      <w:r>
        <w:t xml:space="preserve"> measure the cost of trading (small quantities) of an asset at the best quoted sell and buy prices; </w:t>
      </w:r>
      <w:r w:rsidRPr="00802DBB">
        <w:rPr>
          <w:i/>
          <w:iCs/>
        </w:rPr>
        <w:t>market depth</w:t>
      </w:r>
      <w:r>
        <w:t xml:space="preserve"> measures how much of an asset is available to trade at given price points; </w:t>
      </w:r>
      <w:r w:rsidRPr="00802DBB">
        <w:rPr>
          <w:i/>
          <w:iCs/>
        </w:rPr>
        <w:t>price impact</w:t>
      </w:r>
      <w:r>
        <w:t xml:space="preserve"> measures how much prices react to buying and selling. As in the case of pricing (premium), I employ a difference-in-differences strategy to identify the impact of the central clearing mandate on liquidity, with CAD denominated contracts serving as the control group and USD denominated contracts serving as the treatment group. I use several measures of liquidity to capture the different notions discussed above.</w:t>
      </w:r>
    </w:p>
    <w:p w14:paraId="2401A341" w14:textId="5D38BAAA" w:rsidR="00916B59" w:rsidRDefault="00916B59" w:rsidP="00916B59">
      <w:r>
        <w:t xml:space="preserve">As discussed in section </w:t>
      </w:r>
      <w:r w:rsidR="00667B32">
        <w:fldChar w:fldCharType="begin"/>
      </w:r>
      <w:r w:rsidR="00667B32">
        <w:instrText xml:space="preserve"> REF _Ref169917084 \r \h </w:instrText>
      </w:r>
      <w:r w:rsidR="00667B32">
        <w:fldChar w:fldCharType="separate"/>
      </w:r>
      <w:r w:rsidR="00667B32">
        <w:t>2.4</w:t>
      </w:r>
      <w:r w:rsidR="00667B32">
        <w:fldChar w:fldCharType="end"/>
      </w:r>
      <w:r w:rsidR="00667B32">
        <w:t xml:space="preserve"> </w:t>
      </w:r>
      <w:r>
        <w:t>risk-averse dealers adjust their bid-ask spreads in the face of market orders from liquidity traders. To be able to compare spreads for contracts with different prices, I calculate a relative bid-ask spread based on the mid-</w:t>
      </w:r>
      <w:r w:rsidR="00F66971">
        <w:t>quote</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4A983669" w14:textId="77777777" w:rsidTr="00496DC0">
        <w:tc>
          <w:tcPr>
            <w:tcW w:w="350" w:type="pct"/>
          </w:tcPr>
          <w:p w14:paraId="6DE0B1D4" w14:textId="77777777" w:rsidR="00916B59" w:rsidRDefault="00916B59" w:rsidP="00496DC0">
            <w:pPr>
              <w:ind w:firstLine="0"/>
            </w:pPr>
          </w:p>
        </w:tc>
        <w:tc>
          <w:tcPr>
            <w:tcW w:w="4300" w:type="pct"/>
          </w:tcPr>
          <w:p w14:paraId="6012FB37" w14:textId="77777777" w:rsidR="00916B59" w:rsidRPr="008652DB" w:rsidRDefault="00916B59" w:rsidP="00496DC0">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533C47B8" w14:textId="1A0C3C77"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30</w:t>
            </w:r>
            <w:r w:rsidR="00C07EA6">
              <w:rPr>
                <w:noProof/>
              </w:rPr>
              <w:fldChar w:fldCharType="end"/>
            </w:r>
            <w:r>
              <w:t>)</w:t>
            </w:r>
          </w:p>
        </w:tc>
      </w:tr>
    </w:tbl>
    <w:p w14:paraId="4C6C2872" w14:textId="74E43601" w:rsidR="00916B59" w:rsidRDefault="00916B59" w:rsidP="00916B59">
      <w:pPr>
        <w:ind w:firstLine="0"/>
      </w:pPr>
      <w:r>
        <w:t xml:space="preserve">where the numerator </w:t>
      </w:r>
      <m:oMath>
        <m:r>
          <w:rPr>
            <w:rFonts w:ascii="Cambria Math" w:hAnsi="Cambria Math"/>
          </w:rPr>
          <m:t>(bid-ask)</m:t>
        </m:r>
      </m:oMath>
      <w:r>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t xml:space="preserve"> is the mid-</w:t>
      </w:r>
      <w:r w:rsidR="00F66971">
        <w:t>quote</w:t>
      </w:r>
      <w:r>
        <w:t>. I collect end-of day bid and ask data from the Bloomberg terminal for US-dollar and Canadian-dollar denominated 2-year, 5-year and 10-year contracts for the ten-day trading period before and after the implementation of phase 1, phase 2 and phase 3 of the of the clearing regulation.</w:t>
      </w:r>
    </w:p>
    <w:p w14:paraId="6C587022" w14:textId="0C64A143" w:rsidR="00916B59" w:rsidRDefault="00916B59" w:rsidP="00916B59">
      <w:r>
        <w:t xml:space="preserve">The bid-ask spread measure is “low frequency” </w:t>
      </w:r>
      <w:r w:rsidR="00A436D5">
        <w:t xml:space="preserve">(collected at the end of day) </w:t>
      </w:r>
      <w:r>
        <w:t>and does not necessarily reflect the costs traders may face throughout the trading session. To estimate the intraday liquidity that traders may experience, I use two proxies common in the literature: the Roll measure and the Amihud Illiquidity (price impact) measure.</w:t>
      </w:r>
    </w:p>
    <w:p w14:paraId="17D2B693" w14:textId="0B8B3486" w:rsidR="00916B59" w:rsidRDefault="00916B59" w:rsidP="00916B59">
      <w:r>
        <w:t>The first measure</w:t>
      </w:r>
      <w:r w:rsidR="00A436D5">
        <w:t>,</w:t>
      </w:r>
      <w:r>
        <w:t xml:space="preserv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575D9445" w14:textId="77777777" w:rsidTr="00496DC0">
        <w:tc>
          <w:tcPr>
            <w:tcW w:w="350" w:type="pct"/>
          </w:tcPr>
          <w:p w14:paraId="09B2E060" w14:textId="77777777" w:rsidR="00916B59" w:rsidRDefault="00916B59" w:rsidP="00496DC0">
            <w:pPr>
              <w:ind w:firstLine="0"/>
            </w:pPr>
          </w:p>
        </w:tc>
        <w:tc>
          <w:tcPr>
            <w:tcW w:w="4300" w:type="pct"/>
          </w:tcPr>
          <w:p w14:paraId="2E56747B" w14:textId="77777777" w:rsidR="00916B59" w:rsidRPr="008652DB" w:rsidRDefault="00916B59" w:rsidP="00496DC0">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5BF4F9A" w14:textId="71FD6042"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31</w:t>
            </w:r>
            <w:r w:rsidR="00C07EA6">
              <w:rPr>
                <w:noProof/>
              </w:rPr>
              <w:fldChar w:fldCharType="end"/>
            </w:r>
            <w:r>
              <w:t>)</w:t>
            </w:r>
          </w:p>
        </w:tc>
      </w:tr>
    </w:tbl>
    <w:p w14:paraId="3C0E064A" w14:textId="7B07CFB7" w:rsidR="00916B59" w:rsidRDefault="00916B59" w:rsidP="00916B59">
      <w:pPr>
        <w:ind w:firstLine="0"/>
      </w:pPr>
      <w:r>
        <w:lastRenderedPageBreak/>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w:t>
      </w:r>
      <w:r w:rsidR="00F66971">
        <w:t xml:space="preserve">I group the contracts by tenor and calculate the Roll measure for each trade date. I focus the analysis on 2-year, 5-year and 10-year contracts (the most actively traded contacts). </w:t>
      </w:r>
      <w:r>
        <w:t>For some trading days and tenors, the quantity under the radical is negative. These observations are excluded from the dataset. I also exclude any days where the number of contracts traded is less than five.</w:t>
      </w:r>
    </w:p>
    <w:p w14:paraId="01141BF4" w14:textId="242BAD97" w:rsidR="00916B59" w:rsidRDefault="00916B59" w:rsidP="00916B59">
      <w:r>
        <w:t xml:space="preserve">In general, market liquidity is a measure of “how easily” traders can exit or enter the market. The bid-ask spread </w:t>
      </w:r>
      <w:r w:rsidR="00F66971">
        <w:t xml:space="preserve">(and the Roll measure) </w:t>
      </w:r>
      <w:r>
        <w:t xml:space="preserve">is a common metric for how easily traders can enter or exit </w:t>
      </w:r>
      <w:r w:rsidRPr="003778E9">
        <w:rPr>
          <w:i/>
          <w:iCs/>
        </w:rPr>
        <w:t>small positions</w:t>
      </w:r>
      <w:r>
        <w:t>. However, when trading larger positions, this liquidity may not be available (only a limited number of contracts may be available to trade at the best bid and ask prices, and dealers can change their quoted prices in the face of large market orders). A common measure of the “price impact” of a trade is 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32395E2A" w14:textId="77777777" w:rsidTr="00496DC0">
        <w:tc>
          <w:tcPr>
            <w:tcW w:w="350" w:type="pct"/>
          </w:tcPr>
          <w:p w14:paraId="7B8115A9" w14:textId="77777777" w:rsidR="00916B59" w:rsidRDefault="00916B59" w:rsidP="00496DC0">
            <w:pPr>
              <w:ind w:firstLine="0"/>
            </w:pPr>
          </w:p>
        </w:tc>
        <w:tc>
          <w:tcPr>
            <w:tcW w:w="4300" w:type="pct"/>
          </w:tcPr>
          <w:p w14:paraId="2228F32D" w14:textId="77777777" w:rsidR="00916B59" w:rsidRPr="008652DB" w:rsidRDefault="00916B59" w:rsidP="00496DC0">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805D141" w14:textId="27C45F00"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32</w:t>
            </w:r>
            <w:r w:rsidR="00C07EA6">
              <w:rPr>
                <w:noProof/>
              </w:rPr>
              <w:fldChar w:fldCharType="end"/>
            </w:r>
            <w:r>
              <w:t>)</w:t>
            </w:r>
          </w:p>
        </w:tc>
      </w:tr>
    </w:tbl>
    <w:p w14:paraId="5DDE49E6" w14:textId="0B7FB463" w:rsidR="00916B59" w:rsidRDefault="00916B59" w:rsidP="00916B59">
      <w:pPr>
        <w:ind w:firstLine="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return on an asset at time </w:t>
      </w:r>
      <m:oMath>
        <m:r>
          <w:rPr>
            <w:rFonts w:ascii="Cambria Math" w:hAnsi="Cambria Math"/>
          </w:rPr>
          <m:t>t</m:t>
        </m:r>
      </m:oMath>
      <w:r>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is the total volume of contracts traded (calculated as the sum of the gross notional contract value in period </w:t>
      </w:r>
      <m:oMath>
        <m:r>
          <w:rPr>
            <w:rFonts w:ascii="Cambria Math" w:hAnsi="Cambria Math"/>
          </w:rPr>
          <m:t>t</m:t>
        </m:r>
      </m:oMath>
      <w:r>
        <w:t xml:space="preserve">). The Amihud liquidity measure, which normalizes inter-period price changes by the market size (volume) is a measure of how much prices move, scaled by the trade size. I calculate the daily Amihud liquidity measure for US and Canadian </w:t>
      </w:r>
      <w:r w:rsidR="00A436D5">
        <w:t>2</w:t>
      </w:r>
      <w:r>
        <w:t xml:space="preserve">-year, </w:t>
      </w:r>
      <w:r w:rsidR="00A436D5">
        <w:t>5</w:t>
      </w:r>
      <w:r>
        <w:t xml:space="preserve">-year, and </w:t>
      </w:r>
      <w:r w:rsidR="00A436D5">
        <w:t>10</w:t>
      </w:r>
      <w:r>
        <w:t>-year contracts</w:t>
      </w:r>
      <w:r w:rsidR="00FE68A6">
        <w:t xml:space="preserve"> for each trading date (calculating average daily returns </w:t>
      </w:r>
      <w:r w:rsidR="00444FE6">
        <w:t xml:space="preserve">using </w:t>
      </w:r>
      <w:r w:rsidR="00FE68A6">
        <w:t>price changes from trade to trade</w:t>
      </w:r>
      <w:r w:rsidR="00444FE6">
        <w:t xml:space="preserve"> within a day</w:t>
      </w:r>
      <w:r w:rsidR="005B2CFB">
        <w:t>. I use the total notional amount on a given day as the volume measure in the denominator</w:t>
      </w:r>
      <w:r w:rsidR="00FE68A6">
        <w:t>)</w:t>
      </w:r>
      <w:r>
        <w:t>.</w:t>
      </w:r>
    </w:p>
    <w:p w14:paraId="33C5D1D3" w14:textId="3D3801E6" w:rsidR="00916B59" w:rsidRDefault="00916B59" w:rsidP="00916B59">
      <w:r>
        <w:t>For each liquidity measure discussed above, I run a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60E7A8A5" w14:textId="77777777" w:rsidTr="00496DC0">
        <w:tc>
          <w:tcPr>
            <w:tcW w:w="350" w:type="pct"/>
          </w:tcPr>
          <w:p w14:paraId="470F5A41" w14:textId="77777777" w:rsidR="00916B59" w:rsidRDefault="00916B59" w:rsidP="00496DC0">
            <w:pPr>
              <w:ind w:firstLine="0"/>
            </w:pPr>
          </w:p>
        </w:tc>
        <w:tc>
          <w:tcPr>
            <w:tcW w:w="4300" w:type="pct"/>
          </w:tcPr>
          <w:p w14:paraId="330637D8" w14:textId="77777777" w:rsidR="00916B59" w:rsidRPr="008652DB" w:rsidRDefault="00000000" w:rsidP="00496DC0">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10993735" w14:textId="2D8EA9CB"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33</w:t>
            </w:r>
            <w:r w:rsidR="00C07EA6">
              <w:rPr>
                <w:noProof/>
              </w:rPr>
              <w:fldChar w:fldCharType="end"/>
            </w:r>
            <w:r>
              <w:t>)</w:t>
            </w:r>
          </w:p>
        </w:tc>
      </w:tr>
    </w:tbl>
    <w:p w14:paraId="323DAB38" w14:textId="0802DAEA" w:rsidR="00916B59" w:rsidRDefault="00916B59" w:rsidP="00916B59">
      <w:pPr>
        <w:ind w:firstLine="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t xml:space="preserve">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for whether the observation is in the post- or pre implementation period. </w:t>
      </w:r>
      <m:oMath>
        <m:r>
          <w:rPr>
            <w:rFonts w:ascii="Cambria Math" w:hAnsi="Cambria Math"/>
          </w:rPr>
          <m:t>δ</m:t>
        </m:r>
      </m:oMath>
      <w:r>
        <w:t xml:space="preserve"> is the parameter of interest.</w:t>
      </w:r>
    </w:p>
    <w:p w14:paraId="02DE3EB1" w14:textId="0719E9B1" w:rsidR="00916B59" w:rsidRDefault="00916B59" w:rsidP="00916B59">
      <w:r>
        <w:t xml:space="preserve">For the identification strategy to be valid, the underlying variables must follow parallel trends if there was no intervention. I visually test this by plotting the time-series of the relative spread, Amihud measure, and the Roll measure for the twenty trading days before the period of the study. </w:t>
      </w:r>
      <w:r w:rsidR="00DD00F7">
        <w:fldChar w:fldCharType="begin"/>
      </w:r>
      <w:r w:rsidR="00DD00F7">
        <w:instrText xml:space="preserve"> REF _Ref169958555 \h </w:instrText>
      </w:r>
      <w:r w:rsidR="00DD00F7">
        <w:fldChar w:fldCharType="separate"/>
      </w:r>
      <w:r w:rsidR="00DD00F7">
        <w:t xml:space="preserve">Figure </w:t>
      </w:r>
      <w:r w:rsidR="00DD00F7">
        <w:rPr>
          <w:noProof/>
        </w:rPr>
        <w:t>5</w:t>
      </w:r>
      <w:r w:rsidR="00DD00F7">
        <w:fldChar w:fldCharType="end"/>
      </w:r>
      <w:r w:rsidR="00DD00F7">
        <w:t xml:space="preserve"> </w:t>
      </w:r>
      <w:r>
        <w:t xml:space="preserve">shows the path of the relative spread measure for 5-year contracts for the USD and CAD denominated markets (other </w:t>
      </w:r>
      <w:r w:rsidR="00F66971">
        <w:t xml:space="preserve">contract </w:t>
      </w:r>
      <w:r>
        <w:t xml:space="preserve">tenors show a similar trend). As in the case for the price </w:t>
      </w:r>
      <w:r>
        <w:lastRenderedPageBreak/>
        <w:t xml:space="preserve">premium, the </w:t>
      </w:r>
      <w:r w:rsidR="000623F9">
        <w:t>relative bid-ask spread measure</w:t>
      </w:r>
      <w:r>
        <w:t xml:space="preserve"> in the US and Canadian contracts generally follow a parallel trend before the implementation of the clearing mandate. The Canadian market has higher relative spreads, likely due to the smaller size of the market. </w:t>
      </w:r>
      <w:r w:rsidR="006B0CE0">
        <w:fldChar w:fldCharType="begin"/>
      </w:r>
      <w:r w:rsidR="006B0CE0">
        <w:instrText xml:space="preserve"> REF _Ref169960502 \h </w:instrText>
      </w:r>
      <w:r w:rsidR="006B0CE0">
        <w:fldChar w:fldCharType="separate"/>
      </w:r>
      <w:r w:rsidR="006B0CE0">
        <w:t xml:space="preserve">Figure </w:t>
      </w:r>
      <w:r w:rsidR="006B0CE0">
        <w:rPr>
          <w:noProof/>
        </w:rPr>
        <w:t>6</w:t>
      </w:r>
      <w:r w:rsidR="006B0CE0">
        <w:fldChar w:fldCharType="end"/>
      </w:r>
      <w:r w:rsidR="006B0CE0">
        <w:t xml:space="preserve"> </w:t>
      </w:r>
      <w:r>
        <w:t xml:space="preserve">shows the Roll measure </w:t>
      </w:r>
      <w:r w:rsidR="00FE68A6">
        <w:t xml:space="preserve">for the </w:t>
      </w:r>
      <w:r>
        <w:t xml:space="preserve">5-year USD and CAD interest rate swaps contracts (other tenors show similar trends). Note that due to the limitation discussed above, the Roll measure is not observable on all trading days. It is difficult to make a conclusion about parallel trends due to the lack of data availability. </w:t>
      </w:r>
      <w:r w:rsidR="006B0CE0">
        <w:fldChar w:fldCharType="begin"/>
      </w:r>
      <w:r w:rsidR="006B0CE0">
        <w:instrText xml:space="preserve"> REF _Ref169960521 \h </w:instrText>
      </w:r>
      <w:r w:rsidR="006B0CE0">
        <w:fldChar w:fldCharType="separate"/>
      </w:r>
      <w:r w:rsidR="006B0CE0">
        <w:t xml:space="preserve">Figure </w:t>
      </w:r>
      <w:r w:rsidR="006B0CE0">
        <w:rPr>
          <w:noProof/>
        </w:rPr>
        <w:t>7</w:t>
      </w:r>
      <w:r w:rsidR="006B0CE0">
        <w:fldChar w:fldCharType="end"/>
      </w:r>
      <w:r>
        <w:t xml:space="preserve"> shows the Amihud illiquidity measure for 5-year USD and CAD interest rate swaps contracts. As </w:t>
      </w:r>
      <w:r w:rsidR="002B0FB0">
        <w:t>expected,</w:t>
      </w:r>
      <w:r w:rsidR="00B2363A">
        <w:t xml:space="preserve"> </w:t>
      </w:r>
      <w:r w:rsidR="002B0FB0">
        <w:t>the Amihud measure is larger (indicating less liquidity) for the Canadian market, due to its smaller size. As is the case with the Roll measure, there is not enough data to conclude whether the parallel trend assumptions hold for the Amihud illiquidity measure.</w:t>
      </w:r>
    </w:p>
    <w:p w14:paraId="1A2C6742" w14:textId="3481FEDB" w:rsidR="00B2363A" w:rsidRDefault="00B2363A">
      <w:pPr>
        <w:spacing w:line="240" w:lineRule="auto"/>
        <w:ind w:firstLine="0"/>
        <w:jc w:val="left"/>
      </w:pPr>
      <w:r>
        <w:br w:type="page"/>
      </w:r>
    </w:p>
    <w:p w14:paraId="6E8D6075" w14:textId="18B0BA8E" w:rsidR="00DD00F7" w:rsidRDefault="00DD00F7" w:rsidP="00DD00F7">
      <w:pPr>
        <w:pStyle w:val="Caption"/>
        <w:keepNext/>
        <w:jc w:val="center"/>
      </w:pPr>
      <w:bookmarkStart w:id="139" w:name="_Ref169958555"/>
      <w:r>
        <w:lastRenderedPageBreak/>
        <w:t xml:space="preserve">Figure </w:t>
      </w:r>
      <w:r w:rsidR="00767205">
        <w:fldChar w:fldCharType="begin"/>
      </w:r>
      <w:r w:rsidR="00767205">
        <w:instrText xml:space="preserve"> SEQ Figure \* ARABIC </w:instrText>
      </w:r>
      <w:r w:rsidR="00767205">
        <w:fldChar w:fldCharType="separate"/>
      </w:r>
      <w:r w:rsidR="00767205">
        <w:rPr>
          <w:noProof/>
        </w:rPr>
        <w:t>5</w:t>
      </w:r>
      <w:r w:rsidR="00767205">
        <w:rPr>
          <w:noProof/>
        </w:rPr>
        <w:fldChar w:fldCharType="end"/>
      </w:r>
      <w:bookmarkEnd w:id="139"/>
      <w:r>
        <w:rPr>
          <w:noProof/>
        </w:rPr>
        <w:t xml:space="preserve"> Relative Bid-Ask Spread </w:t>
      </w:r>
      <w:r w:rsidR="00302D61">
        <w:rPr>
          <w:noProof/>
        </w:rPr>
        <w:t>for five year contracts (</w:t>
      </w:r>
      <w:r>
        <w:rPr>
          <w:noProof/>
        </w:rPr>
        <w:t>Pre-Trend</w:t>
      </w:r>
      <w:r w:rsidR="00302D61">
        <w:rPr>
          <w:noProof/>
        </w:rPr>
        <w:t xml:space="preserve"> of ten trading days before study period)</w:t>
      </w:r>
    </w:p>
    <w:p w14:paraId="7FEC45A8" w14:textId="37AED1A1" w:rsidR="00DD00F7" w:rsidRDefault="00EA1936" w:rsidP="00DD00F7">
      <w:pPr>
        <w:spacing w:line="240" w:lineRule="auto"/>
        <w:ind w:firstLine="0"/>
        <w:jc w:val="center"/>
      </w:pPr>
      <w:r>
        <w:rPr>
          <w:noProof/>
          <w14:ligatures w14:val="standardContextual"/>
        </w:rPr>
        <w:drawing>
          <wp:inline distT="0" distB="0" distL="0" distR="0" wp14:anchorId="48ACCBFA" wp14:editId="7D1529DF">
            <wp:extent cx="4572000" cy="2286000"/>
            <wp:effectExtent l="0" t="0" r="12700" b="12700"/>
            <wp:docPr id="464590470" name="Chart 1">
              <a:extLst xmlns:a="http://schemas.openxmlformats.org/drawingml/2006/main">
                <a:ext uri="{FF2B5EF4-FFF2-40B4-BE49-F238E27FC236}">
                  <a16:creationId xmlns:a16="http://schemas.microsoft.com/office/drawing/2014/main" id="{A26D2135-623D-3C71-DF5D-9B720DE1EA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C1CDC8" w14:textId="77777777" w:rsidR="00DD00F7" w:rsidRDefault="00DD00F7">
      <w:pPr>
        <w:spacing w:line="240" w:lineRule="auto"/>
        <w:ind w:firstLine="0"/>
        <w:jc w:val="left"/>
      </w:pPr>
    </w:p>
    <w:p w14:paraId="06032F58" w14:textId="56B15A2F" w:rsidR="00DD00F7" w:rsidRDefault="00EA1936" w:rsidP="00DD00F7">
      <w:pPr>
        <w:spacing w:line="240" w:lineRule="auto"/>
        <w:ind w:firstLine="0"/>
        <w:jc w:val="center"/>
      </w:pPr>
      <w:r>
        <w:rPr>
          <w:noProof/>
          <w14:ligatures w14:val="standardContextual"/>
        </w:rPr>
        <w:drawing>
          <wp:inline distT="0" distB="0" distL="0" distR="0" wp14:anchorId="6CDDA5F9" wp14:editId="18AF4723">
            <wp:extent cx="4572000" cy="2286000"/>
            <wp:effectExtent l="0" t="0" r="12700" b="12700"/>
            <wp:docPr id="36175893" name="Chart 1">
              <a:extLst xmlns:a="http://schemas.openxmlformats.org/drawingml/2006/main">
                <a:ext uri="{FF2B5EF4-FFF2-40B4-BE49-F238E27FC236}">
                  <a16:creationId xmlns:a16="http://schemas.microsoft.com/office/drawing/2014/main" id="{73F47DA9-AC8F-3540-BF20-EEB1230C4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BD4A50" w14:textId="77777777" w:rsidR="00DD00F7" w:rsidRDefault="00DD00F7">
      <w:pPr>
        <w:spacing w:line="240" w:lineRule="auto"/>
        <w:ind w:firstLine="0"/>
        <w:jc w:val="left"/>
      </w:pPr>
    </w:p>
    <w:p w14:paraId="78FFB655" w14:textId="77777777" w:rsidR="00EA1936" w:rsidRDefault="00EA1936" w:rsidP="00DD00F7">
      <w:pPr>
        <w:spacing w:line="240" w:lineRule="auto"/>
        <w:ind w:firstLine="0"/>
        <w:jc w:val="center"/>
      </w:pPr>
      <w:r>
        <w:rPr>
          <w:noProof/>
          <w14:ligatures w14:val="standardContextual"/>
        </w:rPr>
        <w:drawing>
          <wp:inline distT="0" distB="0" distL="0" distR="0" wp14:anchorId="44485D4D" wp14:editId="4A3DA4B3">
            <wp:extent cx="4572000" cy="2286000"/>
            <wp:effectExtent l="0" t="0" r="12700" b="12700"/>
            <wp:docPr id="1987385011" name="Chart 1">
              <a:extLst xmlns:a="http://schemas.openxmlformats.org/drawingml/2006/main">
                <a:ext uri="{FF2B5EF4-FFF2-40B4-BE49-F238E27FC236}">
                  <a16:creationId xmlns:a16="http://schemas.microsoft.com/office/drawing/2014/main" id="{7D08FD5E-5AC0-7E46-9483-667A90C4B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74E40D0" w14:textId="77777777" w:rsidR="00EA1936" w:rsidRDefault="00EA1936">
      <w:pPr>
        <w:spacing w:line="240" w:lineRule="auto"/>
        <w:ind w:firstLine="0"/>
        <w:jc w:val="left"/>
      </w:pPr>
      <w:r>
        <w:br w:type="page"/>
      </w:r>
    </w:p>
    <w:p w14:paraId="212C82FB" w14:textId="7D6F726C" w:rsidR="006B0CE0" w:rsidRDefault="006B0CE0" w:rsidP="006B0CE0">
      <w:pPr>
        <w:pStyle w:val="Caption"/>
        <w:keepNext/>
        <w:jc w:val="center"/>
      </w:pPr>
      <w:bookmarkStart w:id="140" w:name="_Ref169960502"/>
      <w:r>
        <w:lastRenderedPageBreak/>
        <w:t xml:space="preserve">Figure </w:t>
      </w:r>
      <w:r w:rsidR="00767205">
        <w:fldChar w:fldCharType="begin"/>
      </w:r>
      <w:r w:rsidR="00767205">
        <w:instrText xml:space="preserve"> SEQ Figure \* ARABIC </w:instrText>
      </w:r>
      <w:r w:rsidR="00767205">
        <w:fldChar w:fldCharType="separate"/>
      </w:r>
      <w:r w:rsidR="00767205">
        <w:rPr>
          <w:noProof/>
        </w:rPr>
        <w:t>6</w:t>
      </w:r>
      <w:r w:rsidR="00767205">
        <w:rPr>
          <w:noProof/>
        </w:rPr>
        <w:fldChar w:fldCharType="end"/>
      </w:r>
      <w:bookmarkEnd w:id="140"/>
      <w:r>
        <w:rPr>
          <w:noProof/>
        </w:rPr>
        <w:t xml:space="preserve"> Roll Measure Pre-Trend</w:t>
      </w:r>
    </w:p>
    <w:p w14:paraId="06CFF015" w14:textId="77777777" w:rsidR="00EA1936" w:rsidRDefault="00EA1936" w:rsidP="00DD00F7">
      <w:pPr>
        <w:spacing w:line="240" w:lineRule="auto"/>
        <w:ind w:firstLine="0"/>
        <w:jc w:val="center"/>
      </w:pPr>
      <w:r>
        <w:rPr>
          <w:noProof/>
          <w14:ligatures w14:val="standardContextual"/>
        </w:rPr>
        <w:drawing>
          <wp:inline distT="0" distB="0" distL="0" distR="0" wp14:anchorId="09B37A1E" wp14:editId="7FC606BA">
            <wp:extent cx="4572000" cy="2286000"/>
            <wp:effectExtent l="0" t="0" r="12700" b="12700"/>
            <wp:docPr id="804603648" name="Chart 1">
              <a:extLst xmlns:a="http://schemas.openxmlformats.org/drawingml/2006/main">
                <a:ext uri="{FF2B5EF4-FFF2-40B4-BE49-F238E27FC236}">
                  <a16:creationId xmlns:a16="http://schemas.microsoft.com/office/drawing/2014/main" id="{1A8BDDC3-8E8D-8073-C374-F70821842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85C5865" w14:textId="77777777" w:rsidR="00EA1936" w:rsidRDefault="00EA1936" w:rsidP="00DD00F7">
      <w:pPr>
        <w:spacing w:line="240" w:lineRule="auto"/>
        <w:ind w:firstLine="0"/>
        <w:jc w:val="center"/>
      </w:pPr>
    </w:p>
    <w:p w14:paraId="449A50D8" w14:textId="77777777" w:rsidR="00EA1936" w:rsidRDefault="00EA1936" w:rsidP="00DD00F7">
      <w:pPr>
        <w:spacing w:line="240" w:lineRule="auto"/>
        <w:ind w:firstLine="0"/>
        <w:jc w:val="center"/>
      </w:pPr>
      <w:r>
        <w:rPr>
          <w:noProof/>
          <w14:ligatures w14:val="standardContextual"/>
        </w:rPr>
        <w:drawing>
          <wp:inline distT="0" distB="0" distL="0" distR="0" wp14:anchorId="7ED62563" wp14:editId="3FDF56A6">
            <wp:extent cx="4572000" cy="2286000"/>
            <wp:effectExtent l="0" t="0" r="12700" b="12700"/>
            <wp:docPr id="834391968" name="Chart 1">
              <a:extLst xmlns:a="http://schemas.openxmlformats.org/drawingml/2006/main">
                <a:ext uri="{FF2B5EF4-FFF2-40B4-BE49-F238E27FC236}">
                  <a16:creationId xmlns:a16="http://schemas.microsoft.com/office/drawing/2014/main" id="{CB506F10-FF78-E243-967E-F7B364368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D9E32E3" w14:textId="77777777" w:rsidR="00EA1936" w:rsidRDefault="00EA1936" w:rsidP="00DD00F7">
      <w:pPr>
        <w:spacing w:line="240" w:lineRule="auto"/>
        <w:ind w:firstLine="0"/>
        <w:jc w:val="center"/>
      </w:pPr>
    </w:p>
    <w:p w14:paraId="7A1AF404" w14:textId="59ADA01B" w:rsidR="00B2363A" w:rsidRDefault="00EA1936" w:rsidP="00DD00F7">
      <w:pPr>
        <w:spacing w:line="240" w:lineRule="auto"/>
        <w:ind w:firstLine="0"/>
        <w:jc w:val="center"/>
      </w:pPr>
      <w:r>
        <w:rPr>
          <w:noProof/>
          <w14:ligatures w14:val="standardContextual"/>
        </w:rPr>
        <w:drawing>
          <wp:inline distT="0" distB="0" distL="0" distR="0" wp14:anchorId="74E4093E" wp14:editId="390DCFB4">
            <wp:extent cx="4572000" cy="2286000"/>
            <wp:effectExtent l="0" t="0" r="12700" b="12700"/>
            <wp:docPr id="759152400" name="Chart 1">
              <a:extLst xmlns:a="http://schemas.openxmlformats.org/drawingml/2006/main">
                <a:ext uri="{FF2B5EF4-FFF2-40B4-BE49-F238E27FC236}">
                  <a16:creationId xmlns:a16="http://schemas.microsoft.com/office/drawing/2014/main" id="{CAB76878-9CF3-564D-B228-8A36595EE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B2363A">
        <w:br w:type="page"/>
      </w:r>
    </w:p>
    <w:p w14:paraId="13B67E63" w14:textId="349CA67E" w:rsidR="00302D61" w:rsidRDefault="00302D61" w:rsidP="00302D61">
      <w:pPr>
        <w:pStyle w:val="Caption"/>
        <w:keepNext/>
        <w:jc w:val="center"/>
      </w:pPr>
      <w:bookmarkStart w:id="141" w:name="_Ref169960521"/>
      <w:r>
        <w:lastRenderedPageBreak/>
        <w:t xml:space="preserve">Figure </w:t>
      </w:r>
      <w:r w:rsidR="00767205">
        <w:fldChar w:fldCharType="begin"/>
      </w:r>
      <w:r w:rsidR="00767205">
        <w:instrText xml:space="preserve"> SEQ Figure \* ARABIC </w:instrText>
      </w:r>
      <w:r w:rsidR="00767205">
        <w:fldChar w:fldCharType="separate"/>
      </w:r>
      <w:r w:rsidR="00767205">
        <w:rPr>
          <w:noProof/>
        </w:rPr>
        <w:t>7</w:t>
      </w:r>
      <w:r w:rsidR="00767205">
        <w:rPr>
          <w:noProof/>
        </w:rPr>
        <w:fldChar w:fldCharType="end"/>
      </w:r>
      <w:bookmarkEnd w:id="141"/>
      <w:r>
        <w:rPr>
          <w:noProof/>
        </w:rPr>
        <w:t xml:space="preserve"> Amihud Measure Pre-Trend</w:t>
      </w:r>
    </w:p>
    <w:p w14:paraId="34F1F347" w14:textId="77777777" w:rsidR="000E35F2" w:rsidRDefault="000E35F2" w:rsidP="000E35F2">
      <w:pPr>
        <w:spacing w:line="240" w:lineRule="auto"/>
        <w:ind w:firstLine="0"/>
        <w:jc w:val="center"/>
      </w:pPr>
      <w:r>
        <w:rPr>
          <w:noProof/>
          <w14:ligatures w14:val="standardContextual"/>
        </w:rPr>
        <w:drawing>
          <wp:inline distT="0" distB="0" distL="0" distR="0" wp14:anchorId="32EFAEDB" wp14:editId="779990DA">
            <wp:extent cx="4572000" cy="2286000"/>
            <wp:effectExtent l="0" t="0" r="12700" b="12700"/>
            <wp:docPr id="1724235789" name="Chart 1">
              <a:extLst xmlns:a="http://schemas.openxmlformats.org/drawingml/2006/main">
                <a:ext uri="{FF2B5EF4-FFF2-40B4-BE49-F238E27FC236}">
                  <a16:creationId xmlns:a16="http://schemas.microsoft.com/office/drawing/2014/main" id="{5D8FAB7B-922D-D813-48FD-35E33DD686A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F7D624E" w14:textId="77777777" w:rsidR="000E35F2" w:rsidRDefault="000E35F2">
      <w:pPr>
        <w:spacing w:line="240" w:lineRule="auto"/>
        <w:ind w:firstLine="0"/>
        <w:jc w:val="left"/>
      </w:pPr>
    </w:p>
    <w:p w14:paraId="06F162D9" w14:textId="77777777" w:rsidR="000E35F2" w:rsidRDefault="000E35F2" w:rsidP="000E35F2">
      <w:pPr>
        <w:spacing w:line="240" w:lineRule="auto"/>
        <w:ind w:firstLine="0"/>
        <w:jc w:val="center"/>
      </w:pPr>
      <w:r>
        <w:rPr>
          <w:noProof/>
          <w14:ligatures w14:val="standardContextual"/>
        </w:rPr>
        <w:drawing>
          <wp:inline distT="0" distB="0" distL="0" distR="0" wp14:anchorId="131583FB" wp14:editId="168A2725">
            <wp:extent cx="4572000" cy="2286000"/>
            <wp:effectExtent l="0" t="0" r="12700" b="12700"/>
            <wp:docPr id="117206050" name="Chart 1">
              <a:extLst xmlns:a="http://schemas.openxmlformats.org/drawingml/2006/main">
                <a:ext uri="{FF2B5EF4-FFF2-40B4-BE49-F238E27FC236}">
                  <a16:creationId xmlns:a16="http://schemas.microsoft.com/office/drawing/2014/main" id="{38B0B054-4FA2-B440-A759-F6BB32FBDEE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A119736" w14:textId="77777777" w:rsidR="000E35F2" w:rsidRDefault="000E35F2">
      <w:pPr>
        <w:spacing w:line="240" w:lineRule="auto"/>
        <w:ind w:firstLine="0"/>
        <w:jc w:val="left"/>
      </w:pPr>
    </w:p>
    <w:p w14:paraId="45EEDE35" w14:textId="7EB47013" w:rsidR="000E35F2" w:rsidRDefault="000E35F2" w:rsidP="000E35F2">
      <w:pPr>
        <w:spacing w:line="240" w:lineRule="auto"/>
        <w:ind w:firstLine="0"/>
        <w:jc w:val="center"/>
      </w:pPr>
      <w:r>
        <w:rPr>
          <w:noProof/>
          <w14:ligatures w14:val="standardContextual"/>
        </w:rPr>
        <w:drawing>
          <wp:inline distT="0" distB="0" distL="0" distR="0" wp14:anchorId="6B3C7FBC" wp14:editId="72FFCEBE">
            <wp:extent cx="4572000" cy="2743200"/>
            <wp:effectExtent l="0" t="0" r="12700" b="12700"/>
            <wp:docPr id="1555061999" name="Chart 1">
              <a:extLst xmlns:a="http://schemas.openxmlformats.org/drawingml/2006/main">
                <a:ext uri="{FF2B5EF4-FFF2-40B4-BE49-F238E27FC236}">
                  <a16:creationId xmlns:a16="http://schemas.microsoft.com/office/drawing/2014/main" id="{C5FAB29B-3230-1D4E-8C05-B80FCFC32A4F}"/>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br w:type="page"/>
      </w:r>
    </w:p>
    <w:p w14:paraId="53CACB72" w14:textId="77777777" w:rsidR="00B2363A" w:rsidRDefault="00B2363A" w:rsidP="00B2363A">
      <w:pPr>
        <w:ind w:firstLine="0"/>
      </w:pPr>
    </w:p>
    <w:p w14:paraId="571A7DFF" w14:textId="06675278" w:rsidR="00E162B2" w:rsidRPr="00A6337A" w:rsidRDefault="00E162B2" w:rsidP="00076D05">
      <w:pPr>
        <w:pStyle w:val="Heading2"/>
      </w:pPr>
      <w:r>
        <w:t>Volatility</w:t>
      </w:r>
    </w:p>
    <w:p w14:paraId="28C2561A" w14:textId="77777777" w:rsidR="00916B59" w:rsidRDefault="00916B59" w:rsidP="00916B59">
      <w:r>
        <w:t xml:space="preserve">As is common practice in literature, I use the realized volatility as my measure of volatility. If the return on an asset in the period </w:t>
      </w:r>
      <m:oMath>
        <m:r>
          <w:rPr>
            <w:rFonts w:ascii="Cambria Math" w:hAnsi="Cambria Math"/>
          </w:rPr>
          <m:t>[t-1, t]</m:t>
        </m:r>
      </m:oMath>
      <w:r>
        <w:t xml:space="preserve">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6E57096F" w14:textId="77777777" w:rsidTr="00496DC0">
        <w:tc>
          <w:tcPr>
            <w:tcW w:w="350" w:type="pct"/>
          </w:tcPr>
          <w:p w14:paraId="426DF2B8" w14:textId="77777777" w:rsidR="00916B59" w:rsidRDefault="00916B59" w:rsidP="00496DC0">
            <w:pPr>
              <w:ind w:firstLine="0"/>
            </w:pPr>
          </w:p>
        </w:tc>
        <w:tc>
          <w:tcPr>
            <w:tcW w:w="4300" w:type="pct"/>
          </w:tcPr>
          <w:p w14:paraId="0F055D6E" w14:textId="77777777" w:rsidR="00916B59" w:rsidRPr="008652DB" w:rsidRDefault="00000000" w:rsidP="00496DC0">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tc>
        <w:tc>
          <w:tcPr>
            <w:tcW w:w="350" w:type="pct"/>
          </w:tcPr>
          <w:p w14:paraId="5BDDFD9B" w14:textId="4141BD81"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34</w:t>
            </w:r>
            <w:r w:rsidR="00C07EA6">
              <w:rPr>
                <w:noProof/>
              </w:rPr>
              <w:fldChar w:fldCharType="end"/>
            </w:r>
            <w:r>
              <w:t>)</w:t>
            </w:r>
          </w:p>
        </w:tc>
      </w:tr>
    </w:tbl>
    <w:p w14:paraId="1C11D745" w14:textId="77777777" w:rsidR="00916B59" w:rsidRDefault="00916B59" w:rsidP="00916B59">
      <w:pPr>
        <w:ind w:firstLine="0"/>
      </w:pPr>
      <w:r>
        <w:t>The (annualized) 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7D2315EA" w14:textId="77777777" w:rsidTr="00496DC0">
        <w:tc>
          <w:tcPr>
            <w:tcW w:w="350" w:type="pct"/>
          </w:tcPr>
          <w:p w14:paraId="737C33C7" w14:textId="77777777" w:rsidR="00916B59" w:rsidRDefault="00916B59" w:rsidP="00496DC0">
            <w:pPr>
              <w:ind w:firstLine="0"/>
            </w:pPr>
          </w:p>
        </w:tc>
        <w:tc>
          <w:tcPr>
            <w:tcW w:w="4300" w:type="pct"/>
          </w:tcPr>
          <w:p w14:paraId="7EDB3E98" w14:textId="77777777" w:rsidR="00916B59" w:rsidRPr="008652DB" w:rsidRDefault="00916B59" w:rsidP="00496DC0">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3BFD3D3D" w14:textId="735C7D06"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35</w:t>
            </w:r>
            <w:r w:rsidR="00C07EA6">
              <w:rPr>
                <w:noProof/>
              </w:rPr>
              <w:fldChar w:fldCharType="end"/>
            </w:r>
            <w:r>
              <w:t>)</w:t>
            </w:r>
          </w:p>
        </w:tc>
      </w:tr>
    </w:tbl>
    <w:p w14:paraId="460C9A28" w14:textId="77777777" w:rsidR="00916B59" w:rsidRPr="003439E1" w:rsidRDefault="00916B59" w:rsidP="00916B59">
      <w:pPr>
        <w:ind w:firstLine="0"/>
      </w:pPr>
      <w:r>
        <w:t xml:space="preserve">where: </w:t>
      </w:r>
      <m:oMath>
        <m:r>
          <w:rPr>
            <w:rFonts w:ascii="Cambria Math" w:hAnsi="Cambria Math"/>
          </w:rPr>
          <m:t>n</m:t>
        </m:r>
      </m:oMath>
      <w:r>
        <w:t xml:space="preserve"> is the number of trading days in the sample period and 252 is the approximate number of trading days in a year.</w:t>
      </w:r>
    </w:p>
    <w:p w14:paraId="6C82DCCD" w14:textId="604D8D76" w:rsidR="00916B59" w:rsidRDefault="00916B59" w:rsidP="00916B59">
      <w:r>
        <w:t>For each trading day, I select contracts with “whole number tenor years” between 1 and 10 years</w:t>
      </w:r>
      <w:r w:rsidR="00A436D5">
        <w:t>, as well as 15-years and 30-years</w:t>
      </w:r>
      <w:r>
        <w:t xml:space="preserve"> (I exclude contracts that are “partial years” such as 18-, 21- and 30-month contracts). For the Canadian market, these are the most actively traded contracts. Calculating volatility requires several observations of each tenor for each trading day. I group contracts by currency, tenor, and trading day (I exclude the Memorial Day and Labor Day holidays as too few contracts are traded on those days to calculate realized volatility). The filtered dataset captures 90% of Canadian contracts traded during the period </w:t>
      </w:r>
      <w:r w:rsidR="006A136B">
        <w:t>studied in the dissertation</w:t>
      </w:r>
      <w:r>
        <w:t>, and I can calculate volatility of several tenors for each trading day</w:t>
      </w:r>
      <w:r>
        <w:rPr>
          <w:rStyle w:val="FootnoteReference"/>
        </w:rPr>
        <w:footnoteReference w:id="3"/>
      </w:r>
      <w:r>
        <w:t xml:space="preserve">. However, for </w:t>
      </w:r>
      <w:r w:rsidR="006A136B">
        <w:t>some</w:t>
      </w:r>
      <w:r>
        <w:t xml:space="preserve"> tenors (such as 4-year, 6-year, 8-year and 9-year contracts), no trades or only one or two trades occur in the Canadian market on certain dates, and I cannot calculate the volatility measure for that tenor for the Canadian-dollar denominated contract on that trading date. Ideally, I would have 24 observations for each of the 58 trading days (</w:t>
      </w:r>
      <w:r w:rsidR="006A136B">
        <w:t xml:space="preserve">1,392 observations in total, </w:t>
      </w:r>
      <w:r>
        <w:t>one for each currency</w:t>
      </w:r>
      <w:r w:rsidR="006A136B">
        <w:t>-tenor combination for each day</w:t>
      </w:r>
      <w:r>
        <w:t xml:space="preserve">). However, since </w:t>
      </w:r>
      <w:r w:rsidR="006A136B">
        <w:t xml:space="preserve">sometimes </w:t>
      </w:r>
      <w:r>
        <w:t>no Canadian contract of a particular tenor is traded on certain dates, I end up with 914 observations in my data set.</w:t>
      </w:r>
    </w:p>
    <w:p w14:paraId="735D905E" w14:textId="77777777" w:rsidR="00916B59" w:rsidRDefault="00916B59" w:rsidP="00916B59">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8006"/>
        <w:gridCol w:w="718"/>
      </w:tblGrid>
      <w:tr w:rsidR="00916B59" w14:paraId="0B2BC7D5" w14:textId="77777777" w:rsidTr="00496DC0">
        <w:tc>
          <w:tcPr>
            <w:tcW w:w="350" w:type="pct"/>
          </w:tcPr>
          <w:p w14:paraId="67785591" w14:textId="77777777" w:rsidR="00916B59" w:rsidRDefault="00916B59" w:rsidP="00496DC0">
            <w:pPr>
              <w:ind w:firstLine="0"/>
            </w:pPr>
          </w:p>
        </w:tc>
        <w:tc>
          <w:tcPr>
            <w:tcW w:w="4300" w:type="pct"/>
          </w:tcPr>
          <w:p w14:paraId="0E77796A" w14:textId="77777777" w:rsidR="00916B59" w:rsidRPr="008652DB" w:rsidRDefault="00916B59" w:rsidP="00496DC0">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187993E7" w14:textId="56B5950F" w:rsidR="00916B59" w:rsidRDefault="00916B59" w:rsidP="00496DC0">
            <w:pPr>
              <w:pStyle w:val="Caption"/>
              <w:keepNext/>
              <w:jc w:val="right"/>
            </w:pPr>
            <w:r>
              <w:t>(</w:t>
            </w:r>
            <w:r w:rsidR="00C07EA6">
              <w:fldChar w:fldCharType="begin"/>
            </w:r>
            <w:r w:rsidR="00C07EA6">
              <w:instrText xml:space="preserve"> SEQ Equation \* ARABIC </w:instrText>
            </w:r>
            <w:r w:rsidR="00C07EA6">
              <w:fldChar w:fldCharType="separate"/>
            </w:r>
            <w:r w:rsidR="00C07EA6">
              <w:rPr>
                <w:noProof/>
              </w:rPr>
              <w:t>36</w:t>
            </w:r>
            <w:r w:rsidR="00C07EA6">
              <w:rPr>
                <w:noProof/>
              </w:rPr>
              <w:fldChar w:fldCharType="end"/>
            </w:r>
            <w:r>
              <w:t>)</w:t>
            </w:r>
          </w:p>
        </w:tc>
      </w:tr>
    </w:tbl>
    <w:p w14:paraId="299DF1B9" w14:textId="3649ED18" w:rsidR="00916B59" w:rsidRDefault="00916B59" w:rsidP="00916B59">
      <w:pPr>
        <w:ind w:firstLine="0"/>
      </w:pPr>
      <w:r>
        <w:t xml:space="preserve">where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t xml:space="preserve">is the realized </w:t>
      </w:r>
      <w:r w:rsidR="00C77059">
        <w:t>volatility</w:t>
      </w:r>
      <w:r>
        <w:t xml:space="preserve"> for contract specification </w:t>
      </w:r>
      <m:oMath>
        <m:r>
          <w:rPr>
            <w:rFonts w:ascii="Cambria Math" w:hAnsi="Cambria Math"/>
          </w:rPr>
          <m:t>i</m:t>
        </m:r>
      </m:oMath>
      <w:r>
        <w:t xml:space="preserve"> in period </w:t>
      </w:r>
      <m:oMath>
        <m:r>
          <w:rPr>
            <w:rFonts w:ascii="Cambria Math" w:hAnsi="Cambria Math"/>
          </w:rPr>
          <m:t xml:space="preserve">t </m:t>
        </m:r>
      </m:oMath>
      <w:r>
        <w:t xml:space="preserve">and the rest of the variables are as described in the liquidity section. </w:t>
      </w:r>
      <m:oMath>
        <m:r>
          <w:rPr>
            <w:rFonts w:ascii="Cambria Math" w:hAnsi="Cambria Math"/>
          </w:rPr>
          <m:t>δ</m:t>
        </m:r>
      </m:oMath>
      <w:r>
        <w:t xml:space="preserve"> (the interaction between group and pre/post-treatment period) is the parameter of interest.</w:t>
      </w:r>
    </w:p>
    <w:p w14:paraId="2B4F1AA7" w14:textId="59D945E6" w:rsidR="00916B59" w:rsidRDefault="00916B59" w:rsidP="00916B59">
      <w:r>
        <w:t>As with the other difference-in-differences specification, for the identification strategy to be valid, the two groups need to follow parallel trends in the absence of an intervention. I plot the time series (</w:t>
      </w:r>
      <w:r w:rsidR="003D15B5">
        <w:fldChar w:fldCharType="begin"/>
      </w:r>
      <w:r w:rsidR="003D15B5">
        <w:instrText xml:space="preserve"> REF _Ref170051212 \h </w:instrText>
      </w:r>
      <w:r w:rsidR="003D15B5">
        <w:fldChar w:fldCharType="separate"/>
      </w:r>
      <w:r w:rsidR="003D15B5">
        <w:t xml:space="preserve">Figure </w:t>
      </w:r>
      <w:r w:rsidR="003D15B5">
        <w:rPr>
          <w:noProof/>
        </w:rPr>
        <w:t>8</w:t>
      </w:r>
      <w:r w:rsidR="003D15B5">
        <w:fldChar w:fldCharType="end"/>
      </w:r>
      <w:r>
        <w:t>)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248A803A" w14:textId="7065F148" w:rsidR="009A4CC2" w:rsidRDefault="009A4CC2">
      <w:pPr>
        <w:spacing w:line="240" w:lineRule="auto"/>
        <w:ind w:firstLine="0"/>
        <w:jc w:val="left"/>
      </w:pPr>
      <w:r>
        <w:br w:type="page"/>
      </w:r>
    </w:p>
    <w:p w14:paraId="07DC9599" w14:textId="4E4C4A4E" w:rsidR="003D15B5" w:rsidRDefault="003D15B5" w:rsidP="003D15B5">
      <w:pPr>
        <w:pStyle w:val="Caption"/>
        <w:keepNext/>
        <w:jc w:val="center"/>
      </w:pPr>
      <w:bookmarkStart w:id="142" w:name="_Ref170051212"/>
      <w:r>
        <w:lastRenderedPageBreak/>
        <w:t xml:space="preserve">Figure </w:t>
      </w:r>
      <w:r w:rsidR="00767205">
        <w:fldChar w:fldCharType="begin"/>
      </w:r>
      <w:r w:rsidR="00767205">
        <w:instrText xml:space="preserve"> SEQ Figure \* ARABIC </w:instrText>
      </w:r>
      <w:r w:rsidR="00767205">
        <w:fldChar w:fldCharType="separate"/>
      </w:r>
      <w:r w:rsidR="00767205">
        <w:rPr>
          <w:noProof/>
        </w:rPr>
        <w:t>8</w:t>
      </w:r>
      <w:r w:rsidR="00767205">
        <w:rPr>
          <w:noProof/>
        </w:rPr>
        <w:fldChar w:fldCharType="end"/>
      </w:r>
      <w:bookmarkEnd w:id="142"/>
      <w:r>
        <w:rPr>
          <w:noProof/>
        </w:rPr>
        <w:t xml:space="preserve"> Realized Volatility Pre-Trend</w:t>
      </w:r>
    </w:p>
    <w:p w14:paraId="4C5CFF85" w14:textId="47C0C8C7" w:rsidR="009A4CC2" w:rsidRDefault="00646DB7" w:rsidP="009A4CC2">
      <w:pPr>
        <w:spacing w:line="240" w:lineRule="auto"/>
        <w:ind w:firstLine="0"/>
        <w:jc w:val="left"/>
      </w:pPr>
      <w:r w:rsidRPr="00646DB7">
        <w:rPr>
          <w:noProof/>
        </w:rPr>
        <w:drawing>
          <wp:inline distT="0" distB="0" distL="0" distR="0" wp14:anchorId="49E34705" wp14:editId="09CE13DC">
            <wp:extent cx="5934710" cy="2947670"/>
            <wp:effectExtent l="0" t="0" r="0" b="0"/>
            <wp:docPr id="90480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8936" name=""/>
                    <pic:cNvPicPr/>
                  </pic:nvPicPr>
                  <pic:blipFill>
                    <a:blip r:embed="rId29"/>
                    <a:stretch>
                      <a:fillRect/>
                    </a:stretch>
                  </pic:blipFill>
                  <pic:spPr>
                    <a:xfrm>
                      <a:off x="0" y="0"/>
                      <a:ext cx="5934710" cy="2947670"/>
                    </a:xfrm>
                    <a:prstGeom prst="rect">
                      <a:avLst/>
                    </a:prstGeom>
                  </pic:spPr>
                </pic:pic>
              </a:graphicData>
            </a:graphic>
          </wp:inline>
        </w:drawing>
      </w:r>
      <w:r w:rsidR="009A4CC2">
        <w:br w:type="page"/>
      </w:r>
    </w:p>
    <w:p w14:paraId="7EF2838E" w14:textId="0C99C40C" w:rsidR="00E162B2" w:rsidRPr="00F05299" w:rsidRDefault="00E162B2" w:rsidP="00076D05">
      <w:pPr>
        <w:pStyle w:val="Heading1"/>
      </w:pPr>
      <w:bookmarkStart w:id="143" w:name="_Ref169916057"/>
      <w:r>
        <w:lastRenderedPageBreak/>
        <w:t>Data</w:t>
      </w:r>
      <w:bookmarkEnd w:id="143"/>
    </w:p>
    <w:p w14:paraId="58CF9B57" w14:textId="77777777" w:rsidR="00310460" w:rsidRDefault="00916B59" w:rsidP="00916B59">
      <w:commentRangeStart w:id="144"/>
      <w:r w:rsidRPr="00935E65">
        <w:t>The Commodity Futures Trading Commission's (CFTC) clearing mandate on IR swaps became effective on March 11, 2013. The regulation was implemented in three phases. Phase 1</w:t>
      </w:r>
      <w:r>
        <w:t xml:space="preserve">, which started on March 11, </w:t>
      </w:r>
      <w:r w:rsidRPr="00935E65">
        <w:t>mandated clearing for certain IR swaps involving swap dealers (SD), major swap participants (MSP), or active funds. Phase 2</w:t>
      </w:r>
      <w:r>
        <w:t>, which started on June 10,</w:t>
      </w:r>
      <w:r w:rsidRPr="00935E65">
        <w:t xml:space="preserve"> extended the mandate to additional entities, </w:t>
      </w:r>
      <w:r>
        <w:t xml:space="preserve">including commodity pool operators, banks and other financial institutions, </w:t>
      </w:r>
      <w:r w:rsidRPr="00935E65">
        <w:t>while Phase 3</w:t>
      </w:r>
      <w:r>
        <w:t>, which started on September 9,</w:t>
      </w:r>
      <w:r w:rsidRPr="00935E65">
        <w:t xml:space="preserve"> covered all remaining entities</w:t>
      </w:r>
      <w:r>
        <w:t xml:space="preserve"> (</w:t>
      </w:r>
      <w:r w:rsidRPr="00935E65">
        <w:t>unless exempted</w:t>
      </w:r>
      <w:r>
        <w:t>, for example if the swap user is a non-financial entity that uses swaps to hedge commercial risk)</w:t>
      </w:r>
      <w:r w:rsidRPr="00935E65">
        <w:t xml:space="preserve">. </w:t>
      </w:r>
      <w:r w:rsidR="00310460">
        <w:t xml:space="preserve">I </w:t>
      </w:r>
      <w:r w:rsidR="00310460" w:rsidRPr="0004387C">
        <w:t xml:space="preserve">compare prices, price volatility, and </w:t>
      </w:r>
      <w:r w:rsidR="00310460">
        <w:t xml:space="preserve">liquidity </w:t>
      </w:r>
      <w:r w:rsidR="00310460" w:rsidRPr="0004387C">
        <w:t xml:space="preserve">before </w:t>
      </w:r>
      <w:r w:rsidR="00310460">
        <w:t xml:space="preserve">and after each of the three phases, comparing </w:t>
      </w:r>
      <w:r w:rsidR="00310460" w:rsidRPr="0004387C">
        <w:t xml:space="preserve">USD and CAD denominated swaps – the largest regulated and unregulated markets, respectively. To minimize the impact of interest rate policy and other macroeconomic variables, I analyze </w:t>
      </w:r>
      <w:r w:rsidR="00310460">
        <w:t xml:space="preserve">a small </w:t>
      </w:r>
      <w:r w:rsidR="00310460" w:rsidRPr="0004387C">
        <w:t>ten-day</w:t>
      </w:r>
      <w:r w:rsidR="00310460">
        <w:t xml:space="preserve"> </w:t>
      </w:r>
      <w:r w:rsidR="00310460" w:rsidRPr="0004387C">
        <w:t xml:space="preserve">trading </w:t>
      </w:r>
      <w:r w:rsidR="00310460">
        <w:t xml:space="preserve">window </w:t>
      </w:r>
      <w:r w:rsidR="00310460" w:rsidRPr="0004387C">
        <w:t>before (Feb 25 – Mar 8</w:t>
      </w:r>
      <w:r w:rsidR="00310460">
        <w:t>, May 27 – Jun 7 and Aug 26 – Sep 6</w:t>
      </w:r>
      <w:r w:rsidR="00310460" w:rsidRPr="0004387C">
        <w:t>) and after (Mar 11 – Mar 22</w:t>
      </w:r>
      <w:r w:rsidR="00310460">
        <w:t>, Jun 10 – Jun 21 and Sep 9 – Sep 20</w:t>
      </w:r>
      <w:r w:rsidR="00310460" w:rsidRPr="0004387C">
        <w:t>) the regulation's effective date</w:t>
      </w:r>
      <w:r w:rsidR="00310460">
        <w:t xml:space="preserve"> in each phase</w:t>
      </w:r>
      <w:r w:rsidR="00310460" w:rsidRPr="0004387C">
        <w:t>.</w:t>
      </w:r>
      <w:commentRangeEnd w:id="144"/>
      <w:r w:rsidR="00310460">
        <w:rPr>
          <w:rStyle w:val="CommentReference"/>
        </w:rPr>
        <w:commentReference w:id="144"/>
      </w:r>
    </w:p>
    <w:p w14:paraId="53B82FDF" w14:textId="32E6BC39" w:rsidR="00916B59" w:rsidRDefault="00916B59" w:rsidP="00916B59">
      <w:r>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including no dual currencies, no conditional notional amount and no optionality. </w:t>
      </w:r>
      <w:r w:rsidRPr="00935E65">
        <w:t xml:space="preserve">The IR swaps covered by the mandate were the largest </w:t>
      </w:r>
      <w:r>
        <w:t>categories</w:t>
      </w:r>
      <w:r w:rsidRPr="00935E65">
        <w:t xml:space="preserve"> by volume.</w:t>
      </w:r>
    </w:p>
    <w:p w14:paraId="5C114DE2" w14:textId="1E2E21CC" w:rsidR="00916B59" w:rsidRDefault="00916B59" w:rsidP="00916B59">
      <w:pPr>
        <w:rPr>
          <w:color w:val="000000" w:themeColor="text1"/>
        </w:rPr>
      </w:pPr>
      <w:r>
        <w:t>The data are reported by the Depository Trust and Clearing Corporation Swaps Data Repository (DTCC SDR) and obtained using the SDR screen of the Bloomberg terminal. For the main part of the dissertation, I restrict my dataset to observations where the premium is within ±50 bps of the Bloomberg reported price of a swap with similar characteristics. Swaps that have a much higher premia are likely to have unseen characteristics (such as early termination clauses, conditional notional amounts, etc.) that are not observable in the dataset. In an appendix, I show that my results are robust to including these outliers.]</w:t>
      </w:r>
    </w:p>
    <w:p w14:paraId="1EE5C912" w14:textId="21AD2335" w:rsidR="00916B59" w:rsidRPr="00655B55" w:rsidRDefault="00916B59" w:rsidP="00916B59">
      <w:r>
        <w:t xml:space="preserve">Note that before the regulation is passed, (voluntary) clearing in USD-denominated swaps is a little less than 61%. After phase 1 implementation, clearing increases to around 78%. After phase </w:t>
      </w:r>
      <w:r>
        <w:lastRenderedPageBreak/>
        <w:t xml:space="preserve">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w:t>
      </w:r>
      <w:r w:rsidR="003D15B5">
        <w:t>C</w:t>
      </w:r>
      <w:r>
        <w:t xml:space="preserve">learing </w:t>
      </w:r>
      <w:r w:rsidR="003D15B5">
        <w:t xml:space="preserve">for </w:t>
      </w:r>
      <w:r>
        <w:t>CAD denominated swaps is voluntary.</w:t>
      </w:r>
    </w:p>
    <w:p w14:paraId="705F7594" w14:textId="77777777" w:rsidR="00916B59" w:rsidRDefault="00916B59" w:rsidP="00916B59">
      <w:r w:rsidRPr="0004387C">
        <w:t xml:space="preserve">To calculate the </w:t>
      </w:r>
      <w:r>
        <w:t xml:space="preserve">theoretical counterparty-riskless </w:t>
      </w:r>
      <w:r w:rsidRPr="0004387C">
        <w:t xml:space="preserve">price of IR swaps, I forecast future floating rate payments and discount the payments using the </w:t>
      </w:r>
      <w:r>
        <w:t>appropriate</w:t>
      </w:r>
      <w:r w:rsidRPr="0004387C">
        <w:t xml:space="preserve"> yield curve. I use a single curve method, the prevalent pricing method during the study perio</w:t>
      </w:r>
      <w:r>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t xml:space="preserve">(curve S23) </w:t>
      </w:r>
      <w:r w:rsidRPr="0004387C">
        <w:t xml:space="preserve">for each trading day from Bloomberg. I </w:t>
      </w:r>
      <w:r>
        <w:t xml:space="preserve">similarly </w:t>
      </w:r>
      <w:r w:rsidRPr="0004387C">
        <w:t xml:space="preserve">obtain the Canadian yield curve </w:t>
      </w:r>
      <w:r>
        <w:t xml:space="preserve">(curve S11) </w:t>
      </w:r>
      <w:r w:rsidRPr="0004387C">
        <w:t>from the Bloomberg Terminal</w:t>
      </w:r>
      <w:r>
        <w:t xml:space="preserve"> for pricing Canadian swaps</w:t>
      </w:r>
      <w:r w:rsidRPr="0004387C">
        <w:t>.</w:t>
      </w:r>
    </w:p>
    <w:p w14:paraId="1B5B0D36" w14:textId="192E97E5" w:rsidR="00D50F5D" w:rsidRDefault="00916B59" w:rsidP="00916B59">
      <w:r w:rsidRPr="0004387C">
        <w:t xml:space="preserve">I use the QuantLib-python library to construct </w:t>
      </w:r>
      <w:r>
        <w:t xml:space="preserve">the forward </w:t>
      </w:r>
      <w:r w:rsidRPr="0004387C">
        <w:t>curve.</w:t>
      </w:r>
      <w:r>
        <w:t xml:space="preserve"> For the USD swaps curve, the short-end (3M or less) of the curve is anchored by LIBOR rates; the medium-end (6M – 18M) of the curve is anchored by Eurodollar futures; and the long-end (24M onward) of the curve is anchored by US swap rates.</w:t>
      </w:r>
    </w:p>
    <w:p w14:paraId="061C6238" w14:textId="73B9085E" w:rsidR="00916B59" w:rsidRPr="0004387C" w:rsidRDefault="00667B32" w:rsidP="00916B59">
      <w:r>
        <w:fldChar w:fldCharType="begin"/>
      </w:r>
      <w:r>
        <w:instrText xml:space="preserve"> REF _Ref169917152 \h </w:instrText>
      </w:r>
      <w:r>
        <w:fldChar w:fldCharType="separate"/>
      </w:r>
      <w:r>
        <w:t xml:space="preserve">Table </w:t>
      </w:r>
      <w:r>
        <w:rPr>
          <w:noProof/>
        </w:rPr>
        <w:t>3</w:t>
      </w:r>
      <w:r>
        <w:fldChar w:fldCharType="end"/>
      </w:r>
      <w:r>
        <w:t xml:space="preserve"> </w:t>
      </w:r>
      <w:r w:rsidR="00916B59">
        <w:t>shows sample data for CAD and USD yield curves on September 11, 2013. Note that futures rates need to have a convexity adjustment applied since futures payoffs differ from payoffs for other instruments. The values reported in the table have this convexity adjustment applied. Values between the “pillars” (data points) of the yield curve need to be interpolated. I use piecewise linear interpolation. I verify the curve by pricing contracts using my constructed curve and comparing against calculations by Bloomberg SWPM function. I can match the output of SWPM up to 4 decimal places.</w:t>
      </w:r>
    </w:p>
    <w:p w14:paraId="09F0B26C" w14:textId="533E02BB" w:rsidR="00916B59" w:rsidRDefault="00916B59" w:rsidP="00916B59">
      <w:r w:rsidRPr="0004387C">
        <w:t xml:space="preserve">The </w:t>
      </w:r>
      <w:r>
        <w:t xml:space="preserve">contract characteristics 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t xml:space="preserve">certain </w:t>
      </w:r>
      <w:r w:rsidRPr="0004387C">
        <w:t>swaps that make a single payment at maturity (i.e., payment frequency is 1T</w:t>
      </w:r>
      <w:r>
        <w:t xml:space="preserve">), which should </w:t>
      </w:r>
      <w:proofErr w:type="gramStart"/>
      <w:r>
        <w:t>actually be</w:t>
      </w:r>
      <w:proofErr w:type="gramEnd"/>
      <w:r>
        <w:t xml:space="preserve"> classified as an FRA</w:t>
      </w:r>
      <w:r w:rsidRPr="0004387C">
        <w:t xml:space="preserve">. </w:t>
      </w:r>
      <w:r w:rsidR="00667B32">
        <w:fldChar w:fldCharType="begin"/>
      </w:r>
      <w:r w:rsidR="00667B32">
        <w:instrText xml:space="preserve"> REF _Ref169917203 \h </w:instrText>
      </w:r>
      <w:r w:rsidR="00667B32">
        <w:fldChar w:fldCharType="separate"/>
      </w:r>
      <w:r w:rsidR="00E76811">
        <w:t xml:space="preserve">Table </w:t>
      </w:r>
      <w:r w:rsidR="00E76811">
        <w:rPr>
          <w:noProof/>
        </w:rPr>
        <w:t>4</w:t>
      </w:r>
      <w:r w:rsidR="00667B32">
        <w:fldChar w:fldCharType="end"/>
      </w:r>
      <w:r w:rsidR="00472EC4">
        <w:t xml:space="preserve"> </w:t>
      </w:r>
      <w:r w:rsidRPr="0004387C">
        <w:t>shows the notional value and number of trades captured in my data</w:t>
      </w:r>
      <w:r>
        <w:t>, by clearing status and reference floating leg rate</w:t>
      </w:r>
      <w:r w:rsidRPr="0004387C">
        <w:t>.</w:t>
      </w:r>
    </w:p>
    <w:p w14:paraId="71F995EC" w14:textId="0936486D" w:rsidR="00916B59" w:rsidRDefault="00667B32" w:rsidP="00916B59">
      <w:r>
        <w:lastRenderedPageBreak/>
        <w:fldChar w:fldCharType="begin"/>
      </w:r>
      <w:r>
        <w:instrText xml:space="preserve"> REF _Ref169917219 \h </w:instrText>
      </w:r>
      <w:r>
        <w:fldChar w:fldCharType="separate"/>
      </w:r>
      <w:r w:rsidR="00E76811">
        <w:t xml:space="preserve">Table </w:t>
      </w:r>
      <w:r w:rsidR="00E76811">
        <w:rPr>
          <w:noProof/>
        </w:rPr>
        <w:t>5</w:t>
      </w:r>
      <w:r>
        <w:fldChar w:fldCharType="end"/>
      </w:r>
      <w:r>
        <w:t xml:space="preserve"> </w:t>
      </w:r>
      <w:r w:rsidR="00916B59">
        <w:t xml:space="preserve">shows summary statistics of the control variables used in the regression. Only contracts using LIBOR as the floating reference leg are included. Additionally, contracts that were “voluntarily cleared” prior to the mandate or “exempt from clearing” after the mandate are excluded. The leftmost column (unfiltered dataset) shows the statistics from this dataset. For the main part of the </w:t>
      </w:r>
      <w:r w:rsidR="00BD0C23">
        <w:t>dissertation</w:t>
      </w:r>
      <w:r w:rsidR="00916B59">
        <w:t xml:space="preserve">,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 and Monday and Friday were the least active trading days. The dataset includes two trading holidays (Monday May 27, </w:t>
      </w:r>
      <w:proofErr w:type="gramStart"/>
      <w:r w:rsidR="00916B59">
        <w:t>2013</w:t>
      </w:r>
      <w:proofErr w:type="gramEnd"/>
      <w:r w:rsidR="00916B59">
        <w:t xml:space="preserve"> was Memorial Day and Monday, September 2, 2013 was Labor Day). I split the trading day into 4 sessions (corresponding roughly to the trading times on the NYSE) based on the reported trade time: 8:00 AM – 10:59 AM (Morning), 11:00 – 1:59 PM (Mid-Day), 2:00 PM – 4:59 PM (Afternoon) and 5:00 PM – 7:59 AM (After Hours). The mid-day trading session was most active. About 16% of contracts were traded during the off-hour trading session. The median notional value of the contract was $50M (with a range between $1,000 and $260M). The median tenor was about 7 years (with a range between 2 months and 43 years).</w:t>
      </w:r>
    </w:p>
    <w:p w14:paraId="53EA5868" w14:textId="77777777" w:rsidR="00916B59" w:rsidRDefault="00916B59" w:rsidP="00916B59">
      <w:r>
        <w:t>There are several limitations to the DTCC SDR dataset. Firstly, the dataset does not identify the counterparties. The identity of the counterparty (and more importantly, its creditworthiness) could have a significant impact on the 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contract.</w:t>
      </w:r>
    </w:p>
    <w:p w14:paraId="6E0C0361" w14:textId="06DB561E" w:rsidR="00565535" w:rsidRDefault="00565535">
      <w:pPr>
        <w:spacing w:line="240" w:lineRule="auto"/>
        <w:ind w:firstLine="0"/>
        <w:jc w:val="left"/>
      </w:pPr>
      <w:r>
        <w:br w:type="page"/>
      </w:r>
    </w:p>
    <w:p w14:paraId="480952B0" w14:textId="4EF4935B" w:rsidR="009F16B5" w:rsidRDefault="009F16B5" w:rsidP="009F16B5">
      <w:pPr>
        <w:pStyle w:val="Caption"/>
        <w:keepNext/>
      </w:pPr>
      <w:bookmarkStart w:id="145" w:name="_Ref169917152"/>
      <w:r>
        <w:lastRenderedPageBreak/>
        <w:t xml:space="preserve">Table </w:t>
      </w:r>
      <w:r w:rsidR="00767205">
        <w:fldChar w:fldCharType="begin"/>
      </w:r>
      <w:r w:rsidR="00767205">
        <w:instrText xml:space="preserve"> SEQ Table \* ARABIC </w:instrText>
      </w:r>
      <w:r w:rsidR="00767205">
        <w:fldChar w:fldCharType="separate"/>
      </w:r>
      <w:r w:rsidR="00767205">
        <w:rPr>
          <w:noProof/>
        </w:rPr>
        <w:t>3</w:t>
      </w:r>
      <w:r w:rsidR="00767205">
        <w:rPr>
          <w:noProof/>
        </w:rPr>
        <w:fldChar w:fldCharType="end"/>
      </w:r>
      <w:bookmarkEnd w:id="145"/>
      <w:r>
        <w:rPr>
          <w:noProof/>
        </w:rPr>
        <w:t xml:space="preserve"> </w:t>
      </w:r>
      <w:r w:rsidR="00C83A7E">
        <w:rPr>
          <w:noProof/>
        </w:rPr>
        <w:t>Sample data for USD and CAD yield curves</w:t>
      </w:r>
    </w:p>
    <w:tbl>
      <w:tblPr>
        <w:tblStyle w:val="PlainTable2"/>
        <w:tblW w:w="8411" w:type="dxa"/>
        <w:tblLook w:val="06A0" w:firstRow="1" w:lastRow="0" w:firstColumn="1" w:lastColumn="0" w:noHBand="1" w:noVBand="1"/>
      </w:tblPr>
      <w:tblGrid>
        <w:gridCol w:w="1100"/>
        <w:gridCol w:w="2151"/>
        <w:gridCol w:w="1720"/>
        <w:gridCol w:w="1720"/>
        <w:gridCol w:w="1720"/>
      </w:tblGrid>
      <w:tr w:rsidR="00565535" w:rsidRPr="001D0E7E" w14:paraId="19CD71DF" w14:textId="77777777" w:rsidTr="00597E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06F3CA0" w14:textId="77777777" w:rsidR="00565535" w:rsidRPr="001D0E7E" w:rsidRDefault="00565535" w:rsidP="00597E0D">
            <w:pPr>
              <w:spacing w:line="240" w:lineRule="auto"/>
              <w:ind w:firstLine="0"/>
              <w:jc w:val="left"/>
              <w:rPr>
                <w:rFonts w:ascii="Calibri" w:eastAsia="Times New Roman" w:hAnsi="Calibri" w:cs="Calibri"/>
                <w:b w:val="0"/>
                <w:bCs w:val="0"/>
              </w:rPr>
            </w:pPr>
            <w:r>
              <w:rPr>
                <w:rFonts w:ascii="Calibri" w:eastAsia="Times New Roman" w:hAnsi="Calibri" w:cs="Calibri"/>
              </w:rPr>
              <w:t>Period</w:t>
            </w:r>
          </w:p>
        </w:tc>
        <w:tc>
          <w:tcPr>
            <w:tcW w:w="2151" w:type="dxa"/>
            <w:noWrap/>
            <w:hideMark/>
          </w:tcPr>
          <w:p w14:paraId="3675933B" w14:textId="77777777" w:rsidR="00565535" w:rsidRPr="001D0E7E" w:rsidRDefault="00565535" w:rsidP="00597E0D">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 xml:space="preserve">Bloomberg </w:t>
            </w:r>
            <w:r>
              <w:rPr>
                <w:rFonts w:ascii="Calibri" w:eastAsia="Times New Roman" w:hAnsi="Calibri" w:cs="Calibri"/>
              </w:rPr>
              <w:t>CUSIP</w:t>
            </w:r>
          </w:p>
        </w:tc>
        <w:tc>
          <w:tcPr>
            <w:tcW w:w="1720" w:type="dxa"/>
            <w:noWrap/>
            <w:hideMark/>
          </w:tcPr>
          <w:p w14:paraId="579E0564" w14:textId="77777777" w:rsidR="00565535" w:rsidRPr="001D0E7E" w:rsidRDefault="00565535" w:rsidP="00597E0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Pr>
                <w:rFonts w:ascii="Calibri" w:eastAsia="Times New Roman" w:hAnsi="Calibri" w:cs="Calibri"/>
              </w:rPr>
              <w:t>Yield</w:t>
            </w:r>
          </w:p>
        </w:tc>
        <w:tc>
          <w:tcPr>
            <w:tcW w:w="1720" w:type="dxa"/>
            <w:noWrap/>
            <w:hideMark/>
          </w:tcPr>
          <w:p w14:paraId="6441A7B1" w14:textId="77777777" w:rsidR="00565535" w:rsidRPr="001D0E7E" w:rsidRDefault="00565535" w:rsidP="00597E0D">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Pr>
                <w:rFonts w:ascii="Calibri" w:eastAsia="Times New Roman" w:hAnsi="Calibri" w:cs="Calibri"/>
              </w:rPr>
              <w:t xml:space="preserve">Data </w:t>
            </w:r>
            <w:r w:rsidRPr="001D0E7E">
              <w:rPr>
                <w:rFonts w:ascii="Calibri" w:eastAsia="Times New Roman" w:hAnsi="Calibri" w:cs="Calibri"/>
              </w:rPr>
              <w:t>Source</w:t>
            </w:r>
          </w:p>
        </w:tc>
        <w:tc>
          <w:tcPr>
            <w:tcW w:w="1720" w:type="dxa"/>
            <w:noWrap/>
            <w:hideMark/>
          </w:tcPr>
          <w:p w14:paraId="45CB0D63" w14:textId="77777777" w:rsidR="00565535" w:rsidRPr="001D0E7E" w:rsidRDefault="00565535" w:rsidP="00597E0D">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Date Last Updated</w:t>
            </w:r>
          </w:p>
        </w:tc>
      </w:tr>
      <w:tr w:rsidR="00565535" w:rsidRPr="001D0E7E" w14:paraId="5DDE770D"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99648DB"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3M</w:t>
            </w:r>
          </w:p>
        </w:tc>
        <w:tc>
          <w:tcPr>
            <w:tcW w:w="2151" w:type="dxa"/>
            <w:noWrap/>
            <w:hideMark/>
          </w:tcPr>
          <w:p w14:paraId="1575F96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EDU13 </w:t>
            </w:r>
            <w:proofErr w:type="spellStart"/>
            <w:r w:rsidRPr="001D0E7E">
              <w:rPr>
                <w:rFonts w:ascii="Calibri" w:eastAsia="Times New Roman" w:hAnsi="Calibri" w:cs="Calibri"/>
              </w:rPr>
              <w:t>Comdty</w:t>
            </w:r>
            <w:proofErr w:type="spellEnd"/>
          </w:p>
        </w:tc>
        <w:tc>
          <w:tcPr>
            <w:tcW w:w="1720" w:type="dxa"/>
            <w:noWrap/>
            <w:hideMark/>
          </w:tcPr>
          <w:p w14:paraId="69ED2028"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0.2575 </w:t>
            </w:r>
          </w:p>
        </w:tc>
        <w:tc>
          <w:tcPr>
            <w:tcW w:w="1720" w:type="dxa"/>
            <w:noWrap/>
            <w:hideMark/>
          </w:tcPr>
          <w:p w14:paraId="48F78C8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BD6E365"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12E217DD"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A8A1400"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6M</w:t>
            </w:r>
          </w:p>
        </w:tc>
        <w:tc>
          <w:tcPr>
            <w:tcW w:w="2151" w:type="dxa"/>
            <w:noWrap/>
            <w:hideMark/>
          </w:tcPr>
          <w:p w14:paraId="5E2E1B8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EDZ13 </w:t>
            </w:r>
            <w:proofErr w:type="spellStart"/>
            <w:r w:rsidRPr="001D0E7E">
              <w:rPr>
                <w:rFonts w:ascii="Calibri" w:eastAsia="Times New Roman" w:hAnsi="Calibri" w:cs="Calibri"/>
              </w:rPr>
              <w:t>Comdty</w:t>
            </w:r>
            <w:proofErr w:type="spellEnd"/>
          </w:p>
        </w:tc>
        <w:tc>
          <w:tcPr>
            <w:tcW w:w="1720" w:type="dxa"/>
            <w:noWrap/>
            <w:hideMark/>
          </w:tcPr>
          <w:p w14:paraId="29E276CA"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0.294 </w:t>
            </w:r>
          </w:p>
        </w:tc>
        <w:tc>
          <w:tcPr>
            <w:tcW w:w="1720" w:type="dxa"/>
            <w:noWrap/>
            <w:hideMark/>
          </w:tcPr>
          <w:p w14:paraId="6FF3E31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7A5B1283"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30CBD8E4"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6BA3EE6"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9M</w:t>
            </w:r>
          </w:p>
        </w:tc>
        <w:tc>
          <w:tcPr>
            <w:tcW w:w="2151" w:type="dxa"/>
            <w:noWrap/>
            <w:hideMark/>
          </w:tcPr>
          <w:p w14:paraId="320BA73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EDH14 </w:t>
            </w:r>
            <w:proofErr w:type="spellStart"/>
            <w:r w:rsidRPr="001D0E7E">
              <w:rPr>
                <w:rFonts w:ascii="Calibri" w:eastAsia="Times New Roman" w:hAnsi="Calibri" w:cs="Calibri"/>
              </w:rPr>
              <w:t>Comdty</w:t>
            </w:r>
            <w:proofErr w:type="spellEnd"/>
          </w:p>
        </w:tc>
        <w:tc>
          <w:tcPr>
            <w:tcW w:w="1720" w:type="dxa"/>
            <w:noWrap/>
            <w:hideMark/>
          </w:tcPr>
          <w:p w14:paraId="041AC28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0.3574 </w:t>
            </w:r>
          </w:p>
        </w:tc>
        <w:tc>
          <w:tcPr>
            <w:tcW w:w="1720" w:type="dxa"/>
            <w:noWrap/>
            <w:hideMark/>
          </w:tcPr>
          <w:p w14:paraId="11A5447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C40E633"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303C3D13"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74C7CAC"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12M</w:t>
            </w:r>
          </w:p>
        </w:tc>
        <w:tc>
          <w:tcPr>
            <w:tcW w:w="2151" w:type="dxa"/>
            <w:noWrap/>
            <w:hideMark/>
          </w:tcPr>
          <w:p w14:paraId="6C577DCA"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EDM14 </w:t>
            </w:r>
            <w:proofErr w:type="spellStart"/>
            <w:r w:rsidRPr="001D0E7E">
              <w:rPr>
                <w:rFonts w:ascii="Calibri" w:eastAsia="Times New Roman" w:hAnsi="Calibri" w:cs="Calibri"/>
              </w:rPr>
              <w:t>Comdty</w:t>
            </w:r>
            <w:proofErr w:type="spellEnd"/>
          </w:p>
        </w:tc>
        <w:tc>
          <w:tcPr>
            <w:tcW w:w="1720" w:type="dxa"/>
            <w:noWrap/>
            <w:hideMark/>
          </w:tcPr>
          <w:p w14:paraId="7381AE22"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0.4402 </w:t>
            </w:r>
          </w:p>
        </w:tc>
        <w:tc>
          <w:tcPr>
            <w:tcW w:w="1720" w:type="dxa"/>
            <w:noWrap/>
            <w:hideMark/>
          </w:tcPr>
          <w:p w14:paraId="5102430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ED1C33F"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77516BC9"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1FFDF0B"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15M</w:t>
            </w:r>
          </w:p>
        </w:tc>
        <w:tc>
          <w:tcPr>
            <w:tcW w:w="2151" w:type="dxa"/>
            <w:noWrap/>
            <w:hideMark/>
          </w:tcPr>
          <w:p w14:paraId="201C540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EDU14 </w:t>
            </w:r>
            <w:proofErr w:type="spellStart"/>
            <w:r w:rsidRPr="001D0E7E">
              <w:rPr>
                <w:rFonts w:ascii="Calibri" w:eastAsia="Times New Roman" w:hAnsi="Calibri" w:cs="Calibri"/>
              </w:rPr>
              <w:t>Comdty</w:t>
            </w:r>
            <w:proofErr w:type="spellEnd"/>
          </w:p>
        </w:tc>
        <w:tc>
          <w:tcPr>
            <w:tcW w:w="1720" w:type="dxa"/>
            <w:noWrap/>
            <w:hideMark/>
          </w:tcPr>
          <w:p w14:paraId="79CF8E3D"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0.5675 </w:t>
            </w:r>
          </w:p>
        </w:tc>
        <w:tc>
          <w:tcPr>
            <w:tcW w:w="1720" w:type="dxa"/>
            <w:noWrap/>
            <w:hideMark/>
          </w:tcPr>
          <w:p w14:paraId="2A90BF3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E052B0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13DAA125"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9A0E49A"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18M</w:t>
            </w:r>
          </w:p>
        </w:tc>
        <w:tc>
          <w:tcPr>
            <w:tcW w:w="2151" w:type="dxa"/>
            <w:noWrap/>
            <w:hideMark/>
          </w:tcPr>
          <w:p w14:paraId="7C6E8EA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EDZ14 </w:t>
            </w:r>
            <w:proofErr w:type="spellStart"/>
            <w:r w:rsidRPr="001D0E7E">
              <w:rPr>
                <w:rFonts w:ascii="Calibri" w:eastAsia="Times New Roman" w:hAnsi="Calibri" w:cs="Calibri"/>
              </w:rPr>
              <w:t>Comdty</w:t>
            </w:r>
            <w:proofErr w:type="spellEnd"/>
          </w:p>
        </w:tc>
        <w:tc>
          <w:tcPr>
            <w:tcW w:w="1720" w:type="dxa"/>
            <w:noWrap/>
            <w:hideMark/>
          </w:tcPr>
          <w:p w14:paraId="3864A5E4"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0.7341 </w:t>
            </w:r>
          </w:p>
        </w:tc>
        <w:tc>
          <w:tcPr>
            <w:tcW w:w="1720" w:type="dxa"/>
            <w:noWrap/>
            <w:hideMark/>
          </w:tcPr>
          <w:p w14:paraId="083CFF43"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2719623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578F7317"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564B9E5"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2Y</w:t>
            </w:r>
          </w:p>
        </w:tc>
        <w:tc>
          <w:tcPr>
            <w:tcW w:w="2151" w:type="dxa"/>
            <w:noWrap/>
            <w:hideMark/>
          </w:tcPr>
          <w:p w14:paraId="443C5B89"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USSWAP2 BGN </w:t>
            </w:r>
            <w:proofErr w:type="spellStart"/>
            <w:r w:rsidRPr="001D0E7E">
              <w:rPr>
                <w:rFonts w:ascii="Calibri" w:eastAsia="Times New Roman" w:hAnsi="Calibri" w:cs="Calibri"/>
              </w:rPr>
              <w:t>Curncy</w:t>
            </w:r>
            <w:proofErr w:type="spellEnd"/>
          </w:p>
        </w:tc>
        <w:tc>
          <w:tcPr>
            <w:tcW w:w="1720" w:type="dxa"/>
            <w:noWrap/>
            <w:hideMark/>
          </w:tcPr>
          <w:p w14:paraId="5A906C5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0.5957 </w:t>
            </w:r>
          </w:p>
        </w:tc>
        <w:tc>
          <w:tcPr>
            <w:tcW w:w="1720" w:type="dxa"/>
            <w:noWrap/>
            <w:hideMark/>
          </w:tcPr>
          <w:p w14:paraId="719909B6"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7168F9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354569C0"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53F0E07"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3Y</w:t>
            </w:r>
          </w:p>
        </w:tc>
        <w:tc>
          <w:tcPr>
            <w:tcW w:w="2151" w:type="dxa"/>
            <w:noWrap/>
            <w:hideMark/>
          </w:tcPr>
          <w:p w14:paraId="4F09DFC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USSWAP3 BGN </w:t>
            </w:r>
            <w:proofErr w:type="spellStart"/>
            <w:r w:rsidRPr="001D0E7E">
              <w:rPr>
                <w:rFonts w:ascii="Calibri" w:eastAsia="Times New Roman" w:hAnsi="Calibri" w:cs="Calibri"/>
              </w:rPr>
              <w:t>Curncy</w:t>
            </w:r>
            <w:proofErr w:type="spellEnd"/>
          </w:p>
        </w:tc>
        <w:tc>
          <w:tcPr>
            <w:tcW w:w="1720" w:type="dxa"/>
            <w:noWrap/>
            <w:hideMark/>
          </w:tcPr>
          <w:p w14:paraId="48D9FEAD"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1.0014 </w:t>
            </w:r>
          </w:p>
        </w:tc>
        <w:tc>
          <w:tcPr>
            <w:tcW w:w="1720" w:type="dxa"/>
            <w:noWrap/>
            <w:hideMark/>
          </w:tcPr>
          <w:p w14:paraId="6E0C0D95"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F720C0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2BDE04B0"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2F6BD79"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4Y</w:t>
            </w:r>
          </w:p>
        </w:tc>
        <w:tc>
          <w:tcPr>
            <w:tcW w:w="2151" w:type="dxa"/>
            <w:noWrap/>
            <w:hideMark/>
          </w:tcPr>
          <w:p w14:paraId="0ECF92D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USSWAP4 BGN </w:t>
            </w:r>
            <w:proofErr w:type="spellStart"/>
            <w:r w:rsidRPr="001D0E7E">
              <w:rPr>
                <w:rFonts w:ascii="Calibri" w:eastAsia="Times New Roman" w:hAnsi="Calibri" w:cs="Calibri"/>
              </w:rPr>
              <w:t>Curncy</w:t>
            </w:r>
            <w:proofErr w:type="spellEnd"/>
          </w:p>
        </w:tc>
        <w:tc>
          <w:tcPr>
            <w:tcW w:w="1720" w:type="dxa"/>
            <w:noWrap/>
            <w:hideMark/>
          </w:tcPr>
          <w:p w14:paraId="4C4016D2"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1.45 </w:t>
            </w:r>
          </w:p>
        </w:tc>
        <w:tc>
          <w:tcPr>
            <w:tcW w:w="1720" w:type="dxa"/>
            <w:noWrap/>
            <w:hideMark/>
          </w:tcPr>
          <w:p w14:paraId="51B84749"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2593A2E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7984653C"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F669C51"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5Y</w:t>
            </w:r>
          </w:p>
        </w:tc>
        <w:tc>
          <w:tcPr>
            <w:tcW w:w="2151" w:type="dxa"/>
            <w:noWrap/>
            <w:hideMark/>
          </w:tcPr>
          <w:p w14:paraId="1E87BB1A"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USSWAP5 BGN </w:t>
            </w:r>
            <w:proofErr w:type="spellStart"/>
            <w:r w:rsidRPr="001D0E7E">
              <w:rPr>
                <w:rFonts w:ascii="Calibri" w:eastAsia="Times New Roman" w:hAnsi="Calibri" w:cs="Calibri"/>
              </w:rPr>
              <w:t>Curncy</w:t>
            </w:r>
            <w:proofErr w:type="spellEnd"/>
          </w:p>
        </w:tc>
        <w:tc>
          <w:tcPr>
            <w:tcW w:w="1720" w:type="dxa"/>
            <w:noWrap/>
            <w:hideMark/>
          </w:tcPr>
          <w:p w14:paraId="582188AB"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1.865 </w:t>
            </w:r>
          </w:p>
        </w:tc>
        <w:tc>
          <w:tcPr>
            <w:tcW w:w="1720" w:type="dxa"/>
            <w:noWrap/>
            <w:hideMark/>
          </w:tcPr>
          <w:p w14:paraId="1984F91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D55A41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608CBE06"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72CA40F"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6Y</w:t>
            </w:r>
          </w:p>
        </w:tc>
        <w:tc>
          <w:tcPr>
            <w:tcW w:w="2151" w:type="dxa"/>
            <w:noWrap/>
            <w:hideMark/>
          </w:tcPr>
          <w:p w14:paraId="369EB7A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USSW6 BGN </w:t>
            </w:r>
            <w:proofErr w:type="spellStart"/>
            <w:r w:rsidRPr="001D0E7E">
              <w:rPr>
                <w:rFonts w:ascii="Calibri" w:eastAsia="Times New Roman" w:hAnsi="Calibri" w:cs="Calibri"/>
              </w:rPr>
              <w:t>Curncy</w:t>
            </w:r>
            <w:proofErr w:type="spellEnd"/>
          </w:p>
        </w:tc>
        <w:tc>
          <w:tcPr>
            <w:tcW w:w="1720" w:type="dxa"/>
            <w:noWrap/>
            <w:hideMark/>
          </w:tcPr>
          <w:p w14:paraId="01F76FB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2.2145 </w:t>
            </w:r>
          </w:p>
        </w:tc>
        <w:tc>
          <w:tcPr>
            <w:tcW w:w="1720" w:type="dxa"/>
            <w:noWrap/>
            <w:hideMark/>
          </w:tcPr>
          <w:p w14:paraId="0C8552E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71C9AA0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B737F3D"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262E7E4"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7Y</w:t>
            </w:r>
          </w:p>
        </w:tc>
        <w:tc>
          <w:tcPr>
            <w:tcW w:w="2151" w:type="dxa"/>
            <w:noWrap/>
            <w:hideMark/>
          </w:tcPr>
          <w:p w14:paraId="7766C50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USSWAP7 BGN </w:t>
            </w:r>
            <w:proofErr w:type="spellStart"/>
            <w:r w:rsidRPr="001D0E7E">
              <w:rPr>
                <w:rFonts w:ascii="Calibri" w:eastAsia="Times New Roman" w:hAnsi="Calibri" w:cs="Calibri"/>
              </w:rPr>
              <w:t>Curncy</w:t>
            </w:r>
            <w:proofErr w:type="spellEnd"/>
          </w:p>
        </w:tc>
        <w:tc>
          <w:tcPr>
            <w:tcW w:w="1720" w:type="dxa"/>
            <w:noWrap/>
            <w:hideMark/>
          </w:tcPr>
          <w:p w14:paraId="3CA1AE61"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2.501 </w:t>
            </w:r>
          </w:p>
        </w:tc>
        <w:tc>
          <w:tcPr>
            <w:tcW w:w="1720" w:type="dxa"/>
            <w:noWrap/>
            <w:hideMark/>
          </w:tcPr>
          <w:p w14:paraId="21AB9D6D"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FC31E70"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D1EFA48"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8E504C0"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8Y</w:t>
            </w:r>
          </w:p>
        </w:tc>
        <w:tc>
          <w:tcPr>
            <w:tcW w:w="2151" w:type="dxa"/>
            <w:noWrap/>
            <w:hideMark/>
          </w:tcPr>
          <w:p w14:paraId="34F41F6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USSW8 BGN </w:t>
            </w:r>
            <w:proofErr w:type="spellStart"/>
            <w:r w:rsidRPr="001D0E7E">
              <w:rPr>
                <w:rFonts w:ascii="Calibri" w:eastAsia="Times New Roman" w:hAnsi="Calibri" w:cs="Calibri"/>
              </w:rPr>
              <w:t>Curncy</w:t>
            </w:r>
            <w:proofErr w:type="spellEnd"/>
          </w:p>
        </w:tc>
        <w:tc>
          <w:tcPr>
            <w:tcW w:w="1720" w:type="dxa"/>
            <w:noWrap/>
            <w:hideMark/>
          </w:tcPr>
          <w:p w14:paraId="14668519"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2.7305 </w:t>
            </w:r>
          </w:p>
        </w:tc>
        <w:tc>
          <w:tcPr>
            <w:tcW w:w="1720" w:type="dxa"/>
            <w:noWrap/>
            <w:hideMark/>
          </w:tcPr>
          <w:p w14:paraId="3C0CC42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0CE1596"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AFCE7F2"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8744703"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9Y</w:t>
            </w:r>
          </w:p>
        </w:tc>
        <w:tc>
          <w:tcPr>
            <w:tcW w:w="2151" w:type="dxa"/>
            <w:noWrap/>
            <w:hideMark/>
          </w:tcPr>
          <w:p w14:paraId="1FD53A66"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USSW9 BGN </w:t>
            </w:r>
            <w:proofErr w:type="spellStart"/>
            <w:r w:rsidRPr="001D0E7E">
              <w:rPr>
                <w:rFonts w:ascii="Calibri" w:eastAsia="Times New Roman" w:hAnsi="Calibri" w:cs="Calibri"/>
              </w:rPr>
              <w:t>Curncy</w:t>
            </w:r>
            <w:proofErr w:type="spellEnd"/>
          </w:p>
        </w:tc>
        <w:tc>
          <w:tcPr>
            <w:tcW w:w="1720" w:type="dxa"/>
            <w:noWrap/>
            <w:hideMark/>
          </w:tcPr>
          <w:p w14:paraId="522E1BB8"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2.919 </w:t>
            </w:r>
          </w:p>
        </w:tc>
        <w:tc>
          <w:tcPr>
            <w:tcW w:w="1720" w:type="dxa"/>
            <w:noWrap/>
            <w:hideMark/>
          </w:tcPr>
          <w:p w14:paraId="4DEA325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2C992A6A"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A772AA6"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35AF4AD"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10Y</w:t>
            </w:r>
          </w:p>
        </w:tc>
        <w:tc>
          <w:tcPr>
            <w:tcW w:w="2151" w:type="dxa"/>
            <w:noWrap/>
            <w:hideMark/>
          </w:tcPr>
          <w:p w14:paraId="7369487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USSWAP10 BGN </w:t>
            </w:r>
            <w:proofErr w:type="spellStart"/>
            <w:r w:rsidRPr="001D0E7E">
              <w:rPr>
                <w:rFonts w:ascii="Calibri" w:eastAsia="Times New Roman" w:hAnsi="Calibri" w:cs="Calibri"/>
              </w:rPr>
              <w:t>Curncy</w:t>
            </w:r>
            <w:proofErr w:type="spellEnd"/>
          </w:p>
        </w:tc>
        <w:tc>
          <w:tcPr>
            <w:tcW w:w="1720" w:type="dxa"/>
            <w:noWrap/>
            <w:hideMark/>
          </w:tcPr>
          <w:p w14:paraId="290D0EB7"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3.0765 </w:t>
            </w:r>
          </w:p>
        </w:tc>
        <w:tc>
          <w:tcPr>
            <w:tcW w:w="1720" w:type="dxa"/>
            <w:noWrap/>
            <w:hideMark/>
          </w:tcPr>
          <w:p w14:paraId="74FA391A"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E6D843F"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9581F05"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8ABD9E7"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11Y</w:t>
            </w:r>
          </w:p>
        </w:tc>
        <w:tc>
          <w:tcPr>
            <w:tcW w:w="2151" w:type="dxa"/>
            <w:noWrap/>
            <w:hideMark/>
          </w:tcPr>
          <w:p w14:paraId="13D3443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USSWAP11 BGN </w:t>
            </w:r>
            <w:proofErr w:type="spellStart"/>
            <w:r w:rsidRPr="001D0E7E">
              <w:rPr>
                <w:rFonts w:ascii="Calibri" w:eastAsia="Times New Roman" w:hAnsi="Calibri" w:cs="Calibri"/>
              </w:rPr>
              <w:t>Curncy</w:t>
            </w:r>
            <w:proofErr w:type="spellEnd"/>
          </w:p>
        </w:tc>
        <w:tc>
          <w:tcPr>
            <w:tcW w:w="1720" w:type="dxa"/>
            <w:noWrap/>
            <w:hideMark/>
          </w:tcPr>
          <w:p w14:paraId="2AECCEE5"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3.2103 </w:t>
            </w:r>
          </w:p>
        </w:tc>
        <w:tc>
          <w:tcPr>
            <w:tcW w:w="1720" w:type="dxa"/>
            <w:noWrap/>
            <w:hideMark/>
          </w:tcPr>
          <w:p w14:paraId="59C9E3A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12F9446"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5C7C49B5"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4AAB146"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12Y</w:t>
            </w:r>
          </w:p>
        </w:tc>
        <w:tc>
          <w:tcPr>
            <w:tcW w:w="2151" w:type="dxa"/>
            <w:noWrap/>
            <w:hideMark/>
          </w:tcPr>
          <w:p w14:paraId="735F959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USSWAP12 BGN </w:t>
            </w:r>
            <w:proofErr w:type="spellStart"/>
            <w:r w:rsidRPr="001D0E7E">
              <w:rPr>
                <w:rFonts w:ascii="Calibri" w:eastAsia="Times New Roman" w:hAnsi="Calibri" w:cs="Calibri"/>
              </w:rPr>
              <w:t>Curncy</w:t>
            </w:r>
            <w:proofErr w:type="spellEnd"/>
          </w:p>
        </w:tc>
        <w:tc>
          <w:tcPr>
            <w:tcW w:w="1720" w:type="dxa"/>
            <w:noWrap/>
            <w:hideMark/>
          </w:tcPr>
          <w:p w14:paraId="34FA561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3.322 </w:t>
            </w:r>
          </w:p>
        </w:tc>
        <w:tc>
          <w:tcPr>
            <w:tcW w:w="1720" w:type="dxa"/>
            <w:noWrap/>
            <w:hideMark/>
          </w:tcPr>
          <w:p w14:paraId="02C5657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9D2F13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2315414A"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724923A"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15Y</w:t>
            </w:r>
          </w:p>
        </w:tc>
        <w:tc>
          <w:tcPr>
            <w:tcW w:w="2151" w:type="dxa"/>
            <w:noWrap/>
            <w:hideMark/>
          </w:tcPr>
          <w:p w14:paraId="410A7D0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USSWAP15 BGN </w:t>
            </w:r>
            <w:proofErr w:type="spellStart"/>
            <w:r w:rsidRPr="001D0E7E">
              <w:rPr>
                <w:rFonts w:ascii="Calibri" w:eastAsia="Times New Roman" w:hAnsi="Calibri" w:cs="Calibri"/>
              </w:rPr>
              <w:t>Curncy</w:t>
            </w:r>
            <w:proofErr w:type="spellEnd"/>
          </w:p>
        </w:tc>
        <w:tc>
          <w:tcPr>
            <w:tcW w:w="1720" w:type="dxa"/>
            <w:noWrap/>
            <w:hideMark/>
          </w:tcPr>
          <w:p w14:paraId="4A6A8992"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3.551 </w:t>
            </w:r>
          </w:p>
        </w:tc>
        <w:tc>
          <w:tcPr>
            <w:tcW w:w="1720" w:type="dxa"/>
            <w:noWrap/>
            <w:hideMark/>
          </w:tcPr>
          <w:p w14:paraId="742C89B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BAB3B7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613FECC6"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1766D82"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20Y</w:t>
            </w:r>
          </w:p>
        </w:tc>
        <w:tc>
          <w:tcPr>
            <w:tcW w:w="2151" w:type="dxa"/>
            <w:noWrap/>
            <w:hideMark/>
          </w:tcPr>
          <w:p w14:paraId="3753BB7D"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USSWAP20 BGN </w:t>
            </w:r>
            <w:proofErr w:type="spellStart"/>
            <w:r w:rsidRPr="001D0E7E">
              <w:rPr>
                <w:rFonts w:ascii="Calibri" w:eastAsia="Times New Roman" w:hAnsi="Calibri" w:cs="Calibri"/>
              </w:rPr>
              <w:t>Curncy</w:t>
            </w:r>
            <w:proofErr w:type="spellEnd"/>
          </w:p>
        </w:tc>
        <w:tc>
          <w:tcPr>
            <w:tcW w:w="1720" w:type="dxa"/>
            <w:noWrap/>
            <w:hideMark/>
          </w:tcPr>
          <w:p w14:paraId="224C8B25"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3.7315 </w:t>
            </w:r>
          </w:p>
        </w:tc>
        <w:tc>
          <w:tcPr>
            <w:tcW w:w="1720" w:type="dxa"/>
            <w:noWrap/>
            <w:hideMark/>
          </w:tcPr>
          <w:p w14:paraId="6D82DC7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0517D4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5ED674D3"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C6B5BEB"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25Y</w:t>
            </w:r>
          </w:p>
        </w:tc>
        <w:tc>
          <w:tcPr>
            <w:tcW w:w="2151" w:type="dxa"/>
            <w:noWrap/>
            <w:hideMark/>
          </w:tcPr>
          <w:p w14:paraId="6DB2271A"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USSWAP25 BGN </w:t>
            </w:r>
            <w:proofErr w:type="spellStart"/>
            <w:r w:rsidRPr="001D0E7E">
              <w:rPr>
                <w:rFonts w:ascii="Calibri" w:eastAsia="Times New Roman" w:hAnsi="Calibri" w:cs="Calibri"/>
              </w:rPr>
              <w:t>Curncy</w:t>
            </w:r>
            <w:proofErr w:type="spellEnd"/>
          </w:p>
        </w:tc>
        <w:tc>
          <w:tcPr>
            <w:tcW w:w="1720" w:type="dxa"/>
            <w:noWrap/>
            <w:hideMark/>
          </w:tcPr>
          <w:p w14:paraId="6692FD77"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3.815 </w:t>
            </w:r>
          </w:p>
        </w:tc>
        <w:tc>
          <w:tcPr>
            <w:tcW w:w="1720" w:type="dxa"/>
            <w:noWrap/>
            <w:hideMark/>
          </w:tcPr>
          <w:p w14:paraId="3012A329"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60A291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7C0271D2"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44CA1F6"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30Y</w:t>
            </w:r>
          </w:p>
        </w:tc>
        <w:tc>
          <w:tcPr>
            <w:tcW w:w="2151" w:type="dxa"/>
            <w:noWrap/>
            <w:hideMark/>
          </w:tcPr>
          <w:p w14:paraId="6AEE360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USSWAP30 BGN </w:t>
            </w:r>
            <w:proofErr w:type="spellStart"/>
            <w:r w:rsidRPr="001D0E7E">
              <w:rPr>
                <w:rFonts w:ascii="Calibri" w:eastAsia="Times New Roman" w:hAnsi="Calibri" w:cs="Calibri"/>
              </w:rPr>
              <w:t>Curncy</w:t>
            </w:r>
            <w:proofErr w:type="spellEnd"/>
          </w:p>
        </w:tc>
        <w:tc>
          <w:tcPr>
            <w:tcW w:w="1720" w:type="dxa"/>
            <w:noWrap/>
            <w:hideMark/>
          </w:tcPr>
          <w:p w14:paraId="4F9AA3D2"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3.8565 </w:t>
            </w:r>
          </w:p>
        </w:tc>
        <w:tc>
          <w:tcPr>
            <w:tcW w:w="1720" w:type="dxa"/>
            <w:noWrap/>
            <w:hideMark/>
          </w:tcPr>
          <w:p w14:paraId="7A8B98D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8742D80"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bl>
    <w:p w14:paraId="27836C2E" w14:textId="77777777" w:rsidR="00565535" w:rsidRDefault="00565535" w:rsidP="00565535">
      <w:pPr>
        <w:ind w:firstLine="0"/>
      </w:pPr>
    </w:p>
    <w:p w14:paraId="25D43D64" w14:textId="5A43E65D" w:rsidR="00565535" w:rsidRDefault="00565535">
      <w:pPr>
        <w:spacing w:line="240" w:lineRule="auto"/>
        <w:ind w:firstLine="0"/>
        <w:jc w:val="left"/>
      </w:pPr>
      <w:r>
        <w:br w:type="page"/>
      </w:r>
    </w:p>
    <w:tbl>
      <w:tblPr>
        <w:tblStyle w:val="PlainTable2"/>
        <w:tblW w:w="8181" w:type="dxa"/>
        <w:tblLook w:val="06A0" w:firstRow="1" w:lastRow="0" w:firstColumn="1" w:lastColumn="0" w:noHBand="1" w:noVBand="1"/>
      </w:tblPr>
      <w:tblGrid>
        <w:gridCol w:w="1100"/>
        <w:gridCol w:w="1921"/>
        <w:gridCol w:w="1720"/>
        <w:gridCol w:w="1720"/>
        <w:gridCol w:w="1720"/>
      </w:tblGrid>
      <w:tr w:rsidR="00565535" w:rsidRPr="001D0E7E" w14:paraId="471CC0A8" w14:textId="77777777" w:rsidTr="00597E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1770583" w14:textId="77777777" w:rsidR="00565535" w:rsidRPr="001D0E7E" w:rsidRDefault="00565535" w:rsidP="00597E0D">
            <w:pPr>
              <w:spacing w:line="240" w:lineRule="auto"/>
              <w:ind w:firstLine="0"/>
              <w:jc w:val="left"/>
              <w:rPr>
                <w:rFonts w:ascii="Calibri" w:eastAsia="Times New Roman" w:hAnsi="Calibri" w:cs="Calibri"/>
                <w:b w:val="0"/>
                <w:bCs w:val="0"/>
              </w:rPr>
            </w:pPr>
            <w:r w:rsidRPr="001D0E7E">
              <w:rPr>
                <w:rFonts w:ascii="Calibri" w:eastAsia="Times New Roman" w:hAnsi="Calibri" w:cs="Calibri"/>
              </w:rPr>
              <w:lastRenderedPageBreak/>
              <w:t>Tenor</w:t>
            </w:r>
          </w:p>
        </w:tc>
        <w:tc>
          <w:tcPr>
            <w:tcW w:w="1921" w:type="dxa"/>
            <w:noWrap/>
            <w:hideMark/>
          </w:tcPr>
          <w:p w14:paraId="4E1B3679" w14:textId="77777777" w:rsidR="00565535" w:rsidRPr="001D0E7E" w:rsidRDefault="00565535" w:rsidP="00597E0D">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CUSIP</w:t>
            </w:r>
          </w:p>
        </w:tc>
        <w:tc>
          <w:tcPr>
            <w:tcW w:w="1720" w:type="dxa"/>
            <w:noWrap/>
            <w:hideMark/>
          </w:tcPr>
          <w:p w14:paraId="0505AF88" w14:textId="77777777" w:rsidR="00565535" w:rsidRPr="001D0E7E" w:rsidRDefault="00565535" w:rsidP="00597E0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Yield</w:t>
            </w:r>
          </w:p>
        </w:tc>
        <w:tc>
          <w:tcPr>
            <w:tcW w:w="1720" w:type="dxa"/>
            <w:noWrap/>
            <w:hideMark/>
          </w:tcPr>
          <w:p w14:paraId="462B9EBE" w14:textId="77777777" w:rsidR="00565535" w:rsidRPr="001D0E7E" w:rsidRDefault="00565535" w:rsidP="00597E0D">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D0E7E">
              <w:rPr>
                <w:rFonts w:ascii="Calibri" w:eastAsia="Times New Roman" w:hAnsi="Calibri" w:cs="Calibri"/>
              </w:rPr>
              <w:t>Source</w:t>
            </w:r>
          </w:p>
        </w:tc>
        <w:tc>
          <w:tcPr>
            <w:tcW w:w="1720" w:type="dxa"/>
            <w:noWrap/>
            <w:hideMark/>
          </w:tcPr>
          <w:p w14:paraId="1275AA8E" w14:textId="77777777" w:rsidR="00565535" w:rsidRPr="001D0E7E" w:rsidRDefault="00565535" w:rsidP="00597E0D">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Pr>
                <w:rFonts w:ascii="Calibri" w:eastAsia="Times New Roman" w:hAnsi="Calibri" w:cs="Calibri"/>
              </w:rPr>
              <w:t xml:space="preserve">Date Last </w:t>
            </w:r>
            <w:r w:rsidRPr="001D0E7E">
              <w:rPr>
                <w:rFonts w:ascii="Calibri" w:eastAsia="Times New Roman" w:hAnsi="Calibri" w:cs="Calibri"/>
              </w:rPr>
              <w:t>Update</w:t>
            </w:r>
            <w:r>
              <w:rPr>
                <w:rFonts w:ascii="Calibri" w:eastAsia="Times New Roman" w:hAnsi="Calibri" w:cs="Calibri"/>
              </w:rPr>
              <w:t>d</w:t>
            </w:r>
          </w:p>
        </w:tc>
      </w:tr>
      <w:tr w:rsidR="00565535" w:rsidRPr="001D0E7E" w14:paraId="0472863A"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517DA47"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1D</w:t>
            </w:r>
          </w:p>
        </w:tc>
        <w:tc>
          <w:tcPr>
            <w:tcW w:w="1921" w:type="dxa"/>
            <w:noWrap/>
            <w:hideMark/>
          </w:tcPr>
          <w:p w14:paraId="6F1DA930"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CCLR Index</w:t>
            </w:r>
          </w:p>
        </w:tc>
        <w:tc>
          <w:tcPr>
            <w:tcW w:w="1720" w:type="dxa"/>
            <w:noWrap/>
            <w:hideMark/>
          </w:tcPr>
          <w:p w14:paraId="5FF076A5"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1.00 </w:t>
            </w:r>
          </w:p>
        </w:tc>
        <w:tc>
          <w:tcPr>
            <w:tcW w:w="1720" w:type="dxa"/>
            <w:noWrap/>
            <w:hideMark/>
          </w:tcPr>
          <w:p w14:paraId="27047A79"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CMPN</w:t>
            </w:r>
          </w:p>
        </w:tc>
        <w:tc>
          <w:tcPr>
            <w:tcW w:w="1720" w:type="dxa"/>
            <w:noWrap/>
            <w:hideMark/>
          </w:tcPr>
          <w:p w14:paraId="71DB4853"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50DD76A9"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8940C1A"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1M</w:t>
            </w:r>
          </w:p>
        </w:tc>
        <w:tc>
          <w:tcPr>
            <w:tcW w:w="1921" w:type="dxa"/>
            <w:noWrap/>
            <w:hideMark/>
          </w:tcPr>
          <w:p w14:paraId="22A121A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CDOR01 Index</w:t>
            </w:r>
          </w:p>
        </w:tc>
        <w:tc>
          <w:tcPr>
            <w:tcW w:w="1720" w:type="dxa"/>
            <w:noWrap/>
            <w:hideMark/>
          </w:tcPr>
          <w:p w14:paraId="1A94E634"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1.22 </w:t>
            </w:r>
          </w:p>
        </w:tc>
        <w:tc>
          <w:tcPr>
            <w:tcW w:w="1720" w:type="dxa"/>
            <w:noWrap/>
            <w:hideMark/>
          </w:tcPr>
          <w:p w14:paraId="5D5006E5"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CMPN</w:t>
            </w:r>
          </w:p>
        </w:tc>
        <w:tc>
          <w:tcPr>
            <w:tcW w:w="1720" w:type="dxa"/>
            <w:noWrap/>
            <w:hideMark/>
          </w:tcPr>
          <w:p w14:paraId="62256D4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6402544C"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B1E0AA2"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2M</w:t>
            </w:r>
          </w:p>
        </w:tc>
        <w:tc>
          <w:tcPr>
            <w:tcW w:w="1921" w:type="dxa"/>
            <w:noWrap/>
            <w:hideMark/>
          </w:tcPr>
          <w:p w14:paraId="2A8ACF8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CDOR02 Index</w:t>
            </w:r>
          </w:p>
        </w:tc>
        <w:tc>
          <w:tcPr>
            <w:tcW w:w="1720" w:type="dxa"/>
            <w:noWrap/>
            <w:hideMark/>
          </w:tcPr>
          <w:p w14:paraId="2A475BDC"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1.2475 </w:t>
            </w:r>
          </w:p>
        </w:tc>
        <w:tc>
          <w:tcPr>
            <w:tcW w:w="1720" w:type="dxa"/>
            <w:noWrap/>
            <w:hideMark/>
          </w:tcPr>
          <w:p w14:paraId="0E9BD22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CMPN</w:t>
            </w:r>
          </w:p>
        </w:tc>
        <w:tc>
          <w:tcPr>
            <w:tcW w:w="1720" w:type="dxa"/>
            <w:noWrap/>
            <w:hideMark/>
          </w:tcPr>
          <w:p w14:paraId="0AD9E3B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4408E63F"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868DFDE"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3M</w:t>
            </w:r>
          </w:p>
        </w:tc>
        <w:tc>
          <w:tcPr>
            <w:tcW w:w="1921" w:type="dxa"/>
            <w:noWrap/>
            <w:hideMark/>
          </w:tcPr>
          <w:p w14:paraId="7A6135F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BAU13 </w:t>
            </w:r>
            <w:proofErr w:type="spellStart"/>
            <w:r w:rsidRPr="001D0E7E">
              <w:rPr>
                <w:rFonts w:ascii="Calibri" w:eastAsia="Times New Roman" w:hAnsi="Calibri" w:cs="Calibri"/>
              </w:rPr>
              <w:t>Comdty</w:t>
            </w:r>
            <w:proofErr w:type="spellEnd"/>
          </w:p>
        </w:tc>
        <w:tc>
          <w:tcPr>
            <w:tcW w:w="1720" w:type="dxa"/>
            <w:noWrap/>
            <w:hideMark/>
          </w:tcPr>
          <w:p w14:paraId="7E5F46C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1.275 </w:t>
            </w:r>
          </w:p>
        </w:tc>
        <w:tc>
          <w:tcPr>
            <w:tcW w:w="1720" w:type="dxa"/>
            <w:noWrap/>
            <w:hideMark/>
          </w:tcPr>
          <w:p w14:paraId="282B0D3F"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6A7F25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2FAA2B81"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475D548"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6M</w:t>
            </w:r>
          </w:p>
        </w:tc>
        <w:tc>
          <w:tcPr>
            <w:tcW w:w="1921" w:type="dxa"/>
            <w:noWrap/>
            <w:hideMark/>
          </w:tcPr>
          <w:p w14:paraId="5783EF3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BAZ13 </w:t>
            </w:r>
            <w:proofErr w:type="spellStart"/>
            <w:r w:rsidRPr="001D0E7E">
              <w:rPr>
                <w:rFonts w:ascii="Calibri" w:eastAsia="Times New Roman" w:hAnsi="Calibri" w:cs="Calibri"/>
              </w:rPr>
              <w:t>Comdty</w:t>
            </w:r>
            <w:proofErr w:type="spellEnd"/>
          </w:p>
        </w:tc>
        <w:tc>
          <w:tcPr>
            <w:tcW w:w="1720" w:type="dxa"/>
            <w:noWrap/>
            <w:hideMark/>
          </w:tcPr>
          <w:p w14:paraId="7B7C01F0"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1.2997 </w:t>
            </w:r>
          </w:p>
        </w:tc>
        <w:tc>
          <w:tcPr>
            <w:tcW w:w="1720" w:type="dxa"/>
            <w:noWrap/>
            <w:hideMark/>
          </w:tcPr>
          <w:p w14:paraId="5F635DE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216619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36737DEC"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E53CB4F"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9M</w:t>
            </w:r>
          </w:p>
        </w:tc>
        <w:tc>
          <w:tcPr>
            <w:tcW w:w="1921" w:type="dxa"/>
            <w:noWrap/>
            <w:hideMark/>
          </w:tcPr>
          <w:p w14:paraId="5FAB5F3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BAH14 </w:t>
            </w:r>
            <w:proofErr w:type="spellStart"/>
            <w:r w:rsidRPr="001D0E7E">
              <w:rPr>
                <w:rFonts w:ascii="Calibri" w:eastAsia="Times New Roman" w:hAnsi="Calibri" w:cs="Calibri"/>
              </w:rPr>
              <w:t>Comdty</w:t>
            </w:r>
            <w:proofErr w:type="spellEnd"/>
          </w:p>
        </w:tc>
        <w:tc>
          <w:tcPr>
            <w:tcW w:w="1720" w:type="dxa"/>
            <w:noWrap/>
            <w:hideMark/>
          </w:tcPr>
          <w:p w14:paraId="4C702EFF"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1.3491 </w:t>
            </w:r>
          </w:p>
        </w:tc>
        <w:tc>
          <w:tcPr>
            <w:tcW w:w="1720" w:type="dxa"/>
            <w:noWrap/>
            <w:hideMark/>
          </w:tcPr>
          <w:p w14:paraId="06C7D61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B6BED1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530A3D19"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7B2962A"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12M</w:t>
            </w:r>
          </w:p>
        </w:tc>
        <w:tc>
          <w:tcPr>
            <w:tcW w:w="1921" w:type="dxa"/>
            <w:noWrap/>
            <w:hideMark/>
          </w:tcPr>
          <w:p w14:paraId="69376B0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BAM14 </w:t>
            </w:r>
            <w:proofErr w:type="spellStart"/>
            <w:r w:rsidRPr="001D0E7E">
              <w:rPr>
                <w:rFonts w:ascii="Calibri" w:eastAsia="Times New Roman" w:hAnsi="Calibri" w:cs="Calibri"/>
              </w:rPr>
              <w:t>Comdty</w:t>
            </w:r>
            <w:proofErr w:type="spellEnd"/>
          </w:p>
        </w:tc>
        <w:tc>
          <w:tcPr>
            <w:tcW w:w="1720" w:type="dxa"/>
            <w:noWrap/>
            <w:hideMark/>
          </w:tcPr>
          <w:p w14:paraId="0E12A87E"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1.4584 </w:t>
            </w:r>
          </w:p>
        </w:tc>
        <w:tc>
          <w:tcPr>
            <w:tcW w:w="1720" w:type="dxa"/>
            <w:noWrap/>
            <w:hideMark/>
          </w:tcPr>
          <w:p w14:paraId="7CD6AA49"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24F9B6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015DA80"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AD6D122"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15M</w:t>
            </w:r>
          </w:p>
        </w:tc>
        <w:tc>
          <w:tcPr>
            <w:tcW w:w="1921" w:type="dxa"/>
            <w:noWrap/>
            <w:hideMark/>
          </w:tcPr>
          <w:p w14:paraId="2E21D22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BAU14 </w:t>
            </w:r>
            <w:proofErr w:type="spellStart"/>
            <w:r w:rsidRPr="001D0E7E">
              <w:rPr>
                <w:rFonts w:ascii="Calibri" w:eastAsia="Times New Roman" w:hAnsi="Calibri" w:cs="Calibri"/>
              </w:rPr>
              <w:t>Comdty</w:t>
            </w:r>
            <w:proofErr w:type="spellEnd"/>
          </w:p>
        </w:tc>
        <w:tc>
          <w:tcPr>
            <w:tcW w:w="1720" w:type="dxa"/>
            <w:noWrap/>
            <w:hideMark/>
          </w:tcPr>
          <w:p w14:paraId="628802F9"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1.6275 </w:t>
            </w:r>
          </w:p>
        </w:tc>
        <w:tc>
          <w:tcPr>
            <w:tcW w:w="1720" w:type="dxa"/>
            <w:noWrap/>
            <w:hideMark/>
          </w:tcPr>
          <w:p w14:paraId="16E6FE60"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6B95C4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2ED5DEC5"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16C17A5"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18M</w:t>
            </w:r>
          </w:p>
        </w:tc>
        <w:tc>
          <w:tcPr>
            <w:tcW w:w="1921" w:type="dxa"/>
            <w:noWrap/>
            <w:hideMark/>
          </w:tcPr>
          <w:p w14:paraId="0AD40929"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BAZ14 </w:t>
            </w:r>
            <w:proofErr w:type="spellStart"/>
            <w:r w:rsidRPr="001D0E7E">
              <w:rPr>
                <w:rFonts w:ascii="Calibri" w:eastAsia="Times New Roman" w:hAnsi="Calibri" w:cs="Calibri"/>
              </w:rPr>
              <w:t>Comdty</w:t>
            </w:r>
            <w:proofErr w:type="spellEnd"/>
          </w:p>
        </w:tc>
        <w:tc>
          <w:tcPr>
            <w:tcW w:w="1720" w:type="dxa"/>
            <w:noWrap/>
            <w:hideMark/>
          </w:tcPr>
          <w:p w14:paraId="03702072"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1.8164 </w:t>
            </w:r>
          </w:p>
        </w:tc>
        <w:tc>
          <w:tcPr>
            <w:tcW w:w="1720" w:type="dxa"/>
            <w:noWrap/>
            <w:hideMark/>
          </w:tcPr>
          <w:p w14:paraId="7F9971E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3CB2B4F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1CD5D38F"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DD00062"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2Y</w:t>
            </w:r>
          </w:p>
        </w:tc>
        <w:tc>
          <w:tcPr>
            <w:tcW w:w="1921" w:type="dxa"/>
            <w:noWrap/>
            <w:hideMark/>
          </w:tcPr>
          <w:p w14:paraId="0FABA11F"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CDSW2 BGN </w:t>
            </w:r>
            <w:proofErr w:type="spellStart"/>
            <w:r w:rsidRPr="001D0E7E">
              <w:rPr>
                <w:rFonts w:ascii="Calibri" w:eastAsia="Times New Roman" w:hAnsi="Calibri" w:cs="Calibri"/>
              </w:rPr>
              <w:t>Curncy</w:t>
            </w:r>
            <w:proofErr w:type="spellEnd"/>
          </w:p>
        </w:tc>
        <w:tc>
          <w:tcPr>
            <w:tcW w:w="1720" w:type="dxa"/>
            <w:noWrap/>
            <w:hideMark/>
          </w:tcPr>
          <w:p w14:paraId="4650DCDB"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1.6195 </w:t>
            </w:r>
          </w:p>
        </w:tc>
        <w:tc>
          <w:tcPr>
            <w:tcW w:w="1720" w:type="dxa"/>
            <w:noWrap/>
            <w:hideMark/>
          </w:tcPr>
          <w:p w14:paraId="2735990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E3D32E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62EECB20"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221C50D"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3Y</w:t>
            </w:r>
          </w:p>
        </w:tc>
        <w:tc>
          <w:tcPr>
            <w:tcW w:w="1921" w:type="dxa"/>
            <w:noWrap/>
            <w:hideMark/>
          </w:tcPr>
          <w:p w14:paraId="74917516"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CDSW3 BGN </w:t>
            </w:r>
            <w:proofErr w:type="spellStart"/>
            <w:r w:rsidRPr="001D0E7E">
              <w:rPr>
                <w:rFonts w:ascii="Calibri" w:eastAsia="Times New Roman" w:hAnsi="Calibri" w:cs="Calibri"/>
              </w:rPr>
              <w:t>Curncy</w:t>
            </w:r>
            <w:proofErr w:type="spellEnd"/>
          </w:p>
        </w:tc>
        <w:tc>
          <w:tcPr>
            <w:tcW w:w="1720" w:type="dxa"/>
            <w:noWrap/>
            <w:hideMark/>
          </w:tcPr>
          <w:p w14:paraId="0B45C661"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1.9372 </w:t>
            </w:r>
          </w:p>
        </w:tc>
        <w:tc>
          <w:tcPr>
            <w:tcW w:w="1720" w:type="dxa"/>
            <w:noWrap/>
            <w:hideMark/>
          </w:tcPr>
          <w:p w14:paraId="0ED8349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766EF16"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2C2040EC"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DF363F0"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4Y</w:t>
            </w:r>
          </w:p>
        </w:tc>
        <w:tc>
          <w:tcPr>
            <w:tcW w:w="1921" w:type="dxa"/>
            <w:noWrap/>
            <w:hideMark/>
          </w:tcPr>
          <w:p w14:paraId="7D4DDBCE"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CDSW4 BGN </w:t>
            </w:r>
            <w:proofErr w:type="spellStart"/>
            <w:r w:rsidRPr="001D0E7E">
              <w:rPr>
                <w:rFonts w:ascii="Calibri" w:eastAsia="Times New Roman" w:hAnsi="Calibri" w:cs="Calibri"/>
              </w:rPr>
              <w:t>Curncy</w:t>
            </w:r>
            <w:proofErr w:type="spellEnd"/>
          </w:p>
        </w:tc>
        <w:tc>
          <w:tcPr>
            <w:tcW w:w="1720" w:type="dxa"/>
            <w:noWrap/>
            <w:hideMark/>
          </w:tcPr>
          <w:p w14:paraId="2EF6642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2.235 </w:t>
            </w:r>
          </w:p>
        </w:tc>
        <w:tc>
          <w:tcPr>
            <w:tcW w:w="1720" w:type="dxa"/>
            <w:noWrap/>
            <w:hideMark/>
          </w:tcPr>
          <w:p w14:paraId="3D6CD873"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13B89B0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809C6CF"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C676E5B"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5Y</w:t>
            </w:r>
          </w:p>
        </w:tc>
        <w:tc>
          <w:tcPr>
            <w:tcW w:w="1921" w:type="dxa"/>
            <w:noWrap/>
            <w:hideMark/>
          </w:tcPr>
          <w:p w14:paraId="570183F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CDSW5 BGN </w:t>
            </w:r>
            <w:proofErr w:type="spellStart"/>
            <w:r w:rsidRPr="001D0E7E">
              <w:rPr>
                <w:rFonts w:ascii="Calibri" w:eastAsia="Times New Roman" w:hAnsi="Calibri" w:cs="Calibri"/>
              </w:rPr>
              <w:t>Curncy</w:t>
            </w:r>
            <w:proofErr w:type="spellEnd"/>
          </w:p>
        </w:tc>
        <w:tc>
          <w:tcPr>
            <w:tcW w:w="1720" w:type="dxa"/>
            <w:noWrap/>
            <w:hideMark/>
          </w:tcPr>
          <w:p w14:paraId="703115D0"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2.4855 </w:t>
            </w:r>
          </w:p>
        </w:tc>
        <w:tc>
          <w:tcPr>
            <w:tcW w:w="1720" w:type="dxa"/>
            <w:noWrap/>
            <w:hideMark/>
          </w:tcPr>
          <w:p w14:paraId="261EC06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4C8023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1C72CF0D"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A1CA9F8"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6Y</w:t>
            </w:r>
          </w:p>
        </w:tc>
        <w:tc>
          <w:tcPr>
            <w:tcW w:w="1921" w:type="dxa"/>
            <w:noWrap/>
            <w:hideMark/>
          </w:tcPr>
          <w:p w14:paraId="38B186D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CDSW6 BGN </w:t>
            </w:r>
            <w:proofErr w:type="spellStart"/>
            <w:r w:rsidRPr="001D0E7E">
              <w:rPr>
                <w:rFonts w:ascii="Calibri" w:eastAsia="Times New Roman" w:hAnsi="Calibri" w:cs="Calibri"/>
              </w:rPr>
              <w:t>Curncy</w:t>
            </w:r>
            <w:proofErr w:type="spellEnd"/>
          </w:p>
        </w:tc>
        <w:tc>
          <w:tcPr>
            <w:tcW w:w="1720" w:type="dxa"/>
            <w:noWrap/>
            <w:hideMark/>
          </w:tcPr>
          <w:p w14:paraId="0D8E56E6"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2.6885 </w:t>
            </w:r>
          </w:p>
        </w:tc>
        <w:tc>
          <w:tcPr>
            <w:tcW w:w="1720" w:type="dxa"/>
            <w:noWrap/>
            <w:hideMark/>
          </w:tcPr>
          <w:p w14:paraId="28A86DE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08D012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43F1EB51"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B7DE5EF"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7Y</w:t>
            </w:r>
          </w:p>
        </w:tc>
        <w:tc>
          <w:tcPr>
            <w:tcW w:w="1921" w:type="dxa"/>
            <w:noWrap/>
            <w:hideMark/>
          </w:tcPr>
          <w:p w14:paraId="27EAF53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CDSW7 BGN </w:t>
            </w:r>
            <w:proofErr w:type="spellStart"/>
            <w:r w:rsidRPr="001D0E7E">
              <w:rPr>
                <w:rFonts w:ascii="Calibri" w:eastAsia="Times New Roman" w:hAnsi="Calibri" w:cs="Calibri"/>
              </w:rPr>
              <w:t>Curncy</w:t>
            </w:r>
            <w:proofErr w:type="spellEnd"/>
          </w:p>
        </w:tc>
        <w:tc>
          <w:tcPr>
            <w:tcW w:w="1720" w:type="dxa"/>
            <w:noWrap/>
            <w:hideMark/>
          </w:tcPr>
          <w:p w14:paraId="7BCE0E54"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2.8595 </w:t>
            </w:r>
          </w:p>
        </w:tc>
        <w:tc>
          <w:tcPr>
            <w:tcW w:w="1720" w:type="dxa"/>
            <w:noWrap/>
            <w:hideMark/>
          </w:tcPr>
          <w:p w14:paraId="2B08941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3252B1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47B196F0"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2DD487D"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8Y</w:t>
            </w:r>
          </w:p>
        </w:tc>
        <w:tc>
          <w:tcPr>
            <w:tcW w:w="1921" w:type="dxa"/>
            <w:noWrap/>
            <w:hideMark/>
          </w:tcPr>
          <w:p w14:paraId="6E32A78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CDSW8 BGN </w:t>
            </w:r>
            <w:proofErr w:type="spellStart"/>
            <w:r w:rsidRPr="001D0E7E">
              <w:rPr>
                <w:rFonts w:ascii="Calibri" w:eastAsia="Times New Roman" w:hAnsi="Calibri" w:cs="Calibri"/>
              </w:rPr>
              <w:t>Curncy</w:t>
            </w:r>
            <w:proofErr w:type="spellEnd"/>
          </w:p>
        </w:tc>
        <w:tc>
          <w:tcPr>
            <w:tcW w:w="1720" w:type="dxa"/>
            <w:noWrap/>
            <w:hideMark/>
          </w:tcPr>
          <w:p w14:paraId="2851776E"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3.003 </w:t>
            </w:r>
          </w:p>
        </w:tc>
        <w:tc>
          <w:tcPr>
            <w:tcW w:w="1720" w:type="dxa"/>
            <w:noWrap/>
            <w:hideMark/>
          </w:tcPr>
          <w:p w14:paraId="585F6FD5"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6052130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1F92F1A1"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2F85E64"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9Y</w:t>
            </w:r>
          </w:p>
        </w:tc>
        <w:tc>
          <w:tcPr>
            <w:tcW w:w="1921" w:type="dxa"/>
            <w:noWrap/>
            <w:hideMark/>
          </w:tcPr>
          <w:p w14:paraId="0D49D6B5"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CDSW9 BGN </w:t>
            </w:r>
            <w:proofErr w:type="spellStart"/>
            <w:r w:rsidRPr="001D0E7E">
              <w:rPr>
                <w:rFonts w:ascii="Calibri" w:eastAsia="Times New Roman" w:hAnsi="Calibri" w:cs="Calibri"/>
              </w:rPr>
              <w:t>Curncy</w:t>
            </w:r>
            <w:proofErr w:type="spellEnd"/>
          </w:p>
        </w:tc>
        <w:tc>
          <w:tcPr>
            <w:tcW w:w="1720" w:type="dxa"/>
            <w:noWrap/>
            <w:hideMark/>
          </w:tcPr>
          <w:p w14:paraId="64BE8FF5"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3.1335 </w:t>
            </w:r>
          </w:p>
        </w:tc>
        <w:tc>
          <w:tcPr>
            <w:tcW w:w="1720" w:type="dxa"/>
            <w:noWrap/>
            <w:hideMark/>
          </w:tcPr>
          <w:p w14:paraId="7DA58F4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377375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13E188EC"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34C6BFA"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10Y</w:t>
            </w:r>
          </w:p>
        </w:tc>
        <w:tc>
          <w:tcPr>
            <w:tcW w:w="1921" w:type="dxa"/>
            <w:noWrap/>
            <w:hideMark/>
          </w:tcPr>
          <w:p w14:paraId="05D74265"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CDSW10 BGN </w:t>
            </w:r>
            <w:proofErr w:type="spellStart"/>
            <w:r w:rsidRPr="001D0E7E">
              <w:rPr>
                <w:rFonts w:ascii="Calibri" w:eastAsia="Times New Roman" w:hAnsi="Calibri" w:cs="Calibri"/>
              </w:rPr>
              <w:t>Curncy</w:t>
            </w:r>
            <w:proofErr w:type="spellEnd"/>
          </w:p>
        </w:tc>
        <w:tc>
          <w:tcPr>
            <w:tcW w:w="1720" w:type="dxa"/>
            <w:noWrap/>
            <w:hideMark/>
          </w:tcPr>
          <w:p w14:paraId="2E1AD7BC"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3.254 </w:t>
            </w:r>
          </w:p>
        </w:tc>
        <w:tc>
          <w:tcPr>
            <w:tcW w:w="1720" w:type="dxa"/>
            <w:noWrap/>
            <w:hideMark/>
          </w:tcPr>
          <w:p w14:paraId="56D3263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7D6E8497"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30067099"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E4E8725"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12Y</w:t>
            </w:r>
          </w:p>
        </w:tc>
        <w:tc>
          <w:tcPr>
            <w:tcW w:w="1921" w:type="dxa"/>
            <w:noWrap/>
            <w:hideMark/>
          </w:tcPr>
          <w:p w14:paraId="35A3863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CDSW12 BGN </w:t>
            </w:r>
            <w:proofErr w:type="spellStart"/>
            <w:r w:rsidRPr="001D0E7E">
              <w:rPr>
                <w:rFonts w:ascii="Calibri" w:eastAsia="Times New Roman" w:hAnsi="Calibri" w:cs="Calibri"/>
              </w:rPr>
              <w:t>Curncy</w:t>
            </w:r>
            <w:proofErr w:type="spellEnd"/>
          </w:p>
        </w:tc>
        <w:tc>
          <w:tcPr>
            <w:tcW w:w="1720" w:type="dxa"/>
            <w:noWrap/>
            <w:hideMark/>
          </w:tcPr>
          <w:p w14:paraId="5D6185EF"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3.457 </w:t>
            </w:r>
          </w:p>
        </w:tc>
        <w:tc>
          <w:tcPr>
            <w:tcW w:w="1720" w:type="dxa"/>
            <w:noWrap/>
            <w:hideMark/>
          </w:tcPr>
          <w:p w14:paraId="015C0F60"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43C6786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454884A"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21A66B7"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15Y</w:t>
            </w:r>
          </w:p>
        </w:tc>
        <w:tc>
          <w:tcPr>
            <w:tcW w:w="1921" w:type="dxa"/>
            <w:noWrap/>
            <w:hideMark/>
          </w:tcPr>
          <w:p w14:paraId="49E338BF"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CDSW15 BGN </w:t>
            </w:r>
            <w:proofErr w:type="spellStart"/>
            <w:r w:rsidRPr="001D0E7E">
              <w:rPr>
                <w:rFonts w:ascii="Calibri" w:eastAsia="Times New Roman" w:hAnsi="Calibri" w:cs="Calibri"/>
              </w:rPr>
              <w:t>Curncy</w:t>
            </w:r>
            <w:proofErr w:type="spellEnd"/>
          </w:p>
        </w:tc>
        <w:tc>
          <w:tcPr>
            <w:tcW w:w="1720" w:type="dxa"/>
            <w:noWrap/>
            <w:hideMark/>
          </w:tcPr>
          <w:p w14:paraId="2D04CF0F"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3.6713 </w:t>
            </w:r>
          </w:p>
        </w:tc>
        <w:tc>
          <w:tcPr>
            <w:tcW w:w="1720" w:type="dxa"/>
            <w:noWrap/>
            <w:hideMark/>
          </w:tcPr>
          <w:p w14:paraId="2C882A7F"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7ED31EE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00325826"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9FD3D99"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20Y</w:t>
            </w:r>
          </w:p>
        </w:tc>
        <w:tc>
          <w:tcPr>
            <w:tcW w:w="1921" w:type="dxa"/>
            <w:noWrap/>
            <w:hideMark/>
          </w:tcPr>
          <w:p w14:paraId="4330F1B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CDSW20 BGN </w:t>
            </w:r>
            <w:proofErr w:type="spellStart"/>
            <w:r w:rsidRPr="001D0E7E">
              <w:rPr>
                <w:rFonts w:ascii="Calibri" w:eastAsia="Times New Roman" w:hAnsi="Calibri" w:cs="Calibri"/>
              </w:rPr>
              <w:t>Curncy</w:t>
            </w:r>
            <w:proofErr w:type="spellEnd"/>
          </w:p>
        </w:tc>
        <w:tc>
          <w:tcPr>
            <w:tcW w:w="1720" w:type="dxa"/>
            <w:noWrap/>
            <w:hideMark/>
          </w:tcPr>
          <w:p w14:paraId="47B50EB5"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3.7915 </w:t>
            </w:r>
          </w:p>
        </w:tc>
        <w:tc>
          <w:tcPr>
            <w:tcW w:w="1720" w:type="dxa"/>
            <w:noWrap/>
            <w:hideMark/>
          </w:tcPr>
          <w:p w14:paraId="080215D1"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30BA128"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67B17B2B"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66C4A66"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25Y</w:t>
            </w:r>
          </w:p>
        </w:tc>
        <w:tc>
          <w:tcPr>
            <w:tcW w:w="1921" w:type="dxa"/>
            <w:noWrap/>
            <w:hideMark/>
          </w:tcPr>
          <w:p w14:paraId="236F056C"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CDSW25 BGN </w:t>
            </w:r>
            <w:proofErr w:type="spellStart"/>
            <w:r w:rsidRPr="001D0E7E">
              <w:rPr>
                <w:rFonts w:ascii="Calibri" w:eastAsia="Times New Roman" w:hAnsi="Calibri" w:cs="Calibri"/>
              </w:rPr>
              <w:t>Curncy</w:t>
            </w:r>
            <w:proofErr w:type="spellEnd"/>
          </w:p>
        </w:tc>
        <w:tc>
          <w:tcPr>
            <w:tcW w:w="1720" w:type="dxa"/>
            <w:noWrap/>
            <w:hideMark/>
          </w:tcPr>
          <w:p w14:paraId="752FC457"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3.7555 </w:t>
            </w:r>
          </w:p>
        </w:tc>
        <w:tc>
          <w:tcPr>
            <w:tcW w:w="1720" w:type="dxa"/>
            <w:noWrap/>
            <w:hideMark/>
          </w:tcPr>
          <w:p w14:paraId="448C421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53CFD880"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r w:rsidR="00565535" w:rsidRPr="001D0E7E" w14:paraId="590A818C" w14:textId="77777777" w:rsidTr="00597E0D">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ECF0434" w14:textId="77777777" w:rsidR="00565535" w:rsidRPr="001D0E7E" w:rsidRDefault="00565535" w:rsidP="00597E0D">
            <w:pPr>
              <w:spacing w:line="240" w:lineRule="auto"/>
              <w:ind w:firstLine="0"/>
              <w:jc w:val="left"/>
              <w:rPr>
                <w:rFonts w:ascii="Calibri" w:eastAsia="Times New Roman" w:hAnsi="Calibri" w:cs="Calibri"/>
              </w:rPr>
            </w:pPr>
            <w:r w:rsidRPr="001D0E7E">
              <w:rPr>
                <w:rFonts w:ascii="Calibri" w:eastAsia="Times New Roman" w:hAnsi="Calibri" w:cs="Calibri"/>
              </w:rPr>
              <w:t>30Y</w:t>
            </w:r>
          </w:p>
        </w:tc>
        <w:tc>
          <w:tcPr>
            <w:tcW w:w="1921" w:type="dxa"/>
            <w:noWrap/>
            <w:hideMark/>
          </w:tcPr>
          <w:p w14:paraId="06E101BB"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CDSW30 BGN </w:t>
            </w:r>
            <w:proofErr w:type="spellStart"/>
            <w:r w:rsidRPr="001D0E7E">
              <w:rPr>
                <w:rFonts w:ascii="Calibri" w:eastAsia="Times New Roman" w:hAnsi="Calibri" w:cs="Calibri"/>
              </w:rPr>
              <w:t>Curncy</w:t>
            </w:r>
            <w:proofErr w:type="spellEnd"/>
          </w:p>
        </w:tc>
        <w:tc>
          <w:tcPr>
            <w:tcW w:w="1720" w:type="dxa"/>
            <w:noWrap/>
            <w:hideMark/>
          </w:tcPr>
          <w:p w14:paraId="010C1750" w14:textId="77777777" w:rsidR="00565535" w:rsidRPr="001D0E7E" w:rsidRDefault="00565535" w:rsidP="00597E0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 xml:space="preserve">3.693 </w:t>
            </w:r>
          </w:p>
        </w:tc>
        <w:tc>
          <w:tcPr>
            <w:tcW w:w="1720" w:type="dxa"/>
            <w:noWrap/>
            <w:hideMark/>
          </w:tcPr>
          <w:p w14:paraId="47E70A44"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BGN</w:t>
            </w:r>
          </w:p>
        </w:tc>
        <w:tc>
          <w:tcPr>
            <w:tcW w:w="1720" w:type="dxa"/>
            <w:noWrap/>
            <w:hideMark/>
          </w:tcPr>
          <w:p w14:paraId="0581A102" w14:textId="77777777" w:rsidR="00565535" w:rsidRPr="001D0E7E" w:rsidRDefault="00565535" w:rsidP="00597E0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D0E7E">
              <w:rPr>
                <w:rFonts w:ascii="Calibri" w:eastAsia="Times New Roman" w:hAnsi="Calibri" w:cs="Calibri"/>
              </w:rPr>
              <w:t>09/11/13</w:t>
            </w:r>
          </w:p>
        </w:tc>
      </w:tr>
    </w:tbl>
    <w:p w14:paraId="0B561BD9" w14:textId="77777777" w:rsidR="00565535" w:rsidRDefault="00565535">
      <w:pPr>
        <w:spacing w:line="240" w:lineRule="auto"/>
        <w:ind w:firstLine="0"/>
        <w:jc w:val="left"/>
      </w:pPr>
    </w:p>
    <w:p w14:paraId="617465AE" w14:textId="496D9BF4" w:rsidR="00565535" w:rsidRDefault="00565535">
      <w:pPr>
        <w:spacing w:line="240" w:lineRule="auto"/>
        <w:ind w:firstLine="0"/>
        <w:jc w:val="left"/>
      </w:pPr>
      <w:r>
        <w:br w:type="page"/>
      </w:r>
    </w:p>
    <w:p w14:paraId="67EA1842" w14:textId="3CEE41F8" w:rsidR="009F16B5" w:rsidRDefault="009F16B5" w:rsidP="009F16B5">
      <w:pPr>
        <w:pStyle w:val="Caption"/>
        <w:keepNext/>
        <w:rPr>
          <w:noProof/>
        </w:rPr>
      </w:pPr>
      <w:bookmarkStart w:id="146" w:name="_Ref169917203"/>
      <w:r>
        <w:lastRenderedPageBreak/>
        <w:t xml:space="preserve">Table </w:t>
      </w:r>
      <w:r w:rsidR="00767205">
        <w:fldChar w:fldCharType="begin"/>
      </w:r>
      <w:r w:rsidR="00767205">
        <w:instrText xml:space="preserve"> SEQ Table \* ARABIC </w:instrText>
      </w:r>
      <w:r w:rsidR="00767205">
        <w:fldChar w:fldCharType="separate"/>
      </w:r>
      <w:r w:rsidR="00767205">
        <w:rPr>
          <w:noProof/>
        </w:rPr>
        <w:t>4</w:t>
      </w:r>
      <w:r w:rsidR="00767205">
        <w:rPr>
          <w:noProof/>
        </w:rPr>
        <w:fldChar w:fldCharType="end"/>
      </w:r>
      <w:bookmarkEnd w:id="146"/>
      <w:r>
        <w:rPr>
          <w:noProof/>
        </w:rPr>
        <w:t xml:space="preserve"> </w:t>
      </w:r>
      <w:r w:rsidR="00C83A7E">
        <w:rPr>
          <w:noProof/>
        </w:rPr>
        <w:t>Number of contracts and notional values by Clearing Status and reference rate for USD and CAD IR swaps contracts</w:t>
      </w:r>
    </w:p>
    <w:p w14:paraId="2AC7E2B6" w14:textId="0C017D0A" w:rsidR="00C83A7E" w:rsidRPr="00C83A7E" w:rsidRDefault="00C83A7E" w:rsidP="00C83A7E">
      <w:pPr>
        <w:jc w:val="center"/>
      </w:pPr>
      <w:proofErr w:type="gramStart"/>
      <w:r>
        <w:t>Pre Phase</w:t>
      </w:r>
      <w:proofErr w:type="gramEnd"/>
      <w:r>
        <w:t xml:space="preserve"> 1</w:t>
      </w:r>
    </w:p>
    <w:tbl>
      <w:tblPr>
        <w:tblW w:w="0" w:type="auto"/>
        <w:tblLook w:val="04A0" w:firstRow="1" w:lastRow="0" w:firstColumn="1" w:lastColumn="0" w:noHBand="0" w:noVBand="1"/>
      </w:tblPr>
      <w:tblGrid>
        <w:gridCol w:w="1032"/>
        <w:gridCol w:w="2490"/>
        <w:gridCol w:w="1002"/>
        <w:gridCol w:w="1264"/>
        <w:gridCol w:w="1261"/>
        <w:gridCol w:w="1288"/>
        <w:gridCol w:w="1009"/>
      </w:tblGrid>
      <w:tr w:rsidR="00565535" w:rsidRPr="00191C9A" w14:paraId="075DF4B9" w14:textId="77777777" w:rsidTr="00597E0D">
        <w:trPr>
          <w:trHeight w:val="1020"/>
        </w:trPr>
        <w:tc>
          <w:tcPr>
            <w:tcW w:w="0" w:type="auto"/>
            <w:tcBorders>
              <w:bottom w:val="single" w:sz="4" w:space="0" w:color="auto"/>
            </w:tcBorders>
            <w:shd w:val="clear" w:color="auto" w:fill="auto"/>
            <w:vAlign w:val="center"/>
            <w:hideMark/>
          </w:tcPr>
          <w:p w14:paraId="302128AD" w14:textId="77777777" w:rsidR="00565535" w:rsidRPr="00191C9A" w:rsidRDefault="00565535" w:rsidP="00597E0D">
            <w:pPr>
              <w:spacing w:line="240" w:lineRule="auto"/>
              <w:ind w:firstLine="0"/>
              <w:jc w:val="center"/>
              <w:rPr>
                <w:rFonts w:ascii="Calibri" w:eastAsia="Times New Roman" w:hAnsi="Calibri" w:cs="Calibri"/>
                <w:b/>
                <w:bCs/>
                <w:sz w:val="22"/>
                <w:szCs w:val="22"/>
              </w:rPr>
            </w:pPr>
            <w:r w:rsidRPr="00191C9A">
              <w:rPr>
                <w:rFonts w:ascii="Calibri" w:eastAsia="Times New Roman" w:hAnsi="Calibri" w:cs="Calibri"/>
                <w:b/>
                <w:bCs/>
                <w:sz w:val="22"/>
                <w:szCs w:val="22"/>
              </w:rPr>
              <w:t>Currency</w:t>
            </w:r>
          </w:p>
        </w:tc>
        <w:tc>
          <w:tcPr>
            <w:tcW w:w="0" w:type="auto"/>
            <w:tcBorders>
              <w:left w:val="nil"/>
              <w:bottom w:val="single" w:sz="4" w:space="0" w:color="auto"/>
            </w:tcBorders>
            <w:shd w:val="clear" w:color="auto" w:fill="auto"/>
            <w:vAlign w:val="center"/>
            <w:hideMark/>
          </w:tcPr>
          <w:p w14:paraId="032236F0" w14:textId="77777777" w:rsidR="00565535" w:rsidRPr="00191C9A" w:rsidRDefault="00565535" w:rsidP="00597E0D">
            <w:pPr>
              <w:spacing w:line="240" w:lineRule="auto"/>
              <w:ind w:firstLine="0"/>
              <w:jc w:val="center"/>
              <w:rPr>
                <w:rFonts w:ascii="Calibri" w:eastAsia="Times New Roman" w:hAnsi="Calibri" w:cs="Calibri"/>
                <w:b/>
                <w:bCs/>
              </w:rPr>
            </w:pPr>
            <w:r w:rsidRPr="00191C9A">
              <w:rPr>
                <w:rFonts w:ascii="Calibri" w:eastAsia="Times New Roman" w:hAnsi="Calibri" w:cs="Calibri"/>
                <w:b/>
                <w:bCs/>
              </w:rPr>
              <w:t>Floating Leg</w:t>
            </w:r>
          </w:p>
        </w:tc>
        <w:tc>
          <w:tcPr>
            <w:tcW w:w="0" w:type="auto"/>
            <w:tcBorders>
              <w:bottom w:val="single" w:sz="4" w:space="0" w:color="auto"/>
            </w:tcBorders>
            <w:shd w:val="clear" w:color="auto" w:fill="auto"/>
            <w:vAlign w:val="center"/>
            <w:hideMark/>
          </w:tcPr>
          <w:p w14:paraId="52A2509B" w14:textId="77777777" w:rsidR="00565535" w:rsidRPr="00191C9A" w:rsidRDefault="00565535" w:rsidP="00597E0D">
            <w:pPr>
              <w:spacing w:line="240" w:lineRule="auto"/>
              <w:ind w:firstLine="0"/>
              <w:jc w:val="center"/>
              <w:rPr>
                <w:rFonts w:ascii="Calibri" w:eastAsia="Times New Roman" w:hAnsi="Calibri" w:cs="Calibri"/>
                <w:b/>
                <w:bCs/>
              </w:rPr>
            </w:pPr>
            <w:r w:rsidRPr="00191C9A">
              <w:rPr>
                <w:rFonts w:ascii="Calibri" w:eastAsia="Times New Roman" w:hAnsi="Calibri" w:cs="Calibri"/>
                <w:b/>
                <w:bCs/>
              </w:rPr>
              <w:t>Cleared (Count)</w:t>
            </w:r>
          </w:p>
        </w:tc>
        <w:tc>
          <w:tcPr>
            <w:tcW w:w="0" w:type="auto"/>
            <w:tcBorders>
              <w:bottom w:val="single" w:sz="4" w:space="0" w:color="auto"/>
            </w:tcBorders>
            <w:shd w:val="clear" w:color="auto" w:fill="auto"/>
            <w:vAlign w:val="center"/>
            <w:hideMark/>
          </w:tcPr>
          <w:p w14:paraId="37FB25B9" w14:textId="77777777" w:rsidR="00565535" w:rsidRPr="00191C9A" w:rsidRDefault="00565535" w:rsidP="00597E0D">
            <w:pPr>
              <w:spacing w:line="240" w:lineRule="auto"/>
              <w:ind w:firstLine="0"/>
              <w:jc w:val="center"/>
              <w:rPr>
                <w:rFonts w:ascii="Calibri" w:eastAsia="Times New Roman" w:hAnsi="Calibri" w:cs="Calibri"/>
                <w:b/>
                <w:bCs/>
              </w:rPr>
            </w:pPr>
            <w:r w:rsidRPr="00191C9A">
              <w:rPr>
                <w:rFonts w:ascii="Calibri" w:eastAsia="Times New Roman" w:hAnsi="Calibri" w:cs="Calibri"/>
                <w:b/>
                <w:bCs/>
              </w:rPr>
              <w:t>Cleared (Notional Value)</w:t>
            </w:r>
          </w:p>
        </w:tc>
        <w:tc>
          <w:tcPr>
            <w:tcW w:w="0" w:type="auto"/>
            <w:tcBorders>
              <w:bottom w:val="single" w:sz="4" w:space="0" w:color="auto"/>
            </w:tcBorders>
            <w:shd w:val="clear" w:color="auto" w:fill="auto"/>
            <w:vAlign w:val="center"/>
            <w:hideMark/>
          </w:tcPr>
          <w:p w14:paraId="38E30BC4" w14:textId="77777777" w:rsidR="00565535" w:rsidRPr="00191C9A" w:rsidRDefault="00565535" w:rsidP="00597E0D">
            <w:pPr>
              <w:spacing w:line="240" w:lineRule="auto"/>
              <w:ind w:firstLine="0"/>
              <w:jc w:val="center"/>
              <w:rPr>
                <w:rFonts w:ascii="Calibri" w:eastAsia="Times New Roman" w:hAnsi="Calibri" w:cs="Calibri"/>
                <w:b/>
                <w:bCs/>
              </w:rPr>
            </w:pPr>
            <w:r w:rsidRPr="00191C9A">
              <w:rPr>
                <w:rFonts w:ascii="Calibri" w:eastAsia="Times New Roman" w:hAnsi="Calibri" w:cs="Calibri"/>
                <w:b/>
                <w:bCs/>
              </w:rPr>
              <w:t>Uncleared (Count)</w:t>
            </w:r>
          </w:p>
        </w:tc>
        <w:tc>
          <w:tcPr>
            <w:tcW w:w="0" w:type="auto"/>
            <w:tcBorders>
              <w:bottom w:val="single" w:sz="4" w:space="0" w:color="auto"/>
            </w:tcBorders>
            <w:shd w:val="clear" w:color="auto" w:fill="auto"/>
            <w:vAlign w:val="center"/>
            <w:hideMark/>
          </w:tcPr>
          <w:p w14:paraId="794724B5" w14:textId="77777777" w:rsidR="00565535" w:rsidRPr="00191C9A" w:rsidRDefault="00565535" w:rsidP="00597E0D">
            <w:pPr>
              <w:spacing w:line="240" w:lineRule="auto"/>
              <w:ind w:firstLine="0"/>
              <w:jc w:val="center"/>
              <w:rPr>
                <w:rFonts w:ascii="Calibri" w:eastAsia="Times New Roman" w:hAnsi="Calibri" w:cs="Calibri"/>
                <w:b/>
                <w:bCs/>
              </w:rPr>
            </w:pPr>
            <w:r w:rsidRPr="00191C9A">
              <w:rPr>
                <w:rFonts w:ascii="Calibri" w:eastAsia="Times New Roman" w:hAnsi="Calibri" w:cs="Calibri"/>
                <w:b/>
                <w:bCs/>
              </w:rPr>
              <w:t>Uncleared (Notional Value)</w:t>
            </w:r>
          </w:p>
        </w:tc>
        <w:tc>
          <w:tcPr>
            <w:tcW w:w="0" w:type="auto"/>
            <w:tcBorders>
              <w:bottom w:val="single" w:sz="4" w:space="0" w:color="auto"/>
            </w:tcBorders>
            <w:shd w:val="clear" w:color="auto" w:fill="auto"/>
            <w:vAlign w:val="center"/>
            <w:hideMark/>
          </w:tcPr>
          <w:p w14:paraId="39583109" w14:textId="77777777" w:rsidR="00565535" w:rsidRPr="00191C9A" w:rsidRDefault="00565535" w:rsidP="00597E0D">
            <w:pPr>
              <w:spacing w:line="240" w:lineRule="auto"/>
              <w:ind w:firstLine="0"/>
              <w:jc w:val="center"/>
              <w:rPr>
                <w:rFonts w:ascii="Calibri" w:eastAsia="Times New Roman" w:hAnsi="Calibri" w:cs="Calibri"/>
                <w:b/>
                <w:bCs/>
              </w:rPr>
            </w:pPr>
            <w:r w:rsidRPr="00191C9A">
              <w:rPr>
                <w:rFonts w:ascii="Calibri" w:eastAsia="Times New Roman" w:hAnsi="Calibri" w:cs="Calibri"/>
                <w:b/>
                <w:bCs/>
              </w:rPr>
              <w:t>Percent Cleared</w:t>
            </w:r>
          </w:p>
        </w:tc>
      </w:tr>
      <w:tr w:rsidR="00565535" w:rsidRPr="00191C9A" w14:paraId="56D404C3" w14:textId="77777777" w:rsidTr="00597E0D">
        <w:trPr>
          <w:trHeight w:val="300"/>
        </w:trPr>
        <w:tc>
          <w:tcPr>
            <w:tcW w:w="0" w:type="auto"/>
            <w:tcBorders>
              <w:top w:val="single" w:sz="4" w:space="0" w:color="auto"/>
              <w:right w:val="single" w:sz="4" w:space="0" w:color="auto"/>
            </w:tcBorders>
            <w:shd w:val="clear" w:color="auto" w:fill="auto"/>
            <w:noWrap/>
            <w:vAlign w:val="bottom"/>
            <w:hideMark/>
          </w:tcPr>
          <w:p w14:paraId="3A821780" w14:textId="77777777" w:rsidR="00565535" w:rsidRPr="00191C9A" w:rsidRDefault="00565535" w:rsidP="00597E0D">
            <w:pPr>
              <w:spacing w:line="240" w:lineRule="auto"/>
              <w:ind w:firstLine="0"/>
              <w:jc w:val="left"/>
              <w:rPr>
                <w:rFonts w:ascii="Calibri" w:eastAsia="Times New Roman" w:hAnsi="Calibri" w:cs="Calibri"/>
                <w:b/>
                <w:bCs/>
                <w:sz w:val="22"/>
                <w:szCs w:val="22"/>
              </w:rPr>
            </w:pPr>
            <w:r w:rsidRPr="00191C9A">
              <w:rPr>
                <w:rFonts w:ascii="Calibri" w:eastAsia="Times New Roman" w:hAnsi="Calibri" w:cs="Calibri"/>
                <w:b/>
                <w:bCs/>
                <w:sz w:val="22"/>
                <w:szCs w:val="22"/>
              </w:rPr>
              <w:t>USD</w:t>
            </w:r>
          </w:p>
        </w:tc>
        <w:tc>
          <w:tcPr>
            <w:tcW w:w="0" w:type="auto"/>
            <w:tcBorders>
              <w:top w:val="single" w:sz="4" w:space="0" w:color="auto"/>
              <w:left w:val="single" w:sz="4" w:space="0" w:color="auto"/>
            </w:tcBorders>
            <w:shd w:val="clear" w:color="auto" w:fill="auto"/>
            <w:noWrap/>
            <w:vAlign w:val="center"/>
            <w:hideMark/>
          </w:tcPr>
          <w:p w14:paraId="2BCC6F7B" w14:textId="77777777" w:rsidR="00565535" w:rsidRPr="005A5A35" w:rsidRDefault="00565535" w:rsidP="00597E0D">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0" w:type="auto"/>
            <w:tcBorders>
              <w:top w:val="single" w:sz="4" w:space="0" w:color="auto"/>
            </w:tcBorders>
            <w:shd w:val="clear" w:color="auto" w:fill="auto"/>
            <w:noWrap/>
            <w:vAlign w:val="center"/>
            <w:hideMark/>
          </w:tcPr>
          <w:p w14:paraId="5CDD7D53"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3,518</w:t>
            </w:r>
          </w:p>
        </w:tc>
        <w:tc>
          <w:tcPr>
            <w:tcW w:w="0" w:type="auto"/>
            <w:tcBorders>
              <w:top w:val="single" w:sz="4" w:space="0" w:color="auto"/>
            </w:tcBorders>
            <w:shd w:val="clear" w:color="auto" w:fill="auto"/>
            <w:noWrap/>
            <w:vAlign w:val="center"/>
            <w:hideMark/>
          </w:tcPr>
          <w:p w14:paraId="381DC978"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203,345.9</w:t>
            </w:r>
            <w:r>
              <w:rPr>
                <w:rFonts w:ascii="Calibri" w:eastAsia="Times New Roman" w:hAnsi="Calibri" w:cs="Calibri"/>
                <w:color w:val="000000"/>
                <w:sz w:val="22"/>
                <w:szCs w:val="22"/>
              </w:rPr>
              <w:t>0</w:t>
            </w:r>
          </w:p>
        </w:tc>
        <w:tc>
          <w:tcPr>
            <w:tcW w:w="0" w:type="auto"/>
            <w:tcBorders>
              <w:top w:val="single" w:sz="4" w:space="0" w:color="auto"/>
            </w:tcBorders>
            <w:shd w:val="clear" w:color="auto" w:fill="auto"/>
            <w:noWrap/>
            <w:vAlign w:val="center"/>
            <w:hideMark/>
          </w:tcPr>
          <w:p w14:paraId="69C6E525"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3,071</w:t>
            </w:r>
          </w:p>
        </w:tc>
        <w:tc>
          <w:tcPr>
            <w:tcW w:w="0" w:type="auto"/>
            <w:tcBorders>
              <w:top w:val="single" w:sz="4" w:space="0" w:color="auto"/>
            </w:tcBorders>
            <w:shd w:val="clear" w:color="auto" w:fill="auto"/>
            <w:noWrap/>
            <w:vAlign w:val="center"/>
            <w:hideMark/>
          </w:tcPr>
          <w:p w14:paraId="0E51B38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131,242.01</w:t>
            </w:r>
          </w:p>
        </w:tc>
        <w:tc>
          <w:tcPr>
            <w:tcW w:w="0" w:type="auto"/>
            <w:tcBorders>
              <w:top w:val="single" w:sz="4" w:space="0" w:color="auto"/>
            </w:tcBorders>
            <w:shd w:val="clear" w:color="auto" w:fill="auto"/>
            <w:noWrap/>
            <w:vAlign w:val="bottom"/>
            <w:hideMark/>
          </w:tcPr>
          <w:p w14:paraId="6F602763"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61%</w:t>
            </w:r>
          </w:p>
        </w:tc>
      </w:tr>
      <w:tr w:rsidR="00565535" w:rsidRPr="00191C9A" w14:paraId="63C98BAF" w14:textId="77777777" w:rsidTr="00597E0D">
        <w:trPr>
          <w:trHeight w:val="300"/>
        </w:trPr>
        <w:tc>
          <w:tcPr>
            <w:tcW w:w="0" w:type="auto"/>
            <w:tcBorders>
              <w:right w:val="single" w:sz="4" w:space="0" w:color="auto"/>
            </w:tcBorders>
            <w:shd w:val="clear" w:color="auto" w:fill="auto"/>
            <w:noWrap/>
            <w:vAlign w:val="bottom"/>
            <w:hideMark/>
          </w:tcPr>
          <w:p w14:paraId="1EC79A2A"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A71F14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USD-Federal Funds-H.15</w:t>
            </w:r>
          </w:p>
        </w:tc>
        <w:tc>
          <w:tcPr>
            <w:tcW w:w="0" w:type="auto"/>
            <w:shd w:val="clear" w:color="auto" w:fill="auto"/>
            <w:noWrap/>
            <w:vAlign w:val="center"/>
            <w:hideMark/>
          </w:tcPr>
          <w:p w14:paraId="30414D1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43641B8"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408400B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16</w:t>
            </w:r>
          </w:p>
        </w:tc>
        <w:tc>
          <w:tcPr>
            <w:tcW w:w="0" w:type="auto"/>
            <w:shd w:val="clear" w:color="auto" w:fill="auto"/>
            <w:noWrap/>
            <w:vAlign w:val="center"/>
            <w:hideMark/>
          </w:tcPr>
          <w:p w14:paraId="231B5FC4"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2,183.00</w:t>
            </w:r>
          </w:p>
        </w:tc>
        <w:tc>
          <w:tcPr>
            <w:tcW w:w="0" w:type="auto"/>
            <w:shd w:val="clear" w:color="auto" w:fill="auto"/>
            <w:noWrap/>
            <w:vAlign w:val="bottom"/>
            <w:hideMark/>
          </w:tcPr>
          <w:p w14:paraId="6C35B765"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4C7F2892" w14:textId="77777777" w:rsidTr="00597E0D">
        <w:trPr>
          <w:trHeight w:val="300"/>
        </w:trPr>
        <w:tc>
          <w:tcPr>
            <w:tcW w:w="0" w:type="auto"/>
            <w:tcBorders>
              <w:right w:val="single" w:sz="4" w:space="0" w:color="auto"/>
            </w:tcBorders>
            <w:shd w:val="clear" w:color="auto" w:fill="auto"/>
            <w:noWrap/>
            <w:vAlign w:val="bottom"/>
            <w:hideMark/>
          </w:tcPr>
          <w:p w14:paraId="4600AB4A"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2B8133F"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USD-PRIME-H.15</w:t>
            </w:r>
          </w:p>
        </w:tc>
        <w:tc>
          <w:tcPr>
            <w:tcW w:w="0" w:type="auto"/>
            <w:shd w:val="clear" w:color="auto" w:fill="auto"/>
            <w:noWrap/>
            <w:vAlign w:val="center"/>
            <w:hideMark/>
          </w:tcPr>
          <w:p w14:paraId="0AC717CE"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2E8EAFE"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0C8BCBBF"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6A141E13"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6.00</w:t>
            </w:r>
          </w:p>
        </w:tc>
        <w:tc>
          <w:tcPr>
            <w:tcW w:w="0" w:type="auto"/>
            <w:shd w:val="clear" w:color="auto" w:fill="auto"/>
            <w:noWrap/>
            <w:vAlign w:val="bottom"/>
            <w:hideMark/>
          </w:tcPr>
          <w:p w14:paraId="20D2A7E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77BD117B" w14:textId="77777777" w:rsidTr="00597E0D">
        <w:trPr>
          <w:trHeight w:val="300"/>
        </w:trPr>
        <w:tc>
          <w:tcPr>
            <w:tcW w:w="0" w:type="auto"/>
            <w:tcBorders>
              <w:right w:val="single" w:sz="4" w:space="0" w:color="auto"/>
            </w:tcBorders>
            <w:shd w:val="clear" w:color="auto" w:fill="auto"/>
            <w:noWrap/>
            <w:vAlign w:val="bottom"/>
            <w:hideMark/>
          </w:tcPr>
          <w:p w14:paraId="45444DF8"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86FF045"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USD-PRIME-H15</w:t>
            </w:r>
          </w:p>
        </w:tc>
        <w:tc>
          <w:tcPr>
            <w:tcW w:w="0" w:type="auto"/>
            <w:shd w:val="clear" w:color="auto" w:fill="auto"/>
            <w:noWrap/>
            <w:vAlign w:val="center"/>
            <w:hideMark/>
          </w:tcPr>
          <w:p w14:paraId="2961645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853B002"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5D93F200"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0FB7C97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4.00</w:t>
            </w:r>
          </w:p>
        </w:tc>
        <w:tc>
          <w:tcPr>
            <w:tcW w:w="0" w:type="auto"/>
            <w:shd w:val="clear" w:color="auto" w:fill="auto"/>
            <w:noWrap/>
            <w:vAlign w:val="bottom"/>
            <w:hideMark/>
          </w:tcPr>
          <w:p w14:paraId="18B87715"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2DAF86A3" w14:textId="77777777" w:rsidTr="00597E0D">
        <w:trPr>
          <w:trHeight w:val="300"/>
        </w:trPr>
        <w:tc>
          <w:tcPr>
            <w:tcW w:w="0" w:type="auto"/>
            <w:tcBorders>
              <w:right w:val="single" w:sz="4" w:space="0" w:color="auto"/>
            </w:tcBorders>
            <w:shd w:val="clear" w:color="auto" w:fill="auto"/>
            <w:noWrap/>
            <w:vAlign w:val="bottom"/>
            <w:hideMark/>
          </w:tcPr>
          <w:p w14:paraId="2B548602"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4A5CAF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 SPRDL MANUAL</w:t>
            </w:r>
          </w:p>
        </w:tc>
        <w:tc>
          <w:tcPr>
            <w:tcW w:w="0" w:type="auto"/>
            <w:shd w:val="clear" w:color="auto" w:fill="auto"/>
            <w:noWrap/>
            <w:vAlign w:val="center"/>
            <w:hideMark/>
          </w:tcPr>
          <w:p w14:paraId="4768A0E7"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3F18DB8"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34D6907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267180D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100.00</w:t>
            </w:r>
          </w:p>
        </w:tc>
        <w:tc>
          <w:tcPr>
            <w:tcW w:w="0" w:type="auto"/>
            <w:shd w:val="clear" w:color="auto" w:fill="auto"/>
            <w:noWrap/>
            <w:vAlign w:val="bottom"/>
            <w:hideMark/>
          </w:tcPr>
          <w:p w14:paraId="6B68C737"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3CE0B226" w14:textId="77777777" w:rsidTr="00597E0D">
        <w:trPr>
          <w:trHeight w:val="300"/>
        </w:trPr>
        <w:tc>
          <w:tcPr>
            <w:tcW w:w="0" w:type="auto"/>
            <w:tcBorders>
              <w:right w:val="single" w:sz="4" w:space="0" w:color="auto"/>
            </w:tcBorders>
            <w:shd w:val="clear" w:color="auto" w:fill="auto"/>
            <w:noWrap/>
            <w:vAlign w:val="bottom"/>
            <w:hideMark/>
          </w:tcPr>
          <w:p w14:paraId="41CCE638"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CA8C55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USD-AAA_MUNI-</w:t>
            </w:r>
          </w:p>
        </w:tc>
        <w:tc>
          <w:tcPr>
            <w:tcW w:w="0" w:type="auto"/>
            <w:shd w:val="clear" w:color="auto" w:fill="auto"/>
            <w:noWrap/>
            <w:vAlign w:val="center"/>
            <w:hideMark/>
          </w:tcPr>
          <w:p w14:paraId="21A86484"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424ECC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279D4DF0"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w:t>
            </w:r>
          </w:p>
        </w:tc>
        <w:tc>
          <w:tcPr>
            <w:tcW w:w="0" w:type="auto"/>
            <w:shd w:val="clear" w:color="auto" w:fill="auto"/>
            <w:noWrap/>
            <w:vAlign w:val="center"/>
            <w:hideMark/>
          </w:tcPr>
          <w:p w14:paraId="58C3C56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31.00</w:t>
            </w:r>
          </w:p>
        </w:tc>
        <w:tc>
          <w:tcPr>
            <w:tcW w:w="0" w:type="auto"/>
            <w:shd w:val="clear" w:color="auto" w:fill="auto"/>
            <w:noWrap/>
            <w:vAlign w:val="bottom"/>
            <w:hideMark/>
          </w:tcPr>
          <w:p w14:paraId="6978083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146E5555" w14:textId="77777777" w:rsidTr="00597E0D">
        <w:trPr>
          <w:trHeight w:val="300"/>
        </w:trPr>
        <w:tc>
          <w:tcPr>
            <w:tcW w:w="0" w:type="auto"/>
            <w:tcBorders>
              <w:right w:val="single" w:sz="4" w:space="0" w:color="auto"/>
            </w:tcBorders>
            <w:shd w:val="clear" w:color="auto" w:fill="auto"/>
            <w:noWrap/>
            <w:vAlign w:val="bottom"/>
            <w:hideMark/>
          </w:tcPr>
          <w:p w14:paraId="131F392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FE0E68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USD-OIS-3</w:t>
            </w:r>
          </w:p>
        </w:tc>
        <w:tc>
          <w:tcPr>
            <w:tcW w:w="0" w:type="auto"/>
            <w:shd w:val="clear" w:color="auto" w:fill="auto"/>
            <w:noWrap/>
            <w:vAlign w:val="center"/>
            <w:hideMark/>
          </w:tcPr>
          <w:p w14:paraId="61F8ED4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25B3E95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020C07C0"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2292135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6.00</w:t>
            </w:r>
          </w:p>
        </w:tc>
        <w:tc>
          <w:tcPr>
            <w:tcW w:w="0" w:type="auto"/>
            <w:shd w:val="clear" w:color="auto" w:fill="auto"/>
            <w:noWrap/>
            <w:vAlign w:val="bottom"/>
            <w:hideMark/>
          </w:tcPr>
          <w:p w14:paraId="58FD9C9F"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42E5E3CD" w14:textId="77777777" w:rsidTr="00597E0D">
        <w:trPr>
          <w:trHeight w:val="300"/>
        </w:trPr>
        <w:tc>
          <w:tcPr>
            <w:tcW w:w="0" w:type="auto"/>
            <w:tcBorders>
              <w:right w:val="single" w:sz="4" w:space="0" w:color="auto"/>
            </w:tcBorders>
            <w:shd w:val="clear" w:color="auto" w:fill="auto"/>
            <w:noWrap/>
            <w:vAlign w:val="bottom"/>
            <w:hideMark/>
          </w:tcPr>
          <w:p w14:paraId="67CC61F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6D8050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IBR</w:t>
            </w:r>
          </w:p>
        </w:tc>
        <w:tc>
          <w:tcPr>
            <w:tcW w:w="0" w:type="auto"/>
            <w:shd w:val="clear" w:color="auto" w:fill="auto"/>
            <w:noWrap/>
            <w:vAlign w:val="center"/>
            <w:hideMark/>
          </w:tcPr>
          <w:p w14:paraId="4845700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2AE87765"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33391AE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30CA1F7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200.00</w:t>
            </w:r>
          </w:p>
        </w:tc>
        <w:tc>
          <w:tcPr>
            <w:tcW w:w="0" w:type="auto"/>
            <w:shd w:val="clear" w:color="auto" w:fill="auto"/>
            <w:noWrap/>
            <w:vAlign w:val="bottom"/>
            <w:hideMark/>
          </w:tcPr>
          <w:p w14:paraId="55268C6C"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4C579AE3" w14:textId="77777777" w:rsidTr="00597E0D">
        <w:trPr>
          <w:trHeight w:val="300"/>
        </w:trPr>
        <w:tc>
          <w:tcPr>
            <w:tcW w:w="0" w:type="auto"/>
            <w:tcBorders>
              <w:right w:val="single" w:sz="4" w:space="0" w:color="auto"/>
            </w:tcBorders>
            <w:shd w:val="clear" w:color="auto" w:fill="auto"/>
            <w:noWrap/>
            <w:vAlign w:val="bottom"/>
            <w:hideMark/>
          </w:tcPr>
          <w:p w14:paraId="0860FDC7"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0BF467A7"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CLICP</w:t>
            </w:r>
          </w:p>
        </w:tc>
        <w:tc>
          <w:tcPr>
            <w:tcW w:w="0" w:type="auto"/>
            <w:shd w:val="clear" w:color="auto" w:fill="auto"/>
            <w:noWrap/>
            <w:vAlign w:val="center"/>
            <w:hideMark/>
          </w:tcPr>
          <w:p w14:paraId="3A39398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4060AAF0"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578A8A2F"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78E4147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100.00</w:t>
            </w:r>
          </w:p>
        </w:tc>
        <w:tc>
          <w:tcPr>
            <w:tcW w:w="0" w:type="auto"/>
            <w:shd w:val="clear" w:color="auto" w:fill="auto"/>
            <w:noWrap/>
            <w:vAlign w:val="bottom"/>
            <w:hideMark/>
          </w:tcPr>
          <w:p w14:paraId="60F25945"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1557F299" w14:textId="77777777" w:rsidTr="00597E0D">
        <w:trPr>
          <w:trHeight w:val="300"/>
        </w:trPr>
        <w:tc>
          <w:tcPr>
            <w:tcW w:w="0" w:type="auto"/>
            <w:tcBorders>
              <w:right w:val="single" w:sz="4" w:space="0" w:color="auto"/>
            </w:tcBorders>
            <w:shd w:val="clear" w:color="auto" w:fill="auto"/>
            <w:noWrap/>
            <w:vAlign w:val="bottom"/>
            <w:hideMark/>
          </w:tcPr>
          <w:p w14:paraId="57DDC2BE"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7184C96A"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TIS</w:t>
            </w:r>
          </w:p>
        </w:tc>
        <w:tc>
          <w:tcPr>
            <w:tcW w:w="0" w:type="auto"/>
            <w:shd w:val="clear" w:color="auto" w:fill="auto"/>
            <w:noWrap/>
            <w:vAlign w:val="center"/>
            <w:hideMark/>
          </w:tcPr>
          <w:p w14:paraId="0E2FD1E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B94886C"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6C427A9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4D65C72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w:t>
            </w:r>
          </w:p>
        </w:tc>
        <w:tc>
          <w:tcPr>
            <w:tcW w:w="0" w:type="auto"/>
            <w:shd w:val="clear" w:color="auto" w:fill="auto"/>
            <w:noWrap/>
            <w:vAlign w:val="bottom"/>
            <w:hideMark/>
          </w:tcPr>
          <w:p w14:paraId="5495E3F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5A061F3C" w14:textId="77777777" w:rsidTr="00597E0D">
        <w:trPr>
          <w:trHeight w:val="300"/>
        </w:trPr>
        <w:tc>
          <w:tcPr>
            <w:tcW w:w="0" w:type="auto"/>
            <w:tcBorders>
              <w:right w:val="single" w:sz="4" w:space="0" w:color="auto"/>
            </w:tcBorders>
            <w:shd w:val="clear" w:color="auto" w:fill="auto"/>
            <w:noWrap/>
            <w:vAlign w:val="bottom"/>
            <w:hideMark/>
          </w:tcPr>
          <w:p w14:paraId="6A0285F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7DDA18E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USD-USPSA-BLOOMBERG</w:t>
            </w:r>
          </w:p>
        </w:tc>
        <w:tc>
          <w:tcPr>
            <w:tcW w:w="0" w:type="auto"/>
            <w:shd w:val="clear" w:color="auto" w:fill="auto"/>
            <w:noWrap/>
            <w:vAlign w:val="center"/>
            <w:hideMark/>
          </w:tcPr>
          <w:p w14:paraId="32FAAE16"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5F55D2E"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410489B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66245A24"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4.00</w:t>
            </w:r>
          </w:p>
        </w:tc>
        <w:tc>
          <w:tcPr>
            <w:tcW w:w="0" w:type="auto"/>
            <w:shd w:val="clear" w:color="auto" w:fill="auto"/>
            <w:noWrap/>
            <w:vAlign w:val="bottom"/>
            <w:hideMark/>
          </w:tcPr>
          <w:p w14:paraId="1BA3126A"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565535" w:rsidRPr="00191C9A" w14:paraId="576F4206" w14:textId="77777777" w:rsidTr="00597E0D">
        <w:trPr>
          <w:trHeight w:val="300"/>
        </w:trPr>
        <w:tc>
          <w:tcPr>
            <w:tcW w:w="0" w:type="auto"/>
            <w:tcBorders>
              <w:right w:val="single" w:sz="4" w:space="0" w:color="auto"/>
            </w:tcBorders>
            <w:shd w:val="clear" w:color="auto" w:fill="auto"/>
            <w:noWrap/>
            <w:vAlign w:val="bottom"/>
            <w:hideMark/>
          </w:tcPr>
          <w:p w14:paraId="37E91983" w14:textId="77777777" w:rsidR="00565535" w:rsidRPr="005A5A35" w:rsidRDefault="00565535" w:rsidP="00597E0D">
            <w:pPr>
              <w:spacing w:line="240" w:lineRule="auto"/>
              <w:ind w:firstLine="0"/>
              <w:jc w:val="left"/>
              <w:rPr>
                <w:rFonts w:ascii="Calibri" w:eastAsia="Times New Roman" w:hAnsi="Calibri" w:cs="Calibri"/>
                <w:b/>
                <w:bCs/>
                <w:sz w:val="22"/>
                <w:szCs w:val="22"/>
              </w:rPr>
            </w:pPr>
            <w:r w:rsidRPr="005A5A35">
              <w:rPr>
                <w:rFonts w:ascii="Calibri" w:eastAsia="Times New Roman" w:hAnsi="Calibri" w:cs="Calibri"/>
                <w:b/>
                <w:bCs/>
                <w:sz w:val="22"/>
                <w:szCs w:val="22"/>
              </w:rPr>
              <w:t>CAD</w:t>
            </w:r>
          </w:p>
        </w:tc>
        <w:tc>
          <w:tcPr>
            <w:tcW w:w="0" w:type="auto"/>
            <w:tcBorders>
              <w:left w:val="single" w:sz="4" w:space="0" w:color="auto"/>
            </w:tcBorders>
            <w:shd w:val="clear" w:color="auto" w:fill="auto"/>
            <w:noWrap/>
            <w:vAlign w:val="center"/>
            <w:hideMark/>
          </w:tcPr>
          <w:p w14:paraId="048492D5" w14:textId="77777777" w:rsidR="00565535" w:rsidRPr="005A5A35" w:rsidRDefault="00565535" w:rsidP="00597E0D">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0" w:type="auto"/>
            <w:shd w:val="clear" w:color="auto" w:fill="auto"/>
            <w:noWrap/>
            <w:vAlign w:val="center"/>
            <w:hideMark/>
          </w:tcPr>
          <w:p w14:paraId="6D01997E"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225</w:t>
            </w:r>
          </w:p>
        </w:tc>
        <w:tc>
          <w:tcPr>
            <w:tcW w:w="0" w:type="auto"/>
            <w:shd w:val="clear" w:color="auto" w:fill="auto"/>
            <w:noWrap/>
            <w:vAlign w:val="center"/>
            <w:hideMark/>
          </w:tcPr>
          <w:p w14:paraId="716A65B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18,811.4</w:t>
            </w:r>
            <w:r>
              <w:rPr>
                <w:rFonts w:ascii="Calibri" w:eastAsia="Times New Roman" w:hAnsi="Calibri" w:cs="Calibri"/>
                <w:color w:val="000000"/>
                <w:sz w:val="22"/>
                <w:szCs w:val="22"/>
              </w:rPr>
              <w:t>0</w:t>
            </w:r>
          </w:p>
        </w:tc>
        <w:tc>
          <w:tcPr>
            <w:tcW w:w="0" w:type="auto"/>
            <w:shd w:val="clear" w:color="auto" w:fill="auto"/>
            <w:noWrap/>
            <w:vAlign w:val="center"/>
            <w:hideMark/>
          </w:tcPr>
          <w:p w14:paraId="19CE045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308</w:t>
            </w:r>
          </w:p>
        </w:tc>
        <w:tc>
          <w:tcPr>
            <w:tcW w:w="0" w:type="auto"/>
            <w:shd w:val="clear" w:color="auto" w:fill="auto"/>
            <w:noWrap/>
            <w:vAlign w:val="center"/>
            <w:hideMark/>
          </w:tcPr>
          <w:p w14:paraId="0F884642"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20,363.10</w:t>
            </w:r>
          </w:p>
        </w:tc>
        <w:tc>
          <w:tcPr>
            <w:tcW w:w="0" w:type="auto"/>
            <w:shd w:val="clear" w:color="auto" w:fill="auto"/>
            <w:noWrap/>
            <w:vAlign w:val="bottom"/>
            <w:hideMark/>
          </w:tcPr>
          <w:p w14:paraId="79FC199B"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48%</w:t>
            </w:r>
          </w:p>
        </w:tc>
      </w:tr>
      <w:tr w:rsidR="00565535" w:rsidRPr="00191C9A" w14:paraId="75F2753E" w14:textId="77777777" w:rsidTr="00597E0D">
        <w:trPr>
          <w:trHeight w:val="56"/>
        </w:trPr>
        <w:tc>
          <w:tcPr>
            <w:tcW w:w="0" w:type="auto"/>
            <w:shd w:val="clear" w:color="auto" w:fill="auto"/>
            <w:noWrap/>
            <w:vAlign w:val="bottom"/>
            <w:hideMark/>
          </w:tcPr>
          <w:p w14:paraId="6244BD9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p>
        </w:tc>
        <w:tc>
          <w:tcPr>
            <w:tcW w:w="0" w:type="auto"/>
            <w:shd w:val="clear" w:color="auto" w:fill="auto"/>
            <w:noWrap/>
            <w:vAlign w:val="center"/>
            <w:hideMark/>
          </w:tcPr>
          <w:p w14:paraId="022B1D4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CAD-REPO-CORRA</w:t>
            </w:r>
          </w:p>
        </w:tc>
        <w:tc>
          <w:tcPr>
            <w:tcW w:w="0" w:type="auto"/>
            <w:shd w:val="clear" w:color="auto" w:fill="auto"/>
            <w:noWrap/>
            <w:vAlign w:val="center"/>
            <w:hideMark/>
          </w:tcPr>
          <w:p w14:paraId="4B0F268D"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F46CF6F"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r>
              <w:rPr>
                <w:rFonts w:ascii="Calibri" w:eastAsia="Times New Roman" w:hAnsi="Calibri" w:cs="Calibri"/>
                <w:color w:val="000000"/>
                <w:sz w:val="22"/>
                <w:szCs w:val="22"/>
              </w:rPr>
              <w:t>.00</w:t>
            </w:r>
          </w:p>
        </w:tc>
        <w:tc>
          <w:tcPr>
            <w:tcW w:w="0" w:type="auto"/>
            <w:shd w:val="clear" w:color="auto" w:fill="auto"/>
            <w:noWrap/>
            <w:vAlign w:val="center"/>
            <w:hideMark/>
          </w:tcPr>
          <w:p w14:paraId="7A90A87E"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w:t>
            </w:r>
          </w:p>
        </w:tc>
        <w:tc>
          <w:tcPr>
            <w:tcW w:w="0" w:type="auto"/>
            <w:shd w:val="clear" w:color="auto" w:fill="auto"/>
            <w:noWrap/>
            <w:vAlign w:val="center"/>
            <w:hideMark/>
          </w:tcPr>
          <w:p w14:paraId="1A9CDB71"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410.00</w:t>
            </w:r>
          </w:p>
        </w:tc>
        <w:tc>
          <w:tcPr>
            <w:tcW w:w="0" w:type="auto"/>
            <w:shd w:val="clear" w:color="auto" w:fill="auto"/>
            <w:noWrap/>
            <w:vAlign w:val="bottom"/>
            <w:hideMark/>
          </w:tcPr>
          <w:p w14:paraId="0E9B46A9" w14:textId="77777777" w:rsidR="00565535" w:rsidRPr="00191C9A" w:rsidRDefault="00565535" w:rsidP="00597E0D">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bl>
    <w:p w14:paraId="0D04C506" w14:textId="77777777" w:rsidR="00565535" w:rsidRDefault="00565535">
      <w:pPr>
        <w:spacing w:line="240" w:lineRule="auto"/>
        <w:ind w:firstLine="0"/>
        <w:jc w:val="left"/>
      </w:pPr>
    </w:p>
    <w:p w14:paraId="2FD8AF64" w14:textId="5AD0E4F5" w:rsidR="00C83A7E" w:rsidRDefault="00C83A7E" w:rsidP="00C83A7E">
      <w:pPr>
        <w:spacing w:line="240" w:lineRule="auto"/>
        <w:ind w:firstLine="0"/>
        <w:jc w:val="center"/>
      </w:pPr>
      <w:r>
        <w:t>Post Phase 1</w:t>
      </w:r>
    </w:p>
    <w:tbl>
      <w:tblPr>
        <w:tblW w:w="9810" w:type="dxa"/>
        <w:tblLayout w:type="fixed"/>
        <w:tblLook w:val="04A0" w:firstRow="1" w:lastRow="0" w:firstColumn="1" w:lastColumn="0" w:noHBand="0" w:noVBand="1"/>
      </w:tblPr>
      <w:tblGrid>
        <w:gridCol w:w="1080"/>
        <w:gridCol w:w="2933"/>
        <w:gridCol w:w="1027"/>
        <w:gridCol w:w="1260"/>
        <w:gridCol w:w="1260"/>
        <w:gridCol w:w="1260"/>
        <w:gridCol w:w="990"/>
      </w:tblGrid>
      <w:tr w:rsidR="00565535" w:rsidRPr="0009785E" w14:paraId="4C8CBB52" w14:textId="77777777" w:rsidTr="00597E0D">
        <w:trPr>
          <w:trHeight w:val="1020"/>
        </w:trPr>
        <w:tc>
          <w:tcPr>
            <w:tcW w:w="1080" w:type="dxa"/>
            <w:tcBorders>
              <w:top w:val="nil"/>
              <w:left w:val="nil"/>
              <w:bottom w:val="single" w:sz="4" w:space="0" w:color="auto"/>
              <w:right w:val="nil"/>
            </w:tcBorders>
            <w:shd w:val="clear" w:color="auto" w:fill="auto"/>
            <w:vAlign w:val="center"/>
            <w:hideMark/>
          </w:tcPr>
          <w:p w14:paraId="3BE0C238" w14:textId="77777777" w:rsidR="00565535" w:rsidRPr="0009785E" w:rsidRDefault="00565535" w:rsidP="00597E0D">
            <w:pPr>
              <w:spacing w:line="240" w:lineRule="auto"/>
              <w:ind w:firstLine="0"/>
              <w:jc w:val="center"/>
              <w:rPr>
                <w:rFonts w:ascii="Calibri" w:eastAsia="Times New Roman" w:hAnsi="Calibri" w:cs="Calibri"/>
                <w:b/>
                <w:bCs/>
                <w:sz w:val="22"/>
                <w:szCs w:val="22"/>
              </w:rPr>
            </w:pPr>
            <w:r w:rsidRPr="0009785E">
              <w:rPr>
                <w:rFonts w:ascii="Calibri" w:eastAsia="Times New Roman" w:hAnsi="Calibri" w:cs="Calibri"/>
                <w:b/>
                <w:bCs/>
                <w:sz w:val="22"/>
                <w:szCs w:val="22"/>
              </w:rPr>
              <w:t>Currency</w:t>
            </w:r>
          </w:p>
        </w:tc>
        <w:tc>
          <w:tcPr>
            <w:tcW w:w="2933" w:type="dxa"/>
            <w:tcBorders>
              <w:top w:val="nil"/>
              <w:left w:val="nil"/>
              <w:bottom w:val="single" w:sz="4" w:space="0" w:color="auto"/>
              <w:right w:val="nil"/>
            </w:tcBorders>
            <w:shd w:val="clear" w:color="auto" w:fill="auto"/>
            <w:vAlign w:val="center"/>
            <w:hideMark/>
          </w:tcPr>
          <w:p w14:paraId="3887BB55"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Floating Leg</w:t>
            </w:r>
          </w:p>
        </w:tc>
        <w:tc>
          <w:tcPr>
            <w:tcW w:w="1027" w:type="dxa"/>
            <w:tcBorders>
              <w:top w:val="nil"/>
              <w:left w:val="nil"/>
              <w:bottom w:val="single" w:sz="4" w:space="0" w:color="auto"/>
              <w:right w:val="nil"/>
            </w:tcBorders>
            <w:shd w:val="clear" w:color="auto" w:fill="auto"/>
            <w:vAlign w:val="center"/>
            <w:hideMark/>
          </w:tcPr>
          <w:p w14:paraId="4A2A6F50"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58FD3C2F"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05FAB50A"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7DFFEB90"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5DFCF696"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Percent Cleared</w:t>
            </w:r>
          </w:p>
        </w:tc>
      </w:tr>
      <w:tr w:rsidR="00565535" w:rsidRPr="0009785E" w14:paraId="7F175B9E"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4DFB2908" w14:textId="77777777" w:rsidR="00565535" w:rsidRPr="0009785E" w:rsidRDefault="00565535" w:rsidP="00597E0D">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USD</w:t>
            </w:r>
          </w:p>
        </w:tc>
        <w:tc>
          <w:tcPr>
            <w:tcW w:w="2933" w:type="dxa"/>
            <w:tcBorders>
              <w:top w:val="nil"/>
              <w:left w:val="nil"/>
              <w:bottom w:val="nil"/>
              <w:right w:val="nil"/>
            </w:tcBorders>
            <w:shd w:val="clear" w:color="auto" w:fill="auto"/>
            <w:noWrap/>
            <w:vAlign w:val="center"/>
            <w:hideMark/>
          </w:tcPr>
          <w:p w14:paraId="3761F57E" w14:textId="77777777" w:rsidR="00565535" w:rsidRPr="005A5A35" w:rsidRDefault="00565535" w:rsidP="00597E0D">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1027" w:type="dxa"/>
            <w:tcBorders>
              <w:top w:val="nil"/>
              <w:left w:val="nil"/>
              <w:bottom w:val="nil"/>
              <w:right w:val="nil"/>
            </w:tcBorders>
            <w:shd w:val="clear" w:color="auto" w:fill="auto"/>
            <w:noWrap/>
            <w:vAlign w:val="center"/>
            <w:hideMark/>
          </w:tcPr>
          <w:p w14:paraId="4413B79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4,342</w:t>
            </w:r>
          </w:p>
        </w:tc>
        <w:tc>
          <w:tcPr>
            <w:tcW w:w="1260" w:type="dxa"/>
            <w:tcBorders>
              <w:top w:val="nil"/>
              <w:left w:val="nil"/>
              <w:bottom w:val="nil"/>
              <w:right w:val="nil"/>
            </w:tcBorders>
            <w:shd w:val="clear" w:color="auto" w:fill="auto"/>
            <w:noWrap/>
            <w:vAlign w:val="center"/>
            <w:hideMark/>
          </w:tcPr>
          <w:p w14:paraId="43770D5F"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262,257.70</w:t>
            </w:r>
          </w:p>
        </w:tc>
        <w:tc>
          <w:tcPr>
            <w:tcW w:w="1260" w:type="dxa"/>
            <w:tcBorders>
              <w:top w:val="nil"/>
              <w:left w:val="nil"/>
              <w:bottom w:val="nil"/>
              <w:right w:val="nil"/>
            </w:tcBorders>
            <w:shd w:val="clear" w:color="auto" w:fill="auto"/>
            <w:noWrap/>
            <w:vAlign w:val="center"/>
            <w:hideMark/>
          </w:tcPr>
          <w:p w14:paraId="4948D67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2,125</w:t>
            </w:r>
          </w:p>
        </w:tc>
        <w:tc>
          <w:tcPr>
            <w:tcW w:w="1260" w:type="dxa"/>
            <w:tcBorders>
              <w:top w:val="nil"/>
              <w:left w:val="nil"/>
              <w:bottom w:val="nil"/>
              <w:right w:val="nil"/>
            </w:tcBorders>
            <w:shd w:val="clear" w:color="auto" w:fill="auto"/>
            <w:noWrap/>
            <w:vAlign w:val="center"/>
            <w:hideMark/>
          </w:tcPr>
          <w:p w14:paraId="0A58951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76,649.65</w:t>
            </w:r>
          </w:p>
        </w:tc>
        <w:tc>
          <w:tcPr>
            <w:tcW w:w="990" w:type="dxa"/>
            <w:tcBorders>
              <w:top w:val="nil"/>
              <w:left w:val="nil"/>
              <w:bottom w:val="nil"/>
              <w:right w:val="nil"/>
            </w:tcBorders>
            <w:shd w:val="clear" w:color="auto" w:fill="auto"/>
            <w:noWrap/>
            <w:vAlign w:val="bottom"/>
            <w:hideMark/>
          </w:tcPr>
          <w:p w14:paraId="035C182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77%</w:t>
            </w:r>
          </w:p>
        </w:tc>
      </w:tr>
      <w:tr w:rsidR="00565535" w:rsidRPr="0009785E" w14:paraId="703EA67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E22B93B"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5528D77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USD-Federal Funds-H.15</w:t>
            </w:r>
          </w:p>
        </w:tc>
        <w:tc>
          <w:tcPr>
            <w:tcW w:w="1027" w:type="dxa"/>
            <w:tcBorders>
              <w:top w:val="nil"/>
              <w:left w:val="nil"/>
              <w:bottom w:val="nil"/>
              <w:right w:val="nil"/>
            </w:tcBorders>
            <w:shd w:val="clear" w:color="auto" w:fill="auto"/>
            <w:noWrap/>
            <w:vAlign w:val="center"/>
            <w:hideMark/>
          </w:tcPr>
          <w:p w14:paraId="1ADDB6B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6B7217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A8C62D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24</w:t>
            </w:r>
          </w:p>
        </w:tc>
        <w:tc>
          <w:tcPr>
            <w:tcW w:w="1260" w:type="dxa"/>
            <w:tcBorders>
              <w:top w:val="nil"/>
              <w:left w:val="nil"/>
              <w:bottom w:val="nil"/>
              <w:right w:val="nil"/>
            </w:tcBorders>
            <w:shd w:val="clear" w:color="auto" w:fill="auto"/>
            <w:noWrap/>
            <w:vAlign w:val="center"/>
            <w:hideMark/>
          </w:tcPr>
          <w:p w14:paraId="76B7E4C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3,353.00</w:t>
            </w:r>
          </w:p>
        </w:tc>
        <w:tc>
          <w:tcPr>
            <w:tcW w:w="990" w:type="dxa"/>
            <w:tcBorders>
              <w:top w:val="nil"/>
              <w:left w:val="nil"/>
              <w:bottom w:val="nil"/>
              <w:right w:val="nil"/>
            </w:tcBorders>
            <w:shd w:val="clear" w:color="auto" w:fill="auto"/>
            <w:noWrap/>
            <w:vAlign w:val="bottom"/>
            <w:hideMark/>
          </w:tcPr>
          <w:p w14:paraId="07D0CC6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285F170B"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2E843623"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11DA49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IBR</w:t>
            </w:r>
          </w:p>
        </w:tc>
        <w:tc>
          <w:tcPr>
            <w:tcW w:w="1027" w:type="dxa"/>
            <w:tcBorders>
              <w:top w:val="nil"/>
              <w:left w:val="nil"/>
              <w:bottom w:val="nil"/>
              <w:right w:val="nil"/>
            </w:tcBorders>
            <w:shd w:val="clear" w:color="auto" w:fill="auto"/>
            <w:noWrap/>
            <w:vAlign w:val="center"/>
            <w:hideMark/>
          </w:tcPr>
          <w:p w14:paraId="093F564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5DDE729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9DF8BB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4FFF921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1,050.00</w:t>
            </w:r>
          </w:p>
        </w:tc>
        <w:tc>
          <w:tcPr>
            <w:tcW w:w="990" w:type="dxa"/>
            <w:tcBorders>
              <w:top w:val="nil"/>
              <w:left w:val="nil"/>
              <w:bottom w:val="nil"/>
              <w:right w:val="nil"/>
            </w:tcBorders>
            <w:shd w:val="clear" w:color="auto" w:fill="auto"/>
            <w:noWrap/>
            <w:vAlign w:val="bottom"/>
            <w:hideMark/>
          </w:tcPr>
          <w:p w14:paraId="1A9384E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E563F44"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6303DB82"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608F44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USD-SIFMA Municipal Swap Index</w:t>
            </w:r>
          </w:p>
        </w:tc>
        <w:tc>
          <w:tcPr>
            <w:tcW w:w="1027" w:type="dxa"/>
            <w:tcBorders>
              <w:top w:val="nil"/>
              <w:left w:val="nil"/>
              <w:bottom w:val="nil"/>
              <w:right w:val="nil"/>
            </w:tcBorders>
            <w:shd w:val="clear" w:color="auto" w:fill="auto"/>
            <w:noWrap/>
            <w:vAlign w:val="center"/>
            <w:hideMark/>
          </w:tcPr>
          <w:p w14:paraId="408F15E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C48839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4EDA3B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7BAF0F4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60.00</w:t>
            </w:r>
          </w:p>
        </w:tc>
        <w:tc>
          <w:tcPr>
            <w:tcW w:w="990" w:type="dxa"/>
            <w:tcBorders>
              <w:top w:val="nil"/>
              <w:left w:val="nil"/>
              <w:bottom w:val="nil"/>
              <w:right w:val="nil"/>
            </w:tcBorders>
            <w:shd w:val="clear" w:color="auto" w:fill="auto"/>
            <w:noWrap/>
            <w:vAlign w:val="bottom"/>
            <w:hideMark/>
          </w:tcPr>
          <w:p w14:paraId="05EA088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0CDF1FA4"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4DC60931"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15B6F7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6BCF4FA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B30122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E34996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52EE430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6.00</w:t>
            </w:r>
          </w:p>
        </w:tc>
        <w:tc>
          <w:tcPr>
            <w:tcW w:w="990" w:type="dxa"/>
            <w:tcBorders>
              <w:top w:val="nil"/>
              <w:left w:val="nil"/>
              <w:bottom w:val="nil"/>
              <w:right w:val="nil"/>
            </w:tcBorders>
            <w:shd w:val="clear" w:color="auto" w:fill="auto"/>
            <w:noWrap/>
            <w:vAlign w:val="bottom"/>
            <w:hideMark/>
          </w:tcPr>
          <w:p w14:paraId="198E8DB5"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4AC39289"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66CD839C"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753ED7E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06ECB54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1F2EC8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F682C4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7A76FBE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3.00</w:t>
            </w:r>
          </w:p>
        </w:tc>
        <w:tc>
          <w:tcPr>
            <w:tcW w:w="990" w:type="dxa"/>
            <w:tcBorders>
              <w:top w:val="nil"/>
              <w:left w:val="nil"/>
              <w:bottom w:val="nil"/>
              <w:right w:val="nil"/>
            </w:tcBorders>
            <w:shd w:val="clear" w:color="auto" w:fill="auto"/>
            <w:noWrap/>
            <w:vAlign w:val="bottom"/>
            <w:hideMark/>
          </w:tcPr>
          <w:p w14:paraId="41AAA68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3B78BFB"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4BD97786"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70CB1CC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3B1BFAF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B7805E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86B0B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7836B28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2.00</w:t>
            </w:r>
          </w:p>
        </w:tc>
        <w:tc>
          <w:tcPr>
            <w:tcW w:w="990" w:type="dxa"/>
            <w:tcBorders>
              <w:top w:val="nil"/>
              <w:left w:val="nil"/>
              <w:bottom w:val="nil"/>
              <w:right w:val="nil"/>
            </w:tcBorders>
            <w:shd w:val="clear" w:color="auto" w:fill="auto"/>
            <w:noWrap/>
            <w:vAlign w:val="bottom"/>
            <w:hideMark/>
          </w:tcPr>
          <w:p w14:paraId="656CA30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61ADDCA7"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0381CB64"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5647F7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USD-USPSA-BLOOMBERG</w:t>
            </w:r>
          </w:p>
        </w:tc>
        <w:tc>
          <w:tcPr>
            <w:tcW w:w="1027" w:type="dxa"/>
            <w:tcBorders>
              <w:top w:val="nil"/>
              <w:left w:val="nil"/>
              <w:bottom w:val="nil"/>
              <w:right w:val="nil"/>
            </w:tcBorders>
            <w:shd w:val="clear" w:color="auto" w:fill="auto"/>
            <w:noWrap/>
            <w:vAlign w:val="center"/>
            <w:hideMark/>
          </w:tcPr>
          <w:p w14:paraId="1B79C9C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A3F765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FABE2A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0226AC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20.00</w:t>
            </w:r>
          </w:p>
        </w:tc>
        <w:tc>
          <w:tcPr>
            <w:tcW w:w="990" w:type="dxa"/>
            <w:tcBorders>
              <w:top w:val="nil"/>
              <w:left w:val="nil"/>
              <w:bottom w:val="nil"/>
              <w:right w:val="nil"/>
            </w:tcBorders>
            <w:shd w:val="clear" w:color="auto" w:fill="auto"/>
            <w:noWrap/>
            <w:vAlign w:val="bottom"/>
            <w:hideMark/>
          </w:tcPr>
          <w:p w14:paraId="2367D6F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7409660"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65F6CB3B"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7DF8B1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CLICP</w:t>
            </w:r>
          </w:p>
        </w:tc>
        <w:tc>
          <w:tcPr>
            <w:tcW w:w="1027" w:type="dxa"/>
            <w:tcBorders>
              <w:top w:val="nil"/>
              <w:left w:val="nil"/>
              <w:bottom w:val="nil"/>
              <w:right w:val="nil"/>
            </w:tcBorders>
            <w:shd w:val="clear" w:color="auto" w:fill="auto"/>
            <w:noWrap/>
            <w:vAlign w:val="center"/>
            <w:hideMark/>
          </w:tcPr>
          <w:p w14:paraId="65E810C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2D976B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BAB458F"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34984FF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450.00</w:t>
            </w:r>
          </w:p>
        </w:tc>
        <w:tc>
          <w:tcPr>
            <w:tcW w:w="990" w:type="dxa"/>
            <w:tcBorders>
              <w:top w:val="nil"/>
              <w:left w:val="nil"/>
              <w:bottom w:val="nil"/>
              <w:right w:val="nil"/>
            </w:tcBorders>
            <w:shd w:val="clear" w:color="auto" w:fill="auto"/>
            <w:noWrap/>
            <w:vAlign w:val="bottom"/>
            <w:hideMark/>
          </w:tcPr>
          <w:p w14:paraId="523FDE5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7AC6CF7"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03D5CF9F"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3C8ACC1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USD-AAA_MUNI-</w:t>
            </w:r>
          </w:p>
        </w:tc>
        <w:tc>
          <w:tcPr>
            <w:tcW w:w="1027" w:type="dxa"/>
            <w:tcBorders>
              <w:top w:val="nil"/>
              <w:left w:val="nil"/>
              <w:bottom w:val="nil"/>
              <w:right w:val="nil"/>
            </w:tcBorders>
            <w:shd w:val="clear" w:color="auto" w:fill="auto"/>
            <w:noWrap/>
            <w:vAlign w:val="center"/>
            <w:hideMark/>
          </w:tcPr>
          <w:p w14:paraId="33C3A90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43941B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39C170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262D1F5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25.00</w:t>
            </w:r>
          </w:p>
        </w:tc>
        <w:tc>
          <w:tcPr>
            <w:tcW w:w="990" w:type="dxa"/>
            <w:tcBorders>
              <w:top w:val="nil"/>
              <w:left w:val="nil"/>
              <w:bottom w:val="nil"/>
              <w:right w:val="nil"/>
            </w:tcBorders>
            <w:shd w:val="clear" w:color="auto" w:fill="auto"/>
            <w:noWrap/>
            <w:vAlign w:val="bottom"/>
            <w:hideMark/>
          </w:tcPr>
          <w:p w14:paraId="2C175F3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8DF1B67"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4CDD0B1C"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570000A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USD-BMA Municipal Swap Index</w:t>
            </w:r>
          </w:p>
        </w:tc>
        <w:tc>
          <w:tcPr>
            <w:tcW w:w="1027" w:type="dxa"/>
            <w:tcBorders>
              <w:top w:val="nil"/>
              <w:left w:val="nil"/>
              <w:bottom w:val="nil"/>
              <w:right w:val="nil"/>
            </w:tcBorders>
            <w:shd w:val="clear" w:color="auto" w:fill="auto"/>
            <w:noWrap/>
            <w:vAlign w:val="center"/>
            <w:hideMark/>
          </w:tcPr>
          <w:p w14:paraId="3626959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146545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21D8EA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42F7683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6.52</w:t>
            </w:r>
          </w:p>
        </w:tc>
        <w:tc>
          <w:tcPr>
            <w:tcW w:w="990" w:type="dxa"/>
            <w:tcBorders>
              <w:top w:val="nil"/>
              <w:left w:val="nil"/>
              <w:bottom w:val="nil"/>
              <w:right w:val="nil"/>
            </w:tcBorders>
            <w:shd w:val="clear" w:color="auto" w:fill="auto"/>
            <w:noWrap/>
            <w:vAlign w:val="bottom"/>
            <w:hideMark/>
          </w:tcPr>
          <w:p w14:paraId="2866553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EA083F0"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222B401F" w14:textId="77777777" w:rsidR="00565535" w:rsidRPr="0009785E" w:rsidRDefault="00565535" w:rsidP="00597E0D">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CAD</w:t>
            </w:r>
          </w:p>
        </w:tc>
        <w:tc>
          <w:tcPr>
            <w:tcW w:w="2933" w:type="dxa"/>
            <w:tcBorders>
              <w:top w:val="nil"/>
              <w:left w:val="nil"/>
              <w:bottom w:val="nil"/>
              <w:right w:val="nil"/>
            </w:tcBorders>
            <w:shd w:val="clear" w:color="auto" w:fill="auto"/>
            <w:noWrap/>
            <w:vAlign w:val="center"/>
            <w:hideMark/>
          </w:tcPr>
          <w:p w14:paraId="7047A8EB" w14:textId="77777777" w:rsidR="00565535" w:rsidRPr="005A5A35" w:rsidRDefault="00565535" w:rsidP="00597E0D">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1027" w:type="dxa"/>
            <w:tcBorders>
              <w:top w:val="nil"/>
              <w:left w:val="nil"/>
              <w:bottom w:val="nil"/>
              <w:right w:val="nil"/>
            </w:tcBorders>
            <w:shd w:val="clear" w:color="auto" w:fill="auto"/>
            <w:noWrap/>
            <w:vAlign w:val="center"/>
            <w:hideMark/>
          </w:tcPr>
          <w:p w14:paraId="0828406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126</w:t>
            </w:r>
          </w:p>
        </w:tc>
        <w:tc>
          <w:tcPr>
            <w:tcW w:w="1260" w:type="dxa"/>
            <w:tcBorders>
              <w:top w:val="nil"/>
              <w:left w:val="nil"/>
              <w:bottom w:val="nil"/>
              <w:right w:val="nil"/>
            </w:tcBorders>
            <w:shd w:val="clear" w:color="auto" w:fill="auto"/>
            <w:noWrap/>
            <w:vAlign w:val="center"/>
            <w:hideMark/>
          </w:tcPr>
          <w:p w14:paraId="0B3B5AA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9,578.00</w:t>
            </w:r>
          </w:p>
        </w:tc>
        <w:tc>
          <w:tcPr>
            <w:tcW w:w="1260" w:type="dxa"/>
            <w:tcBorders>
              <w:top w:val="nil"/>
              <w:left w:val="nil"/>
              <w:bottom w:val="nil"/>
              <w:right w:val="nil"/>
            </w:tcBorders>
            <w:shd w:val="clear" w:color="auto" w:fill="auto"/>
            <w:noWrap/>
            <w:vAlign w:val="center"/>
            <w:hideMark/>
          </w:tcPr>
          <w:p w14:paraId="7F118B1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140</w:t>
            </w:r>
          </w:p>
        </w:tc>
        <w:tc>
          <w:tcPr>
            <w:tcW w:w="1260" w:type="dxa"/>
            <w:tcBorders>
              <w:top w:val="nil"/>
              <w:left w:val="nil"/>
              <w:bottom w:val="nil"/>
              <w:right w:val="nil"/>
            </w:tcBorders>
            <w:shd w:val="clear" w:color="auto" w:fill="auto"/>
            <w:noWrap/>
            <w:vAlign w:val="center"/>
            <w:hideMark/>
          </w:tcPr>
          <w:p w14:paraId="5F11C3B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11,137.31</w:t>
            </w:r>
          </w:p>
        </w:tc>
        <w:tc>
          <w:tcPr>
            <w:tcW w:w="990" w:type="dxa"/>
            <w:tcBorders>
              <w:top w:val="nil"/>
              <w:left w:val="nil"/>
              <w:bottom w:val="nil"/>
              <w:right w:val="nil"/>
            </w:tcBorders>
            <w:shd w:val="clear" w:color="auto" w:fill="auto"/>
            <w:noWrap/>
            <w:vAlign w:val="bottom"/>
            <w:hideMark/>
          </w:tcPr>
          <w:p w14:paraId="478D9BD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46%</w:t>
            </w:r>
          </w:p>
        </w:tc>
      </w:tr>
      <w:tr w:rsidR="00565535" w:rsidRPr="0009785E" w14:paraId="6784FE40"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0EF25932"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02547FD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CAD-REPO-CORRA</w:t>
            </w:r>
          </w:p>
        </w:tc>
        <w:tc>
          <w:tcPr>
            <w:tcW w:w="1027" w:type="dxa"/>
            <w:tcBorders>
              <w:top w:val="nil"/>
              <w:left w:val="nil"/>
              <w:bottom w:val="nil"/>
              <w:right w:val="nil"/>
            </w:tcBorders>
            <w:shd w:val="clear" w:color="auto" w:fill="auto"/>
            <w:noWrap/>
            <w:vAlign w:val="center"/>
            <w:hideMark/>
          </w:tcPr>
          <w:p w14:paraId="7EB87F0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6EDB39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80F914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3845407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780.00</w:t>
            </w:r>
          </w:p>
        </w:tc>
        <w:tc>
          <w:tcPr>
            <w:tcW w:w="990" w:type="dxa"/>
            <w:tcBorders>
              <w:top w:val="nil"/>
              <w:left w:val="nil"/>
              <w:bottom w:val="nil"/>
              <w:right w:val="nil"/>
            </w:tcBorders>
            <w:shd w:val="clear" w:color="auto" w:fill="auto"/>
            <w:noWrap/>
            <w:vAlign w:val="bottom"/>
            <w:hideMark/>
          </w:tcPr>
          <w:p w14:paraId="53C5D4E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4607BA12" w14:textId="77777777" w:rsidTr="00597E0D">
        <w:trPr>
          <w:trHeight w:val="56"/>
        </w:trPr>
        <w:tc>
          <w:tcPr>
            <w:tcW w:w="1080" w:type="dxa"/>
            <w:tcBorders>
              <w:top w:val="nil"/>
              <w:left w:val="nil"/>
              <w:bottom w:val="nil"/>
              <w:right w:val="single" w:sz="4" w:space="0" w:color="auto"/>
            </w:tcBorders>
            <w:shd w:val="clear" w:color="auto" w:fill="auto"/>
            <w:noWrap/>
            <w:vAlign w:val="bottom"/>
            <w:hideMark/>
          </w:tcPr>
          <w:p w14:paraId="741ACBC4"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3081B55"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CDOR</w:t>
            </w:r>
          </w:p>
        </w:tc>
        <w:tc>
          <w:tcPr>
            <w:tcW w:w="1027" w:type="dxa"/>
            <w:tcBorders>
              <w:top w:val="nil"/>
              <w:left w:val="nil"/>
              <w:bottom w:val="nil"/>
              <w:right w:val="nil"/>
            </w:tcBorders>
            <w:shd w:val="clear" w:color="auto" w:fill="auto"/>
            <w:noWrap/>
            <w:vAlign w:val="center"/>
            <w:hideMark/>
          </w:tcPr>
          <w:p w14:paraId="290D72C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3F83F0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5963B5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5</w:t>
            </w:r>
          </w:p>
        </w:tc>
        <w:tc>
          <w:tcPr>
            <w:tcW w:w="1260" w:type="dxa"/>
            <w:tcBorders>
              <w:top w:val="nil"/>
              <w:left w:val="nil"/>
              <w:bottom w:val="nil"/>
              <w:right w:val="nil"/>
            </w:tcBorders>
            <w:shd w:val="clear" w:color="auto" w:fill="auto"/>
            <w:noWrap/>
            <w:vAlign w:val="center"/>
            <w:hideMark/>
          </w:tcPr>
          <w:p w14:paraId="4F6E7B7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105.60</w:t>
            </w:r>
          </w:p>
        </w:tc>
        <w:tc>
          <w:tcPr>
            <w:tcW w:w="990" w:type="dxa"/>
            <w:tcBorders>
              <w:top w:val="nil"/>
              <w:left w:val="nil"/>
              <w:bottom w:val="nil"/>
              <w:right w:val="nil"/>
            </w:tcBorders>
            <w:shd w:val="clear" w:color="auto" w:fill="auto"/>
            <w:noWrap/>
            <w:vAlign w:val="bottom"/>
            <w:hideMark/>
          </w:tcPr>
          <w:p w14:paraId="5C83C41F"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bl>
    <w:p w14:paraId="44563FF7" w14:textId="77777777" w:rsidR="00565535" w:rsidRDefault="00565535">
      <w:pPr>
        <w:spacing w:line="240" w:lineRule="auto"/>
        <w:ind w:firstLine="0"/>
        <w:jc w:val="left"/>
      </w:pPr>
    </w:p>
    <w:p w14:paraId="5C8A74CD" w14:textId="46AFCDEA" w:rsidR="00565535" w:rsidRDefault="00565535">
      <w:pPr>
        <w:spacing w:line="240" w:lineRule="auto"/>
        <w:ind w:firstLine="0"/>
        <w:jc w:val="left"/>
      </w:pPr>
      <w:r>
        <w:br w:type="page"/>
      </w:r>
    </w:p>
    <w:p w14:paraId="6CD70B90" w14:textId="1091EDA9" w:rsidR="00C83A7E" w:rsidRDefault="00C83A7E" w:rsidP="00C83A7E">
      <w:pPr>
        <w:spacing w:line="240" w:lineRule="auto"/>
        <w:ind w:firstLine="0"/>
        <w:jc w:val="center"/>
      </w:pPr>
      <w:proofErr w:type="gramStart"/>
      <w:r>
        <w:lastRenderedPageBreak/>
        <w:t>Pre Phase</w:t>
      </w:r>
      <w:proofErr w:type="gramEnd"/>
      <w:r>
        <w:t xml:space="preserve"> 2</w:t>
      </w:r>
    </w:p>
    <w:tbl>
      <w:tblPr>
        <w:tblW w:w="9540" w:type="dxa"/>
        <w:tblLayout w:type="fixed"/>
        <w:tblLook w:val="04A0" w:firstRow="1" w:lastRow="0" w:firstColumn="1" w:lastColumn="0" w:noHBand="0" w:noVBand="1"/>
      </w:tblPr>
      <w:tblGrid>
        <w:gridCol w:w="1038"/>
        <w:gridCol w:w="2729"/>
        <w:gridCol w:w="1001"/>
        <w:gridCol w:w="1262"/>
        <w:gridCol w:w="1260"/>
        <w:gridCol w:w="1260"/>
        <w:gridCol w:w="990"/>
      </w:tblGrid>
      <w:tr w:rsidR="00565535" w:rsidRPr="0009785E" w14:paraId="5E5B71E6" w14:textId="77777777" w:rsidTr="00597E0D">
        <w:trPr>
          <w:trHeight w:val="1020"/>
        </w:trPr>
        <w:tc>
          <w:tcPr>
            <w:tcW w:w="1038" w:type="dxa"/>
            <w:tcBorders>
              <w:top w:val="nil"/>
              <w:left w:val="nil"/>
              <w:bottom w:val="single" w:sz="4" w:space="0" w:color="auto"/>
              <w:right w:val="single" w:sz="4" w:space="0" w:color="auto"/>
            </w:tcBorders>
            <w:shd w:val="clear" w:color="auto" w:fill="auto"/>
            <w:vAlign w:val="center"/>
            <w:hideMark/>
          </w:tcPr>
          <w:p w14:paraId="1765D367" w14:textId="77777777" w:rsidR="00565535" w:rsidRPr="0009785E" w:rsidRDefault="00565535" w:rsidP="00597E0D">
            <w:pPr>
              <w:spacing w:line="240" w:lineRule="auto"/>
              <w:ind w:firstLine="0"/>
              <w:jc w:val="center"/>
              <w:rPr>
                <w:rFonts w:ascii="Calibri" w:eastAsia="Times New Roman" w:hAnsi="Calibri" w:cs="Calibri"/>
                <w:b/>
                <w:bCs/>
                <w:sz w:val="22"/>
                <w:szCs w:val="22"/>
              </w:rPr>
            </w:pPr>
            <w:r w:rsidRPr="0009785E">
              <w:rPr>
                <w:rFonts w:ascii="Calibri" w:eastAsia="Times New Roman" w:hAnsi="Calibri" w:cs="Calibri"/>
                <w:b/>
                <w:bCs/>
                <w:sz w:val="22"/>
                <w:szCs w:val="22"/>
              </w:rPr>
              <w:t>Currency</w:t>
            </w:r>
          </w:p>
        </w:tc>
        <w:tc>
          <w:tcPr>
            <w:tcW w:w="2729" w:type="dxa"/>
            <w:tcBorders>
              <w:top w:val="nil"/>
              <w:left w:val="nil"/>
              <w:bottom w:val="single" w:sz="4" w:space="0" w:color="auto"/>
              <w:right w:val="nil"/>
            </w:tcBorders>
            <w:shd w:val="clear" w:color="auto" w:fill="auto"/>
            <w:vAlign w:val="center"/>
            <w:hideMark/>
          </w:tcPr>
          <w:p w14:paraId="386BDA87"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Floating Leg</w:t>
            </w:r>
          </w:p>
        </w:tc>
        <w:tc>
          <w:tcPr>
            <w:tcW w:w="1001" w:type="dxa"/>
            <w:tcBorders>
              <w:top w:val="nil"/>
              <w:left w:val="nil"/>
              <w:bottom w:val="single" w:sz="4" w:space="0" w:color="auto"/>
              <w:right w:val="nil"/>
            </w:tcBorders>
            <w:shd w:val="clear" w:color="auto" w:fill="auto"/>
            <w:vAlign w:val="center"/>
            <w:hideMark/>
          </w:tcPr>
          <w:p w14:paraId="1CAB4B28"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(Count)</w:t>
            </w:r>
          </w:p>
        </w:tc>
        <w:tc>
          <w:tcPr>
            <w:tcW w:w="1262" w:type="dxa"/>
            <w:tcBorders>
              <w:top w:val="nil"/>
              <w:left w:val="nil"/>
              <w:bottom w:val="single" w:sz="4" w:space="0" w:color="auto"/>
              <w:right w:val="nil"/>
            </w:tcBorders>
            <w:shd w:val="clear" w:color="auto" w:fill="auto"/>
            <w:vAlign w:val="center"/>
            <w:hideMark/>
          </w:tcPr>
          <w:p w14:paraId="726EF666"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25EFA217"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752A0992"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68BE0F3C" w14:textId="77777777" w:rsidR="00565535" w:rsidRPr="0009785E" w:rsidRDefault="00565535" w:rsidP="00597E0D">
            <w:pPr>
              <w:spacing w:line="240" w:lineRule="auto"/>
              <w:ind w:firstLine="0"/>
              <w:jc w:val="center"/>
              <w:rPr>
                <w:rFonts w:ascii="Calibri" w:eastAsia="Times New Roman" w:hAnsi="Calibri" w:cs="Calibri"/>
                <w:b/>
                <w:bCs/>
              </w:rPr>
            </w:pPr>
            <w:r w:rsidRPr="0009785E">
              <w:rPr>
                <w:rFonts w:ascii="Calibri" w:eastAsia="Times New Roman" w:hAnsi="Calibri" w:cs="Calibri"/>
                <w:b/>
                <w:bCs/>
              </w:rPr>
              <w:t>Percent Cleared</w:t>
            </w:r>
          </w:p>
        </w:tc>
      </w:tr>
      <w:tr w:rsidR="00565535" w:rsidRPr="0009785E" w14:paraId="22A5EB8B"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752D5D1E" w14:textId="77777777" w:rsidR="00565535" w:rsidRPr="0009785E" w:rsidRDefault="00565535" w:rsidP="00597E0D">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USD</w:t>
            </w:r>
          </w:p>
        </w:tc>
        <w:tc>
          <w:tcPr>
            <w:tcW w:w="2729" w:type="dxa"/>
            <w:tcBorders>
              <w:top w:val="nil"/>
              <w:left w:val="nil"/>
              <w:bottom w:val="nil"/>
              <w:right w:val="nil"/>
            </w:tcBorders>
            <w:shd w:val="clear" w:color="auto" w:fill="auto"/>
            <w:noWrap/>
            <w:vAlign w:val="center"/>
            <w:hideMark/>
          </w:tcPr>
          <w:p w14:paraId="685A3C8F" w14:textId="77777777" w:rsidR="00565535" w:rsidRPr="005A5A35" w:rsidRDefault="00565535" w:rsidP="00597E0D">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1001" w:type="dxa"/>
            <w:tcBorders>
              <w:top w:val="nil"/>
              <w:left w:val="nil"/>
              <w:bottom w:val="nil"/>
              <w:right w:val="nil"/>
            </w:tcBorders>
            <w:shd w:val="clear" w:color="auto" w:fill="auto"/>
            <w:noWrap/>
            <w:vAlign w:val="center"/>
            <w:hideMark/>
          </w:tcPr>
          <w:p w14:paraId="68D2331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6,870</w:t>
            </w:r>
          </w:p>
        </w:tc>
        <w:tc>
          <w:tcPr>
            <w:tcW w:w="1262" w:type="dxa"/>
            <w:tcBorders>
              <w:top w:val="nil"/>
              <w:left w:val="nil"/>
              <w:bottom w:val="nil"/>
              <w:right w:val="nil"/>
            </w:tcBorders>
            <w:shd w:val="clear" w:color="auto" w:fill="auto"/>
            <w:noWrap/>
            <w:vAlign w:val="center"/>
            <w:hideMark/>
          </w:tcPr>
          <w:p w14:paraId="62FF87FF"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426,753.26</w:t>
            </w:r>
          </w:p>
        </w:tc>
        <w:tc>
          <w:tcPr>
            <w:tcW w:w="1260" w:type="dxa"/>
            <w:tcBorders>
              <w:top w:val="nil"/>
              <w:left w:val="nil"/>
              <w:bottom w:val="nil"/>
              <w:right w:val="nil"/>
            </w:tcBorders>
            <w:shd w:val="clear" w:color="auto" w:fill="auto"/>
            <w:noWrap/>
            <w:vAlign w:val="center"/>
            <w:hideMark/>
          </w:tcPr>
          <w:p w14:paraId="00111EC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2,954</w:t>
            </w:r>
          </w:p>
        </w:tc>
        <w:tc>
          <w:tcPr>
            <w:tcW w:w="1260" w:type="dxa"/>
            <w:tcBorders>
              <w:top w:val="nil"/>
              <w:left w:val="nil"/>
              <w:bottom w:val="nil"/>
              <w:right w:val="nil"/>
            </w:tcBorders>
            <w:shd w:val="clear" w:color="auto" w:fill="auto"/>
            <w:noWrap/>
            <w:vAlign w:val="center"/>
            <w:hideMark/>
          </w:tcPr>
          <w:p w14:paraId="2BD6634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118,388.28</w:t>
            </w:r>
          </w:p>
        </w:tc>
        <w:tc>
          <w:tcPr>
            <w:tcW w:w="990" w:type="dxa"/>
            <w:tcBorders>
              <w:top w:val="nil"/>
              <w:left w:val="nil"/>
              <w:bottom w:val="nil"/>
              <w:right w:val="nil"/>
            </w:tcBorders>
            <w:shd w:val="clear" w:color="auto" w:fill="auto"/>
            <w:noWrap/>
            <w:vAlign w:val="bottom"/>
            <w:hideMark/>
          </w:tcPr>
          <w:p w14:paraId="5AAC64D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78%</w:t>
            </w:r>
          </w:p>
        </w:tc>
      </w:tr>
      <w:tr w:rsidR="00565535" w:rsidRPr="0009785E" w14:paraId="3ADB6A85"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5249FFFF"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7BEEC4E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USD-Federal Funds-H.15</w:t>
            </w:r>
          </w:p>
        </w:tc>
        <w:tc>
          <w:tcPr>
            <w:tcW w:w="1001" w:type="dxa"/>
            <w:tcBorders>
              <w:top w:val="nil"/>
              <w:left w:val="nil"/>
              <w:bottom w:val="nil"/>
              <w:right w:val="nil"/>
            </w:tcBorders>
            <w:shd w:val="clear" w:color="auto" w:fill="auto"/>
            <w:noWrap/>
            <w:vAlign w:val="center"/>
            <w:hideMark/>
          </w:tcPr>
          <w:p w14:paraId="1205E2D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06DCEA4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413EC1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29</w:t>
            </w:r>
          </w:p>
        </w:tc>
        <w:tc>
          <w:tcPr>
            <w:tcW w:w="1260" w:type="dxa"/>
            <w:tcBorders>
              <w:top w:val="nil"/>
              <w:left w:val="nil"/>
              <w:bottom w:val="nil"/>
              <w:right w:val="nil"/>
            </w:tcBorders>
            <w:shd w:val="clear" w:color="auto" w:fill="auto"/>
            <w:noWrap/>
            <w:vAlign w:val="center"/>
            <w:hideMark/>
          </w:tcPr>
          <w:p w14:paraId="6B555A2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4,463.00</w:t>
            </w:r>
          </w:p>
        </w:tc>
        <w:tc>
          <w:tcPr>
            <w:tcW w:w="990" w:type="dxa"/>
            <w:tcBorders>
              <w:top w:val="nil"/>
              <w:left w:val="nil"/>
              <w:bottom w:val="nil"/>
              <w:right w:val="nil"/>
            </w:tcBorders>
            <w:shd w:val="clear" w:color="auto" w:fill="auto"/>
            <w:noWrap/>
            <w:vAlign w:val="bottom"/>
            <w:hideMark/>
          </w:tcPr>
          <w:p w14:paraId="4470EA5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3A697A10"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0E923268"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19A47B3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COOVIBR</w:t>
            </w:r>
          </w:p>
        </w:tc>
        <w:tc>
          <w:tcPr>
            <w:tcW w:w="1001" w:type="dxa"/>
            <w:tcBorders>
              <w:top w:val="nil"/>
              <w:left w:val="nil"/>
              <w:bottom w:val="nil"/>
              <w:right w:val="nil"/>
            </w:tcBorders>
            <w:shd w:val="clear" w:color="auto" w:fill="auto"/>
            <w:noWrap/>
            <w:vAlign w:val="center"/>
            <w:hideMark/>
          </w:tcPr>
          <w:p w14:paraId="56172EF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52709E1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56E416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9</w:t>
            </w:r>
          </w:p>
        </w:tc>
        <w:tc>
          <w:tcPr>
            <w:tcW w:w="1260" w:type="dxa"/>
            <w:tcBorders>
              <w:top w:val="nil"/>
              <w:left w:val="nil"/>
              <w:bottom w:val="nil"/>
              <w:right w:val="nil"/>
            </w:tcBorders>
            <w:shd w:val="clear" w:color="auto" w:fill="auto"/>
            <w:noWrap/>
            <w:vAlign w:val="center"/>
            <w:hideMark/>
          </w:tcPr>
          <w:p w14:paraId="31CF22B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1,800.00</w:t>
            </w:r>
          </w:p>
        </w:tc>
        <w:tc>
          <w:tcPr>
            <w:tcW w:w="990" w:type="dxa"/>
            <w:tcBorders>
              <w:top w:val="nil"/>
              <w:left w:val="nil"/>
              <w:bottom w:val="nil"/>
              <w:right w:val="nil"/>
            </w:tcBorders>
            <w:shd w:val="clear" w:color="auto" w:fill="auto"/>
            <w:noWrap/>
            <w:vAlign w:val="bottom"/>
            <w:hideMark/>
          </w:tcPr>
          <w:p w14:paraId="7272D53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2FD8742C"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7B7C99BE"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7622F75F"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CLP-TNA</w:t>
            </w:r>
          </w:p>
        </w:tc>
        <w:tc>
          <w:tcPr>
            <w:tcW w:w="1001" w:type="dxa"/>
            <w:tcBorders>
              <w:top w:val="nil"/>
              <w:left w:val="nil"/>
              <w:bottom w:val="nil"/>
              <w:right w:val="nil"/>
            </w:tcBorders>
            <w:shd w:val="clear" w:color="auto" w:fill="auto"/>
            <w:noWrap/>
            <w:vAlign w:val="center"/>
            <w:hideMark/>
          </w:tcPr>
          <w:p w14:paraId="3678E03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563D61D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BDF24C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0A92146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1,200.00</w:t>
            </w:r>
          </w:p>
        </w:tc>
        <w:tc>
          <w:tcPr>
            <w:tcW w:w="990" w:type="dxa"/>
            <w:tcBorders>
              <w:top w:val="nil"/>
              <w:left w:val="nil"/>
              <w:bottom w:val="nil"/>
              <w:right w:val="nil"/>
            </w:tcBorders>
            <w:shd w:val="clear" w:color="auto" w:fill="auto"/>
            <w:noWrap/>
            <w:vAlign w:val="bottom"/>
            <w:hideMark/>
          </w:tcPr>
          <w:p w14:paraId="2125527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6CF7CCE8"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1DED7B87"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3AA89EB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 FORM 3750</w:t>
            </w:r>
          </w:p>
        </w:tc>
        <w:tc>
          <w:tcPr>
            <w:tcW w:w="1001" w:type="dxa"/>
            <w:tcBorders>
              <w:top w:val="nil"/>
              <w:left w:val="nil"/>
              <w:bottom w:val="nil"/>
              <w:right w:val="nil"/>
            </w:tcBorders>
            <w:shd w:val="clear" w:color="auto" w:fill="auto"/>
            <w:noWrap/>
            <w:vAlign w:val="center"/>
            <w:hideMark/>
          </w:tcPr>
          <w:p w14:paraId="71DDC6EB"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6425098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BEC3A8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308DC10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100.00</w:t>
            </w:r>
          </w:p>
        </w:tc>
        <w:tc>
          <w:tcPr>
            <w:tcW w:w="990" w:type="dxa"/>
            <w:tcBorders>
              <w:top w:val="nil"/>
              <w:left w:val="nil"/>
              <w:bottom w:val="nil"/>
              <w:right w:val="nil"/>
            </w:tcBorders>
            <w:shd w:val="clear" w:color="auto" w:fill="auto"/>
            <w:noWrap/>
            <w:vAlign w:val="bottom"/>
            <w:hideMark/>
          </w:tcPr>
          <w:p w14:paraId="49340D8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03EF4753"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797CCA74"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436FACD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USD-AAA_MUNI-</w:t>
            </w:r>
          </w:p>
        </w:tc>
        <w:tc>
          <w:tcPr>
            <w:tcW w:w="1001" w:type="dxa"/>
            <w:tcBorders>
              <w:top w:val="nil"/>
              <w:left w:val="nil"/>
              <w:bottom w:val="nil"/>
              <w:right w:val="nil"/>
            </w:tcBorders>
            <w:shd w:val="clear" w:color="auto" w:fill="auto"/>
            <w:noWrap/>
            <w:vAlign w:val="center"/>
            <w:hideMark/>
          </w:tcPr>
          <w:p w14:paraId="2E459E5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3FD7AC2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FF4DB8A"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7F9728E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13.00</w:t>
            </w:r>
          </w:p>
        </w:tc>
        <w:tc>
          <w:tcPr>
            <w:tcW w:w="990" w:type="dxa"/>
            <w:tcBorders>
              <w:top w:val="nil"/>
              <w:left w:val="nil"/>
              <w:bottom w:val="nil"/>
              <w:right w:val="nil"/>
            </w:tcBorders>
            <w:shd w:val="clear" w:color="auto" w:fill="auto"/>
            <w:noWrap/>
            <w:vAlign w:val="bottom"/>
            <w:hideMark/>
          </w:tcPr>
          <w:p w14:paraId="65082138"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708F103A"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0D8FF6CC"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66FBBA10"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USD-BMA Municipal Swap Index</w:t>
            </w:r>
          </w:p>
        </w:tc>
        <w:tc>
          <w:tcPr>
            <w:tcW w:w="1001" w:type="dxa"/>
            <w:tcBorders>
              <w:top w:val="nil"/>
              <w:left w:val="nil"/>
              <w:bottom w:val="nil"/>
              <w:right w:val="nil"/>
            </w:tcBorders>
            <w:shd w:val="clear" w:color="auto" w:fill="auto"/>
            <w:noWrap/>
            <w:vAlign w:val="center"/>
            <w:hideMark/>
          </w:tcPr>
          <w:p w14:paraId="621DDC5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2E9BD2D9"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AF49A5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4D298D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7.00</w:t>
            </w:r>
          </w:p>
        </w:tc>
        <w:tc>
          <w:tcPr>
            <w:tcW w:w="990" w:type="dxa"/>
            <w:tcBorders>
              <w:top w:val="nil"/>
              <w:left w:val="nil"/>
              <w:bottom w:val="nil"/>
              <w:right w:val="nil"/>
            </w:tcBorders>
            <w:shd w:val="clear" w:color="auto" w:fill="auto"/>
            <w:noWrap/>
            <w:vAlign w:val="bottom"/>
            <w:hideMark/>
          </w:tcPr>
          <w:p w14:paraId="1E3EF6CE"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1919CC9D"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3B6E87A4" w14:textId="77777777" w:rsidR="00565535" w:rsidRPr="0009785E" w:rsidRDefault="00565535" w:rsidP="00597E0D">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1A56811D"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01" w:type="dxa"/>
            <w:tcBorders>
              <w:top w:val="nil"/>
              <w:left w:val="nil"/>
              <w:bottom w:val="nil"/>
              <w:right w:val="nil"/>
            </w:tcBorders>
            <w:shd w:val="clear" w:color="auto" w:fill="auto"/>
            <w:noWrap/>
            <w:vAlign w:val="center"/>
            <w:hideMark/>
          </w:tcPr>
          <w:p w14:paraId="03A3E38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415D1334"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AB68536"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w:t>
            </w:r>
          </w:p>
        </w:tc>
        <w:tc>
          <w:tcPr>
            <w:tcW w:w="1260" w:type="dxa"/>
            <w:tcBorders>
              <w:top w:val="nil"/>
              <w:left w:val="nil"/>
              <w:bottom w:val="nil"/>
              <w:right w:val="nil"/>
            </w:tcBorders>
            <w:shd w:val="clear" w:color="auto" w:fill="auto"/>
            <w:noWrap/>
            <w:vAlign w:val="center"/>
            <w:hideMark/>
          </w:tcPr>
          <w:p w14:paraId="372141DC"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62.90</w:t>
            </w:r>
          </w:p>
        </w:tc>
        <w:tc>
          <w:tcPr>
            <w:tcW w:w="990" w:type="dxa"/>
            <w:tcBorders>
              <w:top w:val="nil"/>
              <w:left w:val="nil"/>
              <w:bottom w:val="nil"/>
              <w:right w:val="nil"/>
            </w:tcBorders>
            <w:shd w:val="clear" w:color="auto" w:fill="auto"/>
            <w:noWrap/>
            <w:vAlign w:val="bottom"/>
            <w:hideMark/>
          </w:tcPr>
          <w:p w14:paraId="11E85537"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565535" w:rsidRPr="0009785E" w14:paraId="5BCC8DDE" w14:textId="77777777" w:rsidTr="00597E0D">
        <w:trPr>
          <w:trHeight w:val="300"/>
        </w:trPr>
        <w:tc>
          <w:tcPr>
            <w:tcW w:w="1038" w:type="dxa"/>
            <w:tcBorders>
              <w:top w:val="nil"/>
              <w:left w:val="nil"/>
              <w:bottom w:val="nil"/>
              <w:right w:val="single" w:sz="4" w:space="0" w:color="auto"/>
            </w:tcBorders>
            <w:shd w:val="clear" w:color="auto" w:fill="auto"/>
            <w:noWrap/>
            <w:vAlign w:val="bottom"/>
            <w:hideMark/>
          </w:tcPr>
          <w:p w14:paraId="0DCB6E44" w14:textId="77777777" w:rsidR="00565535" w:rsidRPr="0009785E" w:rsidRDefault="00565535" w:rsidP="00597E0D">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CAD</w:t>
            </w:r>
          </w:p>
        </w:tc>
        <w:tc>
          <w:tcPr>
            <w:tcW w:w="2729" w:type="dxa"/>
            <w:tcBorders>
              <w:top w:val="nil"/>
              <w:left w:val="nil"/>
              <w:bottom w:val="nil"/>
              <w:right w:val="nil"/>
            </w:tcBorders>
            <w:shd w:val="clear" w:color="auto" w:fill="auto"/>
            <w:noWrap/>
            <w:vAlign w:val="center"/>
            <w:hideMark/>
          </w:tcPr>
          <w:p w14:paraId="5051E844" w14:textId="77777777" w:rsidR="00565535" w:rsidRPr="005A5A35" w:rsidRDefault="00565535" w:rsidP="00597E0D">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1001" w:type="dxa"/>
            <w:tcBorders>
              <w:top w:val="nil"/>
              <w:left w:val="nil"/>
              <w:bottom w:val="nil"/>
              <w:right w:val="nil"/>
            </w:tcBorders>
            <w:shd w:val="clear" w:color="auto" w:fill="auto"/>
            <w:noWrap/>
            <w:vAlign w:val="center"/>
            <w:hideMark/>
          </w:tcPr>
          <w:p w14:paraId="71485011"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180</w:t>
            </w:r>
          </w:p>
        </w:tc>
        <w:tc>
          <w:tcPr>
            <w:tcW w:w="1262" w:type="dxa"/>
            <w:tcBorders>
              <w:top w:val="nil"/>
              <w:left w:val="nil"/>
              <w:bottom w:val="nil"/>
              <w:right w:val="nil"/>
            </w:tcBorders>
            <w:shd w:val="clear" w:color="auto" w:fill="auto"/>
            <w:noWrap/>
            <w:vAlign w:val="center"/>
            <w:hideMark/>
          </w:tcPr>
          <w:p w14:paraId="7E34946F"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14,726.00</w:t>
            </w:r>
          </w:p>
        </w:tc>
        <w:tc>
          <w:tcPr>
            <w:tcW w:w="1260" w:type="dxa"/>
            <w:tcBorders>
              <w:top w:val="nil"/>
              <w:left w:val="nil"/>
              <w:bottom w:val="nil"/>
              <w:right w:val="nil"/>
            </w:tcBorders>
            <w:shd w:val="clear" w:color="auto" w:fill="auto"/>
            <w:noWrap/>
            <w:vAlign w:val="center"/>
            <w:hideMark/>
          </w:tcPr>
          <w:p w14:paraId="422F54B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169</w:t>
            </w:r>
          </w:p>
        </w:tc>
        <w:tc>
          <w:tcPr>
            <w:tcW w:w="1260" w:type="dxa"/>
            <w:tcBorders>
              <w:top w:val="nil"/>
              <w:left w:val="nil"/>
              <w:bottom w:val="nil"/>
              <w:right w:val="nil"/>
            </w:tcBorders>
            <w:shd w:val="clear" w:color="auto" w:fill="auto"/>
            <w:noWrap/>
            <w:vAlign w:val="center"/>
            <w:hideMark/>
          </w:tcPr>
          <w:p w14:paraId="2CD0F992"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14,290.70</w:t>
            </w:r>
          </w:p>
        </w:tc>
        <w:tc>
          <w:tcPr>
            <w:tcW w:w="990" w:type="dxa"/>
            <w:tcBorders>
              <w:top w:val="nil"/>
              <w:left w:val="nil"/>
              <w:bottom w:val="nil"/>
              <w:right w:val="nil"/>
            </w:tcBorders>
            <w:shd w:val="clear" w:color="auto" w:fill="auto"/>
            <w:noWrap/>
            <w:vAlign w:val="bottom"/>
            <w:hideMark/>
          </w:tcPr>
          <w:p w14:paraId="680325C3" w14:textId="77777777" w:rsidR="00565535" w:rsidRPr="0009785E" w:rsidRDefault="00565535" w:rsidP="00597E0D">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51%</w:t>
            </w:r>
          </w:p>
        </w:tc>
      </w:tr>
    </w:tbl>
    <w:p w14:paraId="617B63FF" w14:textId="77777777" w:rsidR="00565535" w:rsidRDefault="00565535">
      <w:pPr>
        <w:spacing w:line="240" w:lineRule="auto"/>
        <w:ind w:firstLine="0"/>
        <w:jc w:val="left"/>
      </w:pPr>
    </w:p>
    <w:p w14:paraId="7CB9E38C" w14:textId="2195648B" w:rsidR="00C83A7E" w:rsidRDefault="00C83A7E" w:rsidP="00C83A7E">
      <w:pPr>
        <w:spacing w:line="240" w:lineRule="auto"/>
        <w:ind w:firstLine="0"/>
        <w:jc w:val="center"/>
      </w:pPr>
      <w:r>
        <w:t>Post Phase 2</w:t>
      </w:r>
    </w:p>
    <w:tbl>
      <w:tblPr>
        <w:tblW w:w="9720" w:type="dxa"/>
        <w:tblLayout w:type="fixed"/>
        <w:tblLook w:val="04A0" w:firstRow="1" w:lastRow="0" w:firstColumn="1" w:lastColumn="0" w:noHBand="0" w:noVBand="1"/>
      </w:tblPr>
      <w:tblGrid>
        <w:gridCol w:w="1080"/>
        <w:gridCol w:w="2856"/>
        <w:gridCol w:w="1014"/>
        <w:gridCol w:w="1260"/>
        <w:gridCol w:w="1260"/>
        <w:gridCol w:w="1260"/>
        <w:gridCol w:w="990"/>
      </w:tblGrid>
      <w:tr w:rsidR="00565535" w:rsidRPr="000D4B1B" w14:paraId="0E001988" w14:textId="77777777" w:rsidTr="00597E0D">
        <w:trPr>
          <w:trHeight w:val="1020"/>
        </w:trPr>
        <w:tc>
          <w:tcPr>
            <w:tcW w:w="1080" w:type="dxa"/>
            <w:tcBorders>
              <w:top w:val="nil"/>
              <w:left w:val="nil"/>
              <w:bottom w:val="single" w:sz="4" w:space="0" w:color="auto"/>
              <w:right w:val="nil"/>
            </w:tcBorders>
            <w:shd w:val="clear" w:color="auto" w:fill="auto"/>
            <w:vAlign w:val="center"/>
            <w:hideMark/>
          </w:tcPr>
          <w:p w14:paraId="3C5F6BF2" w14:textId="77777777" w:rsidR="00565535" w:rsidRPr="000D4B1B" w:rsidRDefault="00565535" w:rsidP="00597E0D">
            <w:pPr>
              <w:spacing w:line="240" w:lineRule="auto"/>
              <w:ind w:firstLine="0"/>
              <w:jc w:val="center"/>
              <w:rPr>
                <w:rFonts w:ascii="Calibri" w:eastAsia="Times New Roman" w:hAnsi="Calibri" w:cs="Calibri"/>
                <w:b/>
                <w:bCs/>
                <w:sz w:val="22"/>
                <w:szCs w:val="22"/>
              </w:rPr>
            </w:pPr>
            <w:r w:rsidRPr="000D4B1B">
              <w:rPr>
                <w:rFonts w:ascii="Calibri" w:eastAsia="Times New Roman" w:hAnsi="Calibri" w:cs="Calibri"/>
                <w:b/>
                <w:bCs/>
                <w:sz w:val="22"/>
                <w:szCs w:val="22"/>
              </w:rPr>
              <w:t>Currency</w:t>
            </w:r>
          </w:p>
        </w:tc>
        <w:tc>
          <w:tcPr>
            <w:tcW w:w="2856" w:type="dxa"/>
            <w:tcBorders>
              <w:top w:val="nil"/>
              <w:left w:val="nil"/>
              <w:bottom w:val="single" w:sz="4" w:space="0" w:color="auto"/>
              <w:right w:val="nil"/>
            </w:tcBorders>
            <w:shd w:val="clear" w:color="auto" w:fill="auto"/>
            <w:vAlign w:val="center"/>
            <w:hideMark/>
          </w:tcPr>
          <w:p w14:paraId="33BCE6A6"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Floating Leg</w:t>
            </w:r>
          </w:p>
        </w:tc>
        <w:tc>
          <w:tcPr>
            <w:tcW w:w="1014" w:type="dxa"/>
            <w:tcBorders>
              <w:top w:val="nil"/>
              <w:left w:val="nil"/>
              <w:bottom w:val="single" w:sz="4" w:space="0" w:color="auto"/>
              <w:right w:val="nil"/>
            </w:tcBorders>
            <w:shd w:val="clear" w:color="auto" w:fill="auto"/>
            <w:vAlign w:val="center"/>
            <w:hideMark/>
          </w:tcPr>
          <w:p w14:paraId="70E94FEF"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41AC77AA"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1077878F"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54982169"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6B469647"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Percent Cleared</w:t>
            </w:r>
          </w:p>
        </w:tc>
      </w:tr>
      <w:tr w:rsidR="00565535" w:rsidRPr="000D4B1B" w14:paraId="4A74DEA4"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4E033EC"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USD</w:t>
            </w:r>
          </w:p>
        </w:tc>
        <w:tc>
          <w:tcPr>
            <w:tcW w:w="2856" w:type="dxa"/>
            <w:tcBorders>
              <w:top w:val="nil"/>
              <w:left w:val="nil"/>
              <w:bottom w:val="nil"/>
              <w:right w:val="nil"/>
            </w:tcBorders>
            <w:shd w:val="clear" w:color="auto" w:fill="auto"/>
            <w:noWrap/>
            <w:vAlign w:val="center"/>
            <w:hideMark/>
          </w:tcPr>
          <w:p w14:paraId="1834C372" w14:textId="77777777" w:rsidR="00565535" w:rsidRPr="0047037D" w:rsidRDefault="00565535" w:rsidP="00597E0D">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LIBOR</w:t>
            </w:r>
          </w:p>
        </w:tc>
        <w:tc>
          <w:tcPr>
            <w:tcW w:w="1014" w:type="dxa"/>
            <w:tcBorders>
              <w:top w:val="nil"/>
              <w:left w:val="nil"/>
              <w:bottom w:val="nil"/>
              <w:right w:val="nil"/>
            </w:tcBorders>
            <w:shd w:val="clear" w:color="auto" w:fill="auto"/>
            <w:noWrap/>
            <w:vAlign w:val="center"/>
            <w:hideMark/>
          </w:tcPr>
          <w:p w14:paraId="3B3AB6A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7,975.00</w:t>
            </w:r>
          </w:p>
        </w:tc>
        <w:tc>
          <w:tcPr>
            <w:tcW w:w="1260" w:type="dxa"/>
            <w:tcBorders>
              <w:top w:val="nil"/>
              <w:left w:val="nil"/>
              <w:bottom w:val="nil"/>
              <w:right w:val="nil"/>
            </w:tcBorders>
            <w:shd w:val="clear" w:color="auto" w:fill="auto"/>
            <w:noWrap/>
            <w:vAlign w:val="center"/>
            <w:hideMark/>
          </w:tcPr>
          <w:p w14:paraId="567E982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461,124.51</w:t>
            </w:r>
          </w:p>
        </w:tc>
        <w:tc>
          <w:tcPr>
            <w:tcW w:w="1260" w:type="dxa"/>
            <w:tcBorders>
              <w:top w:val="nil"/>
              <w:left w:val="nil"/>
              <w:bottom w:val="nil"/>
              <w:right w:val="nil"/>
            </w:tcBorders>
            <w:shd w:val="clear" w:color="auto" w:fill="auto"/>
            <w:noWrap/>
            <w:vAlign w:val="center"/>
            <w:hideMark/>
          </w:tcPr>
          <w:p w14:paraId="51A129A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1,449.00</w:t>
            </w:r>
          </w:p>
        </w:tc>
        <w:tc>
          <w:tcPr>
            <w:tcW w:w="1260" w:type="dxa"/>
            <w:tcBorders>
              <w:top w:val="nil"/>
              <w:left w:val="nil"/>
              <w:bottom w:val="nil"/>
              <w:right w:val="nil"/>
            </w:tcBorders>
            <w:shd w:val="clear" w:color="auto" w:fill="auto"/>
            <w:noWrap/>
            <w:vAlign w:val="center"/>
            <w:hideMark/>
          </w:tcPr>
          <w:p w14:paraId="2EC7B8B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53,548.33</w:t>
            </w:r>
          </w:p>
        </w:tc>
        <w:tc>
          <w:tcPr>
            <w:tcW w:w="990" w:type="dxa"/>
            <w:tcBorders>
              <w:top w:val="nil"/>
              <w:left w:val="nil"/>
              <w:bottom w:val="nil"/>
              <w:right w:val="nil"/>
            </w:tcBorders>
            <w:shd w:val="clear" w:color="auto" w:fill="auto"/>
            <w:noWrap/>
            <w:vAlign w:val="bottom"/>
            <w:hideMark/>
          </w:tcPr>
          <w:p w14:paraId="3F05540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90%</w:t>
            </w:r>
          </w:p>
        </w:tc>
      </w:tr>
      <w:tr w:rsidR="00565535" w:rsidRPr="000D4B1B" w14:paraId="2711F69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008E1478"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65B3FFB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USD-Federal Funds-H.15</w:t>
            </w:r>
          </w:p>
        </w:tc>
        <w:tc>
          <w:tcPr>
            <w:tcW w:w="1014" w:type="dxa"/>
            <w:tcBorders>
              <w:top w:val="nil"/>
              <w:left w:val="nil"/>
              <w:bottom w:val="nil"/>
              <w:right w:val="nil"/>
            </w:tcBorders>
            <w:shd w:val="clear" w:color="auto" w:fill="auto"/>
            <w:noWrap/>
            <w:vAlign w:val="center"/>
            <w:hideMark/>
          </w:tcPr>
          <w:p w14:paraId="4566955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B7CA2F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785C96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33.00</w:t>
            </w:r>
          </w:p>
        </w:tc>
        <w:tc>
          <w:tcPr>
            <w:tcW w:w="1260" w:type="dxa"/>
            <w:tcBorders>
              <w:top w:val="nil"/>
              <w:left w:val="nil"/>
              <w:bottom w:val="nil"/>
              <w:right w:val="nil"/>
            </w:tcBorders>
            <w:shd w:val="clear" w:color="auto" w:fill="auto"/>
            <w:noWrap/>
            <w:vAlign w:val="center"/>
            <w:hideMark/>
          </w:tcPr>
          <w:p w14:paraId="728D750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5,068.00</w:t>
            </w:r>
          </w:p>
        </w:tc>
        <w:tc>
          <w:tcPr>
            <w:tcW w:w="990" w:type="dxa"/>
            <w:tcBorders>
              <w:top w:val="nil"/>
              <w:left w:val="nil"/>
              <w:bottom w:val="nil"/>
              <w:right w:val="nil"/>
            </w:tcBorders>
            <w:shd w:val="clear" w:color="auto" w:fill="auto"/>
            <w:noWrap/>
            <w:vAlign w:val="bottom"/>
            <w:hideMark/>
          </w:tcPr>
          <w:p w14:paraId="37CF4EE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5B20130C"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772CD092"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D4A5E3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790D0A1E"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44A0C3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7C2B83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1260" w:type="dxa"/>
            <w:tcBorders>
              <w:top w:val="nil"/>
              <w:left w:val="nil"/>
              <w:bottom w:val="nil"/>
              <w:right w:val="nil"/>
            </w:tcBorders>
            <w:shd w:val="clear" w:color="auto" w:fill="auto"/>
            <w:noWrap/>
            <w:vAlign w:val="center"/>
            <w:hideMark/>
          </w:tcPr>
          <w:p w14:paraId="742154C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26.00</w:t>
            </w:r>
          </w:p>
        </w:tc>
        <w:tc>
          <w:tcPr>
            <w:tcW w:w="990" w:type="dxa"/>
            <w:tcBorders>
              <w:top w:val="nil"/>
              <w:left w:val="nil"/>
              <w:bottom w:val="nil"/>
              <w:right w:val="nil"/>
            </w:tcBorders>
            <w:shd w:val="clear" w:color="auto" w:fill="auto"/>
            <w:noWrap/>
            <w:vAlign w:val="bottom"/>
            <w:hideMark/>
          </w:tcPr>
          <w:p w14:paraId="3DBEC889"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EBFF62F"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7887A70C"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720629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0072C54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E06CB6C"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5B6C28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7F51A79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9.00</w:t>
            </w:r>
          </w:p>
        </w:tc>
        <w:tc>
          <w:tcPr>
            <w:tcW w:w="990" w:type="dxa"/>
            <w:tcBorders>
              <w:top w:val="nil"/>
              <w:left w:val="nil"/>
              <w:bottom w:val="nil"/>
              <w:right w:val="nil"/>
            </w:tcBorders>
            <w:shd w:val="clear" w:color="auto" w:fill="auto"/>
            <w:noWrap/>
            <w:vAlign w:val="bottom"/>
            <w:hideMark/>
          </w:tcPr>
          <w:p w14:paraId="7A97DB2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736086C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155442C4"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5C921CF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6C6D04D1"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D5EB9C4"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609670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51C139D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990" w:type="dxa"/>
            <w:tcBorders>
              <w:top w:val="nil"/>
              <w:left w:val="nil"/>
              <w:bottom w:val="nil"/>
              <w:right w:val="nil"/>
            </w:tcBorders>
            <w:shd w:val="clear" w:color="auto" w:fill="auto"/>
            <w:noWrap/>
            <w:vAlign w:val="bottom"/>
            <w:hideMark/>
          </w:tcPr>
          <w:p w14:paraId="7CD430C9"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57056E98"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591E7DFE"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1D4581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COOVIBR</w:t>
            </w:r>
          </w:p>
        </w:tc>
        <w:tc>
          <w:tcPr>
            <w:tcW w:w="1014" w:type="dxa"/>
            <w:tcBorders>
              <w:top w:val="nil"/>
              <w:left w:val="nil"/>
              <w:bottom w:val="nil"/>
              <w:right w:val="nil"/>
            </w:tcBorders>
            <w:shd w:val="clear" w:color="auto" w:fill="auto"/>
            <w:noWrap/>
            <w:vAlign w:val="center"/>
            <w:hideMark/>
          </w:tcPr>
          <w:p w14:paraId="4A4308AC"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8B0846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6D5478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21.00</w:t>
            </w:r>
          </w:p>
        </w:tc>
        <w:tc>
          <w:tcPr>
            <w:tcW w:w="1260" w:type="dxa"/>
            <w:tcBorders>
              <w:top w:val="nil"/>
              <w:left w:val="nil"/>
              <w:bottom w:val="nil"/>
              <w:right w:val="nil"/>
            </w:tcBorders>
            <w:shd w:val="clear" w:color="auto" w:fill="auto"/>
            <w:noWrap/>
            <w:vAlign w:val="center"/>
            <w:hideMark/>
          </w:tcPr>
          <w:p w14:paraId="6F26D30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3,750.00</w:t>
            </w:r>
          </w:p>
        </w:tc>
        <w:tc>
          <w:tcPr>
            <w:tcW w:w="990" w:type="dxa"/>
            <w:tcBorders>
              <w:top w:val="nil"/>
              <w:left w:val="nil"/>
              <w:bottom w:val="nil"/>
              <w:right w:val="nil"/>
            </w:tcBorders>
            <w:shd w:val="clear" w:color="auto" w:fill="auto"/>
            <w:noWrap/>
            <w:vAlign w:val="bottom"/>
            <w:hideMark/>
          </w:tcPr>
          <w:p w14:paraId="3F7A6F1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611BC342"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0670ACDE"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2BA4667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CLP-TNA</w:t>
            </w:r>
          </w:p>
        </w:tc>
        <w:tc>
          <w:tcPr>
            <w:tcW w:w="1014" w:type="dxa"/>
            <w:tcBorders>
              <w:top w:val="nil"/>
              <w:left w:val="nil"/>
              <w:bottom w:val="nil"/>
              <w:right w:val="nil"/>
            </w:tcBorders>
            <w:shd w:val="clear" w:color="auto" w:fill="auto"/>
            <w:noWrap/>
            <w:vAlign w:val="center"/>
            <w:hideMark/>
          </w:tcPr>
          <w:p w14:paraId="5CFC98D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18011E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93B7B5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w:t>
            </w:r>
          </w:p>
        </w:tc>
        <w:tc>
          <w:tcPr>
            <w:tcW w:w="1260" w:type="dxa"/>
            <w:tcBorders>
              <w:top w:val="nil"/>
              <w:left w:val="nil"/>
              <w:bottom w:val="nil"/>
              <w:right w:val="nil"/>
            </w:tcBorders>
            <w:shd w:val="clear" w:color="auto" w:fill="auto"/>
            <w:noWrap/>
            <w:vAlign w:val="center"/>
            <w:hideMark/>
          </w:tcPr>
          <w:p w14:paraId="49F6DFA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700.00</w:t>
            </w:r>
          </w:p>
        </w:tc>
        <w:tc>
          <w:tcPr>
            <w:tcW w:w="990" w:type="dxa"/>
            <w:tcBorders>
              <w:top w:val="nil"/>
              <w:left w:val="nil"/>
              <w:bottom w:val="nil"/>
              <w:right w:val="nil"/>
            </w:tcBorders>
            <w:shd w:val="clear" w:color="auto" w:fill="auto"/>
            <w:noWrap/>
            <w:vAlign w:val="bottom"/>
            <w:hideMark/>
          </w:tcPr>
          <w:p w14:paraId="1EEF65A9"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03644C30"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011EA408"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F876D59"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 BMA MANUAL</w:t>
            </w:r>
          </w:p>
        </w:tc>
        <w:tc>
          <w:tcPr>
            <w:tcW w:w="1014" w:type="dxa"/>
            <w:tcBorders>
              <w:top w:val="nil"/>
              <w:left w:val="nil"/>
              <w:bottom w:val="nil"/>
              <w:right w:val="nil"/>
            </w:tcBorders>
            <w:shd w:val="clear" w:color="auto" w:fill="auto"/>
            <w:noWrap/>
            <w:vAlign w:val="center"/>
            <w:hideMark/>
          </w:tcPr>
          <w:p w14:paraId="597AA9C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1D01058"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60FE86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1B5432A8"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45.00</w:t>
            </w:r>
          </w:p>
        </w:tc>
        <w:tc>
          <w:tcPr>
            <w:tcW w:w="990" w:type="dxa"/>
            <w:tcBorders>
              <w:top w:val="nil"/>
              <w:left w:val="nil"/>
              <w:bottom w:val="nil"/>
              <w:right w:val="nil"/>
            </w:tcBorders>
            <w:shd w:val="clear" w:color="auto" w:fill="auto"/>
            <w:noWrap/>
            <w:vAlign w:val="bottom"/>
            <w:hideMark/>
          </w:tcPr>
          <w:p w14:paraId="08280C1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8066C23"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9CB76A6"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4D93946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USD-AAA_MUNI-</w:t>
            </w:r>
          </w:p>
        </w:tc>
        <w:tc>
          <w:tcPr>
            <w:tcW w:w="1014" w:type="dxa"/>
            <w:tcBorders>
              <w:top w:val="nil"/>
              <w:left w:val="nil"/>
              <w:bottom w:val="nil"/>
              <w:right w:val="nil"/>
            </w:tcBorders>
            <w:shd w:val="clear" w:color="auto" w:fill="auto"/>
            <w:noWrap/>
            <w:vAlign w:val="center"/>
            <w:hideMark/>
          </w:tcPr>
          <w:p w14:paraId="31B0DB9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8E4A464"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683723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3.00</w:t>
            </w:r>
          </w:p>
        </w:tc>
        <w:tc>
          <w:tcPr>
            <w:tcW w:w="1260" w:type="dxa"/>
            <w:tcBorders>
              <w:top w:val="nil"/>
              <w:left w:val="nil"/>
              <w:bottom w:val="nil"/>
              <w:right w:val="nil"/>
            </w:tcBorders>
            <w:shd w:val="clear" w:color="auto" w:fill="auto"/>
            <w:noWrap/>
            <w:vAlign w:val="center"/>
            <w:hideMark/>
          </w:tcPr>
          <w:p w14:paraId="1BC0577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20.00</w:t>
            </w:r>
          </w:p>
        </w:tc>
        <w:tc>
          <w:tcPr>
            <w:tcW w:w="990" w:type="dxa"/>
            <w:tcBorders>
              <w:top w:val="nil"/>
              <w:left w:val="nil"/>
              <w:bottom w:val="nil"/>
              <w:right w:val="nil"/>
            </w:tcBorders>
            <w:shd w:val="clear" w:color="auto" w:fill="auto"/>
            <w:noWrap/>
            <w:vAlign w:val="bottom"/>
            <w:hideMark/>
          </w:tcPr>
          <w:p w14:paraId="3CE7E9F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5F396983"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196F4D4A"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5DF4C9C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USD-BMA Municipal Swap Index</w:t>
            </w:r>
          </w:p>
        </w:tc>
        <w:tc>
          <w:tcPr>
            <w:tcW w:w="1014" w:type="dxa"/>
            <w:tcBorders>
              <w:top w:val="nil"/>
              <w:left w:val="nil"/>
              <w:bottom w:val="nil"/>
              <w:right w:val="nil"/>
            </w:tcBorders>
            <w:shd w:val="clear" w:color="auto" w:fill="auto"/>
            <w:noWrap/>
            <w:vAlign w:val="center"/>
            <w:hideMark/>
          </w:tcPr>
          <w:p w14:paraId="12EEA6F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8886EB4"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50BDDD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1260" w:type="dxa"/>
            <w:tcBorders>
              <w:top w:val="nil"/>
              <w:left w:val="nil"/>
              <w:bottom w:val="nil"/>
              <w:right w:val="nil"/>
            </w:tcBorders>
            <w:shd w:val="clear" w:color="auto" w:fill="auto"/>
            <w:noWrap/>
            <w:vAlign w:val="center"/>
            <w:hideMark/>
          </w:tcPr>
          <w:p w14:paraId="434A2A8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10.00</w:t>
            </w:r>
          </w:p>
        </w:tc>
        <w:tc>
          <w:tcPr>
            <w:tcW w:w="990" w:type="dxa"/>
            <w:tcBorders>
              <w:top w:val="nil"/>
              <w:left w:val="nil"/>
              <w:bottom w:val="nil"/>
              <w:right w:val="nil"/>
            </w:tcBorders>
            <w:shd w:val="clear" w:color="auto" w:fill="auto"/>
            <w:noWrap/>
            <w:vAlign w:val="bottom"/>
            <w:hideMark/>
          </w:tcPr>
          <w:p w14:paraId="0F4EDB2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1C93B42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891AF57" w14:textId="77777777" w:rsidR="00565535" w:rsidRPr="000D4B1B" w:rsidRDefault="00565535" w:rsidP="00597E0D">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CAD</w:t>
            </w:r>
          </w:p>
        </w:tc>
        <w:tc>
          <w:tcPr>
            <w:tcW w:w="2856" w:type="dxa"/>
            <w:tcBorders>
              <w:top w:val="nil"/>
              <w:left w:val="nil"/>
              <w:bottom w:val="nil"/>
              <w:right w:val="nil"/>
            </w:tcBorders>
            <w:shd w:val="clear" w:color="auto" w:fill="auto"/>
            <w:noWrap/>
            <w:vAlign w:val="center"/>
            <w:hideMark/>
          </w:tcPr>
          <w:p w14:paraId="480073E6" w14:textId="77777777" w:rsidR="00565535" w:rsidRPr="0047037D" w:rsidRDefault="00565535" w:rsidP="00597E0D">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CAD-BA-CDOR</w:t>
            </w:r>
          </w:p>
        </w:tc>
        <w:tc>
          <w:tcPr>
            <w:tcW w:w="1014" w:type="dxa"/>
            <w:tcBorders>
              <w:top w:val="nil"/>
              <w:left w:val="nil"/>
              <w:bottom w:val="nil"/>
              <w:right w:val="nil"/>
            </w:tcBorders>
            <w:shd w:val="clear" w:color="auto" w:fill="auto"/>
            <w:noWrap/>
            <w:vAlign w:val="center"/>
            <w:hideMark/>
          </w:tcPr>
          <w:p w14:paraId="546B097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176.00</w:t>
            </w:r>
          </w:p>
        </w:tc>
        <w:tc>
          <w:tcPr>
            <w:tcW w:w="1260" w:type="dxa"/>
            <w:tcBorders>
              <w:top w:val="nil"/>
              <w:left w:val="nil"/>
              <w:bottom w:val="nil"/>
              <w:right w:val="nil"/>
            </w:tcBorders>
            <w:shd w:val="clear" w:color="auto" w:fill="auto"/>
            <w:noWrap/>
            <w:vAlign w:val="center"/>
            <w:hideMark/>
          </w:tcPr>
          <w:p w14:paraId="2957A61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11,322.08</w:t>
            </w:r>
          </w:p>
        </w:tc>
        <w:tc>
          <w:tcPr>
            <w:tcW w:w="1260" w:type="dxa"/>
            <w:tcBorders>
              <w:top w:val="nil"/>
              <w:left w:val="nil"/>
              <w:bottom w:val="nil"/>
              <w:right w:val="nil"/>
            </w:tcBorders>
            <w:shd w:val="clear" w:color="auto" w:fill="auto"/>
            <w:noWrap/>
            <w:vAlign w:val="center"/>
            <w:hideMark/>
          </w:tcPr>
          <w:p w14:paraId="228BF4E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174.00</w:t>
            </w:r>
          </w:p>
        </w:tc>
        <w:tc>
          <w:tcPr>
            <w:tcW w:w="1260" w:type="dxa"/>
            <w:tcBorders>
              <w:top w:val="nil"/>
              <w:left w:val="nil"/>
              <w:bottom w:val="nil"/>
              <w:right w:val="nil"/>
            </w:tcBorders>
            <w:shd w:val="clear" w:color="auto" w:fill="auto"/>
            <w:noWrap/>
            <w:vAlign w:val="center"/>
            <w:hideMark/>
          </w:tcPr>
          <w:p w14:paraId="6E404538"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7,969.50</w:t>
            </w:r>
          </w:p>
        </w:tc>
        <w:tc>
          <w:tcPr>
            <w:tcW w:w="990" w:type="dxa"/>
            <w:tcBorders>
              <w:top w:val="nil"/>
              <w:left w:val="nil"/>
              <w:bottom w:val="nil"/>
              <w:right w:val="nil"/>
            </w:tcBorders>
            <w:shd w:val="clear" w:color="auto" w:fill="auto"/>
            <w:noWrap/>
            <w:vAlign w:val="bottom"/>
            <w:hideMark/>
          </w:tcPr>
          <w:p w14:paraId="32AC71B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59%</w:t>
            </w:r>
          </w:p>
        </w:tc>
      </w:tr>
    </w:tbl>
    <w:p w14:paraId="22B2AA90" w14:textId="77777777" w:rsidR="00565535" w:rsidRDefault="00565535">
      <w:pPr>
        <w:spacing w:line="240" w:lineRule="auto"/>
        <w:ind w:firstLine="0"/>
        <w:jc w:val="left"/>
      </w:pPr>
    </w:p>
    <w:p w14:paraId="09D17BF5" w14:textId="448D1655" w:rsidR="00565535" w:rsidRDefault="00565535">
      <w:pPr>
        <w:spacing w:line="240" w:lineRule="auto"/>
        <w:ind w:firstLine="0"/>
        <w:jc w:val="left"/>
      </w:pPr>
      <w:r>
        <w:br w:type="page"/>
      </w:r>
    </w:p>
    <w:p w14:paraId="3738DDBB" w14:textId="3758B5A8" w:rsidR="00C83A7E" w:rsidRDefault="00C83A7E" w:rsidP="00C83A7E">
      <w:pPr>
        <w:spacing w:line="240" w:lineRule="auto"/>
        <w:ind w:firstLine="0"/>
        <w:jc w:val="center"/>
      </w:pPr>
      <w:proofErr w:type="gramStart"/>
      <w:r>
        <w:lastRenderedPageBreak/>
        <w:t>Pre Phase</w:t>
      </w:r>
      <w:proofErr w:type="gramEnd"/>
      <w:r>
        <w:t xml:space="preserve"> 3</w:t>
      </w:r>
    </w:p>
    <w:tbl>
      <w:tblPr>
        <w:tblW w:w="9810" w:type="dxa"/>
        <w:tblLayout w:type="fixed"/>
        <w:tblLook w:val="04A0" w:firstRow="1" w:lastRow="0" w:firstColumn="1" w:lastColumn="0" w:noHBand="0" w:noVBand="1"/>
      </w:tblPr>
      <w:tblGrid>
        <w:gridCol w:w="1080"/>
        <w:gridCol w:w="2925"/>
        <w:gridCol w:w="1035"/>
        <w:gridCol w:w="1260"/>
        <w:gridCol w:w="1260"/>
        <w:gridCol w:w="1260"/>
        <w:gridCol w:w="990"/>
      </w:tblGrid>
      <w:tr w:rsidR="00565535" w:rsidRPr="000D4B1B" w14:paraId="38FFD301" w14:textId="77777777" w:rsidTr="00597E0D">
        <w:trPr>
          <w:trHeight w:val="1020"/>
        </w:trPr>
        <w:tc>
          <w:tcPr>
            <w:tcW w:w="1080" w:type="dxa"/>
            <w:tcBorders>
              <w:top w:val="nil"/>
              <w:left w:val="nil"/>
              <w:bottom w:val="single" w:sz="4" w:space="0" w:color="auto"/>
              <w:right w:val="nil"/>
            </w:tcBorders>
            <w:shd w:val="clear" w:color="auto" w:fill="auto"/>
            <w:vAlign w:val="center"/>
            <w:hideMark/>
          </w:tcPr>
          <w:p w14:paraId="008C430B" w14:textId="77777777" w:rsidR="00565535" w:rsidRPr="000D4B1B" w:rsidRDefault="00565535" w:rsidP="00597E0D">
            <w:pPr>
              <w:spacing w:line="240" w:lineRule="auto"/>
              <w:ind w:firstLine="0"/>
              <w:jc w:val="center"/>
              <w:rPr>
                <w:rFonts w:ascii="Calibri" w:eastAsia="Times New Roman" w:hAnsi="Calibri" w:cs="Calibri"/>
                <w:b/>
                <w:bCs/>
                <w:sz w:val="22"/>
                <w:szCs w:val="22"/>
              </w:rPr>
            </w:pPr>
            <w:r w:rsidRPr="000D4B1B">
              <w:rPr>
                <w:rFonts w:ascii="Calibri" w:eastAsia="Times New Roman" w:hAnsi="Calibri" w:cs="Calibri"/>
                <w:b/>
                <w:bCs/>
                <w:sz w:val="22"/>
                <w:szCs w:val="22"/>
              </w:rPr>
              <w:t>Currency</w:t>
            </w:r>
          </w:p>
        </w:tc>
        <w:tc>
          <w:tcPr>
            <w:tcW w:w="2925" w:type="dxa"/>
            <w:tcBorders>
              <w:top w:val="nil"/>
              <w:left w:val="nil"/>
              <w:bottom w:val="single" w:sz="4" w:space="0" w:color="auto"/>
              <w:right w:val="nil"/>
            </w:tcBorders>
            <w:shd w:val="clear" w:color="auto" w:fill="auto"/>
            <w:vAlign w:val="center"/>
            <w:hideMark/>
          </w:tcPr>
          <w:p w14:paraId="1FF4BDF6"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Floating Leg</w:t>
            </w:r>
          </w:p>
        </w:tc>
        <w:tc>
          <w:tcPr>
            <w:tcW w:w="1035" w:type="dxa"/>
            <w:tcBorders>
              <w:top w:val="nil"/>
              <w:left w:val="nil"/>
              <w:bottom w:val="single" w:sz="4" w:space="0" w:color="auto"/>
              <w:right w:val="nil"/>
            </w:tcBorders>
            <w:shd w:val="clear" w:color="auto" w:fill="auto"/>
            <w:vAlign w:val="center"/>
            <w:hideMark/>
          </w:tcPr>
          <w:p w14:paraId="0B284C5B"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2405F0B3"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12EFD69D"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1608FD1F"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71E3534E" w14:textId="77777777" w:rsidR="00565535" w:rsidRPr="000D4B1B" w:rsidRDefault="00565535" w:rsidP="00597E0D">
            <w:pPr>
              <w:spacing w:line="240" w:lineRule="auto"/>
              <w:ind w:firstLine="0"/>
              <w:jc w:val="center"/>
              <w:rPr>
                <w:rFonts w:ascii="Calibri" w:eastAsia="Times New Roman" w:hAnsi="Calibri" w:cs="Calibri"/>
                <w:b/>
                <w:bCs/>
              </w:rPr>
            </w:pPr>
            <w:r w:rsidRPr="000D4B1B">
              <w:rPr>
                <w:rFonts w:ascii="Calibri" w:eastAsia="Times New Roman" w:hAnsi="Calibri" w:cs="Calibri"/>
                <w:b/>
                <w:bCs/>
              </w:rPr>
              <w:t>Percent Cleared</w:t>
            </w:r>
          </w:p>
        </w:tc>
      </w:tr>
      <w:tr w:rsidR="00565535" w:rsidRPr="000D4B1B" w14:paraId="28EF5439" w14:textId="77777777" w:rsidTr="00597E0D">
        <w:trPr>
          <w:trHeight w:val="300"/>
        </w:trPr>
        <w:tc>
          <w:tcPr>
            <w:tcW w:w="1080" w:type="dxa"/>
            <w:tcBorders>
              <w:top w:val="nil"/>
              <w:left w:val="nil"/>
              <w:bottom w:val="nil"/>
              <w:right w:val="nil"/>
            </w:tcBorders>
            <w:shd w:val="clear" w:color="auto" w:fill="auto"/>
            <w:noWrap/>
            <w:vAlign w:val="bottom"/>
            <w:hideMark/>
          </w:tcPr>
          <w:p w14:paraId="494EB297" w14:textId="77777777" w:rsidR="00565535" w:rsidRPr="00CD4470" w:rsidRDefault="00565535" w:rsidP="00597E0D">
            <w:pPr>
              <w:spacing w:line="240" w:lineRule="auto"/>
              <w:ind w:firstLine="0"/>
              <w:jc w:val="left"/>
              <w:rPr>
                <w:rFonts w:ascii="Calibri" w:eastAsia="Times New Roman" w:hAnsi="Calibri" w:cs="Calibri"/>
                <w:b/>
                <w:bCs/>
                <w:sz w:val="22"/>
                <w:szCs w:val="22"/>
              </w:rPr>
            </w:pPr>
            <w:r w:rsidRPr="00CD4470">
              <w:rPr>
                <w:rFonts w:ascii="Calibri" w:eastAsia="Times New Roman" w:hAnsi="Calibri" w:cs="Calibri"/>
                <w:b/>
                <w:bCs/>
                <w:sz w:val="22"/>
                <w:szCs w:val="22"/>
              </w:rPr>
              <w:t>USD</w:t>
            </w:r>
          </w:p>
        </w:tc>
        <w:tc>
          <w:tcPr>
            <w:tcW w:w="2925" w:type="dxa"/>
            <w:tcBorders>
              <w:top w:val="nil"/>
              <w:left w:val="nil"/>
              <w:bottom w:val="nil"/>
              <w:right w:val="nil"/>
            </w:tcBorders>
            <w:shd w:val="clear" w:color="auto" w:fill="auto"/>
            <w:noWrap/>
            <w:vAlign w:val="center"/>
            <w:hideMark/>
          </w:tcPr>
          <w:p w14:paraId="6B2633E7" w14:textId="77777777" w:rsidR="00565535" w:rsidRPr="0047037D" w:rsidRDefault="00565535" w:rsidP="00597E0D">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LIBOR</w:t>
            </w:r>
          </w:p>
        </w:tc>
        <w:tc>
          <w:tcPr>
            <w:tcW w:w="1035" w:type="dxa"/>
            <w:tcBorders>
              <w:top w:val="nil"/>
              <w:left w:val="nil"/>
              <w:bottom w:val="nil"/>
              <w:right w:val="nil"/>
            </w:tcBorders>
            <w:shd w:val="clear" w:color="auto" w:fill="auto"/>
            <w:noWrap/>
            <w:vAlign w:val="center"/>
            <w:hideMark/>
          </w:tcPr>
          <w:p w14:paraId="33A2181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6,112.00</w:t>
            </w:r>
          </w:p>
        </w:tc>
        <w:tc>
          <w:tcPr>
            <w:tcW w:w="1260" w:type="dxa"/>
            <w:tcBorders>
              <w:top w:val="nil"/>
              <w:left w:val="nil"/>
              <w:bottom w:val="nil"/>
              <w:right w:val="nil"/>
            </w:tcBorders>
            <w:shd w:val="clear" w:color="auto" w:fill="auto"/>
            <w:noWrap/>
            <w:vAlign w:val="center"/>
            <w:hideMark/>
          </w:tcPr>
          <w:p w14:paraId="6C82BE8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396,744.28</w:t>
            </w:r>
          </w:p>
        </w:tc>
        <w:tc>
          <w:tcPr>
            <w:tcW w:w="1260" w:type="dxa"/>
            <w:tcBorders>
              <w:top w:val="nil"/>
              <w:left w:val="nil"/>
              <w:bottom w:val="nil"/>
              <w:right w:val="nil"/>
            </w:tcBorders>
            <w:shd w:val="clear" w:color="auto" w:fill="auto"/>
            <w:noWrap/>
            <w:vAlign w:val="center"/>
            <w:hideMark/>
          </w:tcPr>
          <w:p w14:paraId="6ED37C1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1,398.00</w:t>
            </w:r>
          </w:p>
        </w:tc>
        <w:tc>
          <w:tcPr>
            <w:tcW w:w="1260" w:type="dxa"/>
            <w:tcBorders>
              <w:top w:val="nil"/>
              <w:left w:val="nil"/>
              <w:bottom w:val="nil"/>
              <w:right w:val="nil"/>
            </w:tcBorders>
            <w:shd w:val="clear" w:color="auto" w:fill="auto"/>
            <w:noWrap/>
            <w:vAlign w:val="center"/>
            <w:hideMark/>
          </w:tcPr>
          <w:p w14:paraId="424D13D1"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47,355.82</w:t>
            </w:r>
          </w:p>
        </w:tc>
        <w:tc>
          <w:tcPr>
            <w:tcW w:w="990" w:type="dxa"/>
            <w:tcBorders>
              <w:top w:val="nil"/>
              <w:left w:val="nil"/>
              <w:bottom w:val="nil"/>
              <w:right w:val="nil"/>
            </w:tcBorders>
            <w:shd w:val="clear" w:color="auto" w:fill="auto"/>
            <w:noWrap/>
            <w:vAlign w:val="bottom"/>
            <w:hideMark/>
          </w:tcPr>
          <w:p w14:paraId="21FE041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89%</w:t>
            </w:r>
          </w:p>
        </w:tc>
      </w:tr>
      <w:tr w:rsidR="00565535" w:rsidRPr="000D4B1B" w14:paraId="3058ECAD" w14:textId="77777777" w:rsidTr="00597E0D">
        <w:trPr>
          <w:trHeight w:val="300"/>
        </w:trPr>
        <w:tc>
          <w:tcPr>
            <w:tcW w:w="1080" w:type="dxa"/>
            <w:tcBorders>
              <w:top w:val="nil"/>
              <w:left w:val="nil"/>
              <w:bottom w:val="nil"/>
              <w:right w:val="nil"/>
            </w:tcBorders>
            <w:shd w:val="clear" w:color="auto" w:fill="auto"/>
            <w:noWrap/>
            <w:vAlign w:val="bottom"/>
            <w:hideMark/>
          </w:tcPr>
          <w:p w14:paraId="007EEA3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1FEB51B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USD-Federal Funds-H.15</w:t>
            </w:r>
          </w:p>
        </w:tc>
        <w:tc>
          <w:tcPr>
            <w:tcW w:w="1035" w:type="dxa"/>
            <w:tcBorders>
              <w:top w:val="nil"/>
              <w:left w:val="nil"/>
              <w:bottom w:val="nil"/>
              <w:right w:val="nil"/>
            </w:tcBorders>
            <w:shd w:val="clear" w:color="auto" w:fill="auto"/>
            <w:noWrap/>
            <w:vAlign w:val="center"/>
            <w:hideMark/>
          </w:tcPr>
          <w:p w14:paraId="21A9986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248164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28C3B4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36.00</w:t>
            </w:r>
          </w:p>
        </w:tc>
        <w:tc>
          <w:tcPr>
            <w:tcW w:w="1260" w:type="dxa"/>
            <w:tcBorders>
              <w:top w:val="nil"/>
              <w:left w:val="nil"/>
              <w:bottom w:val="nil"/>
              <w:right w:val="nil"/>
            </w:tcBorders>
            <w:shd w:val="clear" w:color="auto" w:fill="auto"/>
            <w:noWrap/>
            <w:vAlign w:val="center"/>
            <w:hideMark/>
          </w:tcPr>
          <w:p w14:paraId="78CA4CC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4,539.00</w:t>
            </w:r>
          </w:p>
        </w:tc>
        <w:tc>
          <w:tcPr>
            <w:tcW w:w="990" w:type="dxa"/>
            <w:tcBorders>
              <w:top w:val="nil"/>
              <w:left w:val="nil"/>
              <w:bottom w:val="nil"/>
              <w:right w:val="nil"/>
            </w:tcBorders>
            <w:shd w:val="clear" w:color="auto" w:fill="auto"/>
            <w:noWrap/>
            <w:vAlign w:val="bottom"/>
            <w:hideMark/>
          </w:tcPr>
          <w:p w14:paraId="03F02F7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F028188" w14:textId="77777777" w:rsidTr="00597E0D">
        <w:trPr>
          <w:trHeight w:val="300"/>
        </w:trPr>
        <w:tc>
          <w:tcPr>
            <w:tcW w:w="1080" w:type="dxa"/>
            <w:tcBorders>
              <w:top w:val="nil"/>
              <w:left w:val="nil"/>
              <w:bottom w:val="nil"/>
              <w:right w:val="nil"/>
            </w:tcBorders>
            <w:shd w:val="clear" w:color="auto" w:fill="auto"/>
            <w:noWrap/>
            <w:vAlign w:val="bottom"/>
            <w:hideMark/>
          </w:tcPr>
          <w:p w14:paraId="5E7C6E88"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6A92E6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USD-PRIME-WEIGHTED-AVERAGE</w:t>
            </w:r>
          </w:p>
        </w:tc>
        <w:tc>
          <w:tcPr>
            <w:tcW w:w="1035" w:type="dxa"/>
            <w:tcBorders>
              <w:top w:val="nil"/>
              <w:left w:val="nil"/>
              <w:bottom w:val="nil"/>
              <w:right w:val="nil"/>
            </w:tcBorders>
            <w:shd w:val="clear" w:color="auto" w:fill="auto"/>
            <w:noWrap/>
            <w:vAlign w:val="center"/>
            <w:hideMark/>
          </w:tcPr>
          <w:p w14:paraId="0365D47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495027E"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38D8221"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1260" w:type="dxa"/>
            <w:tcBorders>
              <w:top w:val="nil"/>
              <w:left w:val="nil"/>
              <w:bottom w:val="nil"/>
              <w:right w:val="nil"/>
            </w:tcBorders>
            <w:shd w:val="clear" w:color="auto" w:fill="auto"/>
            <w:noWrap/>
            <w:vAlign w:val="center"/>
            <w:hideMark/>
          </w:tcPr>
          <w:p w14:paraId="36C5E41C"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200.00</w:t>
            </w:r>
          </w:p>
        </w:tc>
        <w:tc>
          <w:tcPr>
            <w:tcW w:w="990" w:type="dxa"/>
            <w:tcBorders>
              <w:top w:val="nil"/>
              <w:left w:val="nil"/>
              <w:bottom w:val="nil"/>
              <w:right w:val="nil"/>
            </w:tcBorders>
            <w:shd w:val="clear" w:color="auto" w:fill="auto"/>
            <w:noWrap/>
            <w:vAlign w:val="bottom"/>
            <w:hideMark/>
          </w:tcPr>
          <w:p w14:paraId="60CCE1E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65017606" w14:textId="77777777" w:rsidTr="00597E0D">
        <w:trPr>
          <w:trHeight w:val="300"/>
        </w:trPr>
        <w:tc>
          <w:tcPr>
            <w:tcW w:w="1080" w:type="dxa"/>
            <w:tcBorders>
              <w:top w:val="nil"/>
              <w:left w:val="nil"/>
              <w:bottom w:val="nil"/>
              <w:right w:val="nil"/>
            </w:tcBorders>
            <w:shd w:val="clear" w:color="auto" w:fill="auto"/>
            <w:noWrap/>
            <w:vAlign w:val="bottom"/>
            <w:hideMark/>
          </w:tcPr>
          <w:p w14:paraId="0E2FFD8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21CC8B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35" w:type="dxa"/>
            <w:tcBorders>
              <w:top w:val="nil"/>
              <w:left w:val="nil"/>
              <w:bottom w:val="nil"/>
              <w:right w:val="nil"/>
            </w:tcBorders>
            <w:shd w:val="clear" w:color="auto" w:fill="auto"/>
            <w:noWrap/>
            <w:vAlign w:val="center"/>
            <w:hideMark/>
          </w:tcPr>
          <w:p w14:paraId="054D6E6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90147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06D1C66"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1260" w:type="dxa"/>
            <w:tcBorders>
              <w:top w:val="nil"/>
              <w:left w:val="nil"/>
              <w:bottom w:val="nil"/>
              <w:right w:val="nil"/>
            </w:tcBorders>
            <w:shd w:val="clear" w:color="auto" w:fill="auto"/>
            <w:noWrap/>
            <w:vAlign w:val="center"/>
            <w:hideMark/>
          </w:tcPr>
          <w:p w14:paraId="54E75DB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w:t>
            </w:r>
          </w:p>
        </w:tc>
        <w:tc>
          <w:tcPr>
            <w:tcW w:w="990" w:type="dxa"/>
            <w:tcBorders>
              <w:top w:val="nil"/>
              <w:left w:val="nil"/>
              <w:bottom w:val="nil"/>
              <w:right w:val="nil"/>
            </w:tcBorders>
            <w:shd w:val="clear" w:color="auto" w:fill="auto"/>
            <w:noWrap/>
            <w:vAlign w:val="bottom"/>
            <w:hideMark/>
          </w:tcPr>
          <w:p w14:paraId="4B039F4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1C14DCFB" w14:textId="77777777" w:rsidTr="00597E0D">
        <w:trPr>
          <w:trHeight w:val="300"/>
        </w:trPr>
        <w:tc>
          <w:tcPr>
            <w:tcW w:w="1080" w:type="dxa"/>
            <w:tcBorders>
              <w:top w:val="nil"/>
              <w:left w:val="nil"/>
              <w:bottom w:val="nil"/>
              <w:right w:val="nil"/>
            </w:tcBorders>
            <w:shd w:val="clear" w:color="auto" w:fill="auto"/>
            <w:noWrap/>
            <w:vAlign w:val="bottom"/>
            <w:hideMark/>
          </w:tcPr>
          <w:p w14:paraId="0419B639"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9706DB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35" w:type="dxa"/>
            <w:tcBorders>
              <w:top w:val="nil"/>
              <w:left w:val="nil"/>
              <w:bottom w:val="nil"/>
              <w:right w:val="nil"/>
            </w:tcBorders>
            <w:shd w:val="clear" w:color="auto" w:fill="auto"/>
            <w:noWrap/>
            <w:vAlign w:val="center"/>
            <w:hideMark/>
          </w:tcPr>
          <w:p w14:paraId="192DEA7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1896B3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FE20FF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8.00</w:t>
            </w:r>
          </w:p>
        </w:tc>
        <w:tc>
          <w:tcPr>
            <w:tcW w:w="1260" w:type="dxa"/>
            <w:tcBorders>
              <w:top w:val="nil"/>
              <w:left w:val="nil"/>
              <w:bottom w:val="nil"/>
              <w:right w:val="nil"/>
            </w:tcBorders>
            <w:shd w:val="clear" w:color="auto" w:fill="auto"/>
            <w:noWrap/>
            <w:vAlign w:val="center"/>
            <w:hideMark/>
          </w:tcPr>
          <w:p w14:paraId="7E8B5669"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35.56</w:t>
            </w:r>
          </w:p>
        </w:tc>
        <w:tc>
          <w:tcPr>
            <w:tcW w:w="990" w:type="dxa"/>
            <w:tcBorders>
              <w:top w:val="nil"/>
              <w:left w:val="nil"/>
              <w:bottom w:val="nil"/>
              <w:right w:val="nil"/>
            </w:tcBorders>
            <w:shd w:val="clear" w:color="auto" w:fill="auto"/>
            <w:noWrap/>
            <w:vAlign w:val="bottom"/>
            <w:hideMark/>
          </w:tcPr>
          <w:p w14:paraId="427EF8A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27970B33" w14:textId="77777777" w:rsidTr="00597E0D">
        <w:trPr>
          <w:trHeight w:val="300"/>
        </w:trPr>
        <w:tc>
          <w:tcPr>
            <w:tcW w:w="1080" w:type="dxa"/>
            <w:tcBorders>
              <w:top w:val="nil"/>
              <w:left w:val="nil"/>
              <w:bottom w:val="nil"/>
              <w:right w:val="nil"/>
            </w:tcBorders>
            <w:shd w:val="clear" w:color="auto" w:fill="auto"/>
            <w:noWrap/>
            <w:vAlign w:val="bottom"/>
            <w:hideMark/>
          </w:tcPr>
          <w:p w14:paraId="676E4E44"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0DBD72AE"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USD-AAA_MUNI-</w:t>
            </w:r>
          </w:p>
        </w:tc>
        <w:tc>
          <w:tcPr>
            <w:tcW w:w="1035" w:type="dxa"/>
            <w:tcBorders>
              <w:top w:val="nil"/>
              <w:left w:val="nil"/>
              <w:bottom w:val="nil"/>
              <w:right w:val="nil"/>
            </w:tcBorders>
            <w:shd w:val="clear" w:color="auto" w:fill="auto"/>
            <w:noWrap/>
            <w:vAlign w:val="center"/>
            <w:hideMark/>
          </w:tcPr>
          <w:p w14:paraId="37E526D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D11128C"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301876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2CB3A47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10.00</w:t>
            </w:r>
          </w:p>
        </w:tc>
        <w:tc>
          <w:tcPr>
            <w:tcW w:w="990" w:type="dxa"/>
            <w:tcBorders>
              <w:top w:val="nil"/>
              <w:left w:val="nil"/>
              <w:bottom w:val="nil"/>
              <w:right w:val="nil"/>
            </w:tcBorders>
            <w:shd w:val="clear" w:color="auto" w:fill="auto"/>
            <w:noWrap/>
            <w:vAlign w:val="bottom"/>
            <w:hideMark/>
          </w:tcPr>
          <w:p w14:paraId="02B9A90D"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711946EA" w14:textId="77777777" w:rsidTr="00597E0D">
        <w:trPr>
          <w:trHeight w:val="300"/>
        </w:trPr>
        <w:tc>
          <w:tcPr>
            <w:tcW w:w="1080" w:type="dxa"/>
            <w:tcBorders>
              <w:top w:val="nil"/>
              <w:left w:val="nil"/>
              <w:bottom w:val="nil"/>
              <w:right w:val="nil"/>
            </w:tcBorders>
            <w:shd w:val="clear" w:color="auto" w:fill="auto"/>
            <w:noWrap/>
            <w:vAlign w:val="bottom"/>
            <w:hideMark/>
          </w:tcPr>
          <w:p w14:paraId="6895753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48BE15EB"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USD-SIFMA Municipal Swap Index</w:t>
            </w:r>
          </w:p>
        </w:tc>
        <w:tc>
          <w:tcPr>
            <w:tcW w:w="1035" w:type="dxa"/>
            <w:tcBorders>
              <w:top w:val="nil"/>
              <w:left w:val="nil"/>
              <w:bottom w:val="nil"/>
              <w:right w:val="nil"/>
            </w:tcBorders>
            <w:shd w:val="clear" w:color="auto" w:fill="auto"/>
            <w:noWrap/>
            <w:vAlign w:val="center"/>
            <w:hideMark/>
          </w:tcPr>
          <w:p w14:paraId="3F5BC3E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E76F4C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498F57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2B0DD682"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990" w:type="dxa"/>
            <w:tcBorders>
              <w:top w:val="nil"/>
              <w:left w:val="nil"/>
              <w:bottom w:val="nil"/>
              <w:right w:val="nil"/>
            </w:tcBorders>
            <w:shd w:val="clear" w:color="auto" w:fill="auto"/>
            <w:noWrap/>
            <w:vAlign w:val="bottom"/>
            <w:hideMark/>
          </w:tcPr>
          <w:p w14:paraId="4CEB11DE"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565535" w:rsidRPr="000D4B1B" w14:paraId="3D71F76E" w14:textId="77777777" w:rsidTr="00597E0D">
        <w:trPr>
          <w:trHeight w:val="300"/>
        </w:trPr>
        <w:tc>
          <w:tcPr>
            <w:tcW w:w="1080" w:type="dxa"/>
            <w:tcBorders>
              <w:top w:val="nil"/>
              <w:left w:val="nil"/>
              <w:bottom w:val="nil"/>
              <w:right w:val="nil"/>
            </w:tcBorders>
            <w:shd w:val="clear" w:color="auto" w:fill="auto"/>
            <w:noWrap/>
            <w:vAlign w:val="bottom"/>
            <w:hideMark/>
          </w:tcPr>
          <w:p w14:paraId="71C273F8" w14:textId="77777777" w:rsidR="00565535" w:rsidRPr="00CD4470" w:rsidRDefault="00565535" w:rsidP="00597E0D">
            <w:pPr>
              <w:spacing w:line="240" w:lineRule="auto"/>
              <w:ind w:firstLine="0"/>
              <w:jc w:val="left"/>
              <w:rPr>
                <w:rFonts w:ascii="Calibri" w:eastAsia="Times New Roman" w:hAnsi="Calibri" w:cs="Calibri"/>
                <w:b/>
                <w:bCs/>
                <w:sz w:val="22"/>
                <w:szCs w:val="22"/>
              </w:rPr>
            </w:pPr>
            <w:r w:rsidRPr="00CD4470">
              <w:rPr>
                <w:rFonts w:ascii="Calibri" w:eastAsia="Times New Roman" w:hAnsi="Calibri" w:cs="Calibri"/>
                <w:b/>
                <w:bCs/>
                <w:sz w:val="22"/>
                <w:szCs w:val="22"/>
              </w:rPr>
              <w:t>CAD</w:t>
            </w:r>
          </w:p>
        </w:tc>
        <w:tc>
          <w:tcPr>
            <w:tcW w:w="2925" w:type="dxa"/>
            <w:tcBorders>
              <w:top w:val="nil"/>
              <w:left w:val="nil"/>
              <w:bottom w:val="nil"/>
              <w:right w:val="nil"/>
            </w:tcBorders>
            <w:shd w:val="clear" w:color="auto" w:fill="auto"/>
            <w:noWrap/>
            <w:vAlign w:val="center"/>
            <w:hideMark/>
          </w:tcPr>
          <w:p w14:paraId="4BE7DFC3" w14:textId="77777777" w:rsidR="00565535" w:rsidRPr="0047037D" w:rsidRDefault="00565535" w:rsidP="00597E0D">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CAD-BA-CDOR</w:t>
            </w:r>
          </w:p>
        </w:tc>
        <w:tc>
          <w:tcPr>
            <w:tcW w:w="1035" w:type="dxa"/>
            <w:tcBorders>
              <w:top w:val="nil"/>
              <w:left w:val="nil"/>
              <w:bottom w:val="nil"/>
              <w:right w:val="nil"/>
            </w:tcBorders>
            <w:shd w:val="clear" w:color="auto" w:fill="auto"/>
            <w:noWrap/>
            <w:vAlign w:val="center"/>
            <w:hideMark/>
          </w:tcPr>
          <w:p w14:paraId="1980209F"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128.00</w:t>
            </w:r>
          </w:p>
        </w:tc>
        <w:tc>
          <w:tcPr>
            <w:tcW w:w="1260" w:type="dxa"/>
            <w:tcBorders>
              <w:top w:val="nil"/>
              <w:left w:val="nil"/>
              <w:bottom w:val="nil"/>
              <w:right w:val="nil"/>
            </w:tcBorders>
            <w:shd w:val="clear" w:color="auto" w:fill="auto"/>
            <w:noWrap/>
            <w:vAlign w:val="center"/>
            <w:hideMark/>
          </w:tcPr>
          <w:p w14:paraId="6370330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9,697.20</w:t>
            </w:r>
          </w:p>
        </w:tc>
        <w:tc>
          <w:tcPr>
            <w:tcW w:w="1260" w:type="dxa"/>
            <w:tcBorders>
              <w:top w:val="nil"/>
              <w:left w:val="nil"/>
              <w:bottom w:val="nil"/>
              <w:right w:val="nil"/>
            </w:tcBorders>
            <w:shd w:val="clear" w:color="auto" w:fill="auto"/>
            <w:noWrap/>
            <w:vAlign w:val="center"/>
            <w:hideMark/>
          </w:tcPr>
          <w:p w14:paraId="62616C8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134.00</w:t>
            </w:r>
          </w:p>
        </w:tc>
        <w:tc>
          <w:tcPr>
            <w:tcW w:w="1260" w:type="dxa"/>
            <w:tcBorders>
              <w:top w:val="nil"/>
              <w:left w:val="nil"/>
              <w:bottom w:val="nil"/>
              <w:right w:val="nil"/>
            </w:tcBorders>
            <w:shd w:val="clear" w:color="auto" w:fill="auto"/>
            <w:noWrap/>
            <w:vAlign w:val="center"/>
            <w:hideMark/>
          </w:tcPr>
          <w:p w14:paraId="4E8D559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7,487.11</w:t>
            </w:r>
          </w:p>
        </w:tc>
        <w:tc>
          <w:tcPr>
            <w:tcW w:w="990" w:type="dxa"/>
            <w:tcBorders>
              <w:top w:val="nil"/>
              <w:left w:val="nil"/>
              <w:bottom w:val="nil"/>
              <w:right w:val="nil"/>
            </w:tcBorders>
            <w:shd w:val="clear" w:color="auto" w:fill="auto"/>
            <w:noWrap/>
            <w:vAlign w:val="bottom"/>
            <w:hideMark/>
          </w:tcPr>
          <w:p w14:paraId="1F19D7A1"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56%</w:t>
            </w:r>
          </w:p>
        </w:tc>
      </w:tr>
      <w:tr w:rsidR="00565535" w:rsidRPr="000D4B1B" w14:paraId="78D3BC49" w14:textId="77777777" w:rsidTr="00597E0D">
        <w:trPr>
          <w:trHeight w:val="300"/>
        </w:trPr>
        <w:tc>
          <w:tcPr>
            <w:tcW w:w="1080" w:type="dxa"/>
            <w:tcBorders>
              <w:top w:val="nil"/>
              <w:left w:val="nil"/>
              <w:bottom w:val="nil"/>
              <w:right w:val="nil"/>
            </w:tcBorders>
            <w:shd w:val="clear" w:color="auto" w:fill="auto"/>
            <w:noWrap/>
            <w:vAlign w:val="bottom"/>
            <w:hideMark/>
          </w:tcPr>
          <w:p w14:paraId="582E1CC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7C134573"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CAD-REPO-CORRA</w:t>
            </w:r>
          </w:p>
        </w:tc>
        <w:tc>
          <w:tcPr>
            <w:tcW w:w="1035" w:type="dxa"/>
            <w:tcBorders>
              <w:top w:val="nil"/>
              <w:left w:val="nil"/>
              <w:bottom w:val="nil"/>
              <w:right w:val="nil"/>
            </w:tcBorders>
            <w:shd w:val="clear" w:color="auto" w:fill="auto"/>
            <w:noWrap/>
            <w:vAlign w:val="center"/>
            <w:hideMark/>
          </w:tcPr>
          <w:p w14:paraId="0A5C4557"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0DCD820"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35BFBFA"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7ADE49B5"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35.00</w:t>
            </w:r>
          </w:p>
        </w:tc>
        <w:tc>
          <w:tcPr>
            <w:tcW w:w="990" w:type="dxa"/>
            <w:tcBorders>
              <w:top w:val="nil"/>
              <w:left w:val="nil"/>
              <w:bottom w:val="nil"/>
              <w:right w:val="nil"/>
            </w:tcBorders>
            <w:shd w:val="clear" w:color="auto" w:fill="auto"/>
            <w:noWrap/>
            <w:vAlign w:val="bottom"/>
            <w:hideMark/>
          </w:tcPr>
          <w:p w14:paraId="3CBEA52E" w14:textId="77777777" w:rsidR="00565535" w:rsidRPr="000D4B1B" w:rsidRDefault="00565535" w:rsidP="00597E0D">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bl>
    <w:p w14:paraId="739E9AC9" w14:textId="77777777" w:rsidR="00565535" w:rsidRDefault="00565535">
      <w:pPr>
        <w:spacing w:line="240" w:lineRule="auto"/>
        <w:ind w:firstLine="0"/>
        <w:jc w:val="left"/>
      </w:pPr>
    </w:p>
    <w:p w14:paraId="176F071D" w14:textId="7E321ADD" w:rsidR="00C83A7E" w:rsidRDefault="00C83A7E" w:rsidP="00C83A7E">
      <w:pPr>
        <w:spacing w:line="240" w:lineRule="auto"/>
        <w:ind w:firstLine="0"/>
        <w:jc w:val="center"/>
      </w:pPr>
      <w:r>
        <w:t>Post Phase 3</w:t>
      </w:r>
    </w:p>
    <w:tbl>
      <w:tblPr>
        <w:tblW w:w="9900" w:type="dxa"/>
        <w:tblLayout w:type="fixed"/>
        <w:tblLook w:val="04A0" w:firstRow="1" w:lastRow="0" w:firstColumn="1" w:lastColumn="0" w:noHBand="0" w:noVBand="1"/>
      </w:tblPr>
      <w:tblGrid>
        <w:gridCol w:w="1080"/>
        <w:gridCol w:w="3044"/>
        <w:gridCol w:w="1006"/>
        <w:gridCol w:w="1260"/>
        <w:gridCol w:w="1260"/>
        <w:gridCol w:w="1260"/>
        <w:gridCol w:w="990"/>
      </w:tblGrid>
      <w:tr w:rsidR="00565535" w:rsidRPr="008E38DA" w14:paraId="376FFE35" w14:textId="77777777" w:rsidTr="00597E0D">
        <w:trPr>
          <w:trHeight w:val="1020"/>
        </w:trPr>
        <w:tc>
          <w:tcPr>
            <w:tcW w:w="1080" w:type="dxa"/>
            <w:tcBorders>
              <w:top w:val="nil"/>
              <w:left w:val="nil"/>
              <w:bottom w:val="single" w:sz="4" w:space="0" w:color="auto"/>
              <w:right w:val="single" w:sz="4" w:space="0" w:color="auto"/>
            </w:tcBorders>
            <w:shd w:val="clear" w:color="auto" w:fill="auto"/>
            <w:vAlign w:val="center"/>
            <w:hideMark/>
          </w:tcPr>
          <w:p w14:paraId="59F34A4F" w14:textId="77777777" w:rsidR="00565535" w:rsidRPr="008E38DA" w:rsidRDefault="00565535" w:rsidP="00597E0D">
            <w:pPr>
              <w:spacing w:line="240" w:lineRule="auto"/>
              <w:ind w:firstLine="0"/>
              <w:jc w:val="center"/>
              <w:rPr>
                <w:rFonts w:ascii="Calibri" w:eastAsia="Times New Roman" w:hAnsi="Calibri" w:cs="Calibri"/>
                <w:b/>
                <w:bCs/>
                <w:sz w:val="22"/>
                <w:szCs w:val="22"/>
              </w:rPr>
            </w:pPr>
            <w:r w:rsidRPr="008E38DA">
              <w:rPr>
                <w:rFonts w:ascii="Calibri" w:eastAsia="Times New Roman" w:hAnsi="Calibri" w:cs="Calibri"/>
                <w:b/>
                <w:bCs/>
                <w:sz w:val="22"/>
                <w:szCs w:val="22"/>
              </w:rPr>
              <w:t>Currency</w:t>
            </w:r>
          </w:p>
        </w:tc>
        <w:tc>
          <w:tcPr>
            <w:tcW w:w="3044" w:type="dxa"/>
            <w:tcBorders>
              <w:top w:val="nil"/>
              <w:left w:val="nil"/>
              <w:bottom w:val="single" w:sz="4" w:space="0" w:color="auto"/>
              <w:right w:val="nil"/>
            </w:tcBorders>
            <w:shd w:val="clear" w:color="auto" w:fill="auto"/>
            <w:vAlign w:val="center"/>
            <w:hideMark/>
          </w:tcPr>
          <w:p w14:paraId="6576A545" w14:textId="77777777" w:rsidR="00565535" w:rsidRPr="008E38DA" w:rsidRDefault="00565535" w:rsidP="00597E0D">
            <w:pPr>
              <w:spacing w:line="240" w:lineRule="auto"/>
              <w:ind w:firstLine="0"/>
              <w:jc w:val="center"/>
              <w:rPr>
                <w:rFonts w:ascii="Calibri" w:eastAsia="Times New Roman" w:hAnsi="Calibri" w:cs="Calibri"/>
                <w:b/>
                <w:bCs/>
              </w:rPr>
            </w:pPr>
            <w:r w:rsidRPr="008E38DA">
              <w:rPr>
                <w:rFonts w:ascii="Calibri" w:eastAsia="Times New Roman" w:hAnsi="Calibri" w:cs="Calibri"/>
                <w:b/>
                <w:bCs/>
              </w:rPr>
              <w:t>Floating Leg</w:t>
            </w:r>
          </w:p>
        </w:tc>
        <w:tc>
          <w:tcPr>
            <w:tcW w:w="1006" w:type="dxa"/>
            <w:tcBorders>
              <w:top w:val="nil"/>
              <w:left w:val="nil"/>
              <w:bottom w:val="single" w:sz="4" w:space="0" w:color="auto"/>
              <w:right w:val="nil"/>
            </w:tcBorders>
            <w:shd w:val="clear" w:color="auto" w:fill="auto"/>
            <w:vAlign w:val="center"/>
            <w:hideMark/>
          </w:tcPr>
          <w:p w14:paraId="13AF297A" w14:textId="77777777" w:rsidR="00565535" w:rsidRPr="008E38DA" w:rsidRDefault="00565535" w:rsidP="00597E0D">
            <w:pPr>
              <w:spacing w:line="240" w:lineRule="auto"/>
              <w:ind w:firstLine="0"/>
              <w:jc w:val="center"/>
              <w:rPr>
                <w:rFonts w:ascii="Calibri" w:eastAsia="Times New Roman" w:hAnsi="Calibri" w:cs="Calibri"/>
                <w:b/>
                <w:bCs/>
              </w:rPr>
            </w:pPr>
            <w:r w:rsidRPr="008E38DA">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41D6E5E4" w14:textId="77777777" w:rsidR="00565535" w:rsidRPr="008E38DA" w:rsidRDefault="00565535" w:rsidP="00597E0D">
            <w:pPr>
              <w:spacing w:line="240" w:lineRule="auto"/>
              <w:ind w:firstLine="0"/>
              <w:jc w:val="center"/>
              <w:rPr>
                <w:rFonts w:ascii="Calibri" w:eastAsia="Times New Roman" w:hAnsi="Calibri" w:cs="Calibri"/>
                <w:b/>
                <w:bCs/>
              </w:rPr>
            </w:pPr>
            <w:r w:rsidRPr="008E38DA">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6C3E3AFC" w14:textId="77777777" w:rsidR="00565535" w:rsidRPr="008E38DA" w:rsidRDefault="00565535" w:rsidP="00597E0D">
            <w:pPr>
              <w:spacing w:line="240" w:lineRule="auto"/>
              <w:ind w:firstLine="0"/>
              <w:jc w:val="center"/>
              <w:rPr>
                <w:rFonts w:ascii="Calibri" w:eastAsia="Times New Roman" w:hAnsi="Calibri" w:cs="Calibri"/>
                <w:b/>
                <w:bCs/>
              </w:rPr>
            </w:pPr>
            <w:r w:rsidRPr="008E38DA">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2A69C99D" w14:textId="77777777" w:rsidR="00565535" w:rsidRPr="008E38DA" w:rsidRDefault="00565535" w:rsidP="00597E0D">
            <w:pPr>
              <w:spacing w:line="240" w:lineRule="auto"/>
              <w:ind w:firstLine="0"/>
              <w:jc w:val="center"/>
              <w:rPr>
                <w:rFonts w:ascii="Calibri" w:eastAsia="Times New Roman" w:hAnsi="Calibri" w:cs="Calibri"/>
                <w:b/>
                <w:bCs/>
              </w:rPr>
            </w:pPr>
            <w:r w:rsidRPr="008E38DA">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37684D73" w14:textId="77777777" w:rsidR="00565535" w:rsidRPr="008E38DA" w:rsidRDefault="00565535" w:rsidP="00597E0D">
            <w:pPr>
              <w:spacing w:line="240" w:lineRule="auto"/>
              <w:ind w:firstLine="0"/>
              <w:jc w:val="center"/>
              <w:rPr>
                <w:rFonts w:ascii="Calibri" w:eastAsia="Times New Roman" w:hAnsi="Calibri" w:cs="Calibri"/>
                <w:b/>
                <w:bCs/>
              </w:rPr>
            </w:pPr>
            <w:r w:rsidRPr="008E38DA">
              <w:rPr>
                <w:rFonts w:ascii="Calibri" w:eastAsia="Times New Roman" w:hAnsi="Calibri" w:cs="Calibri"/>
                <w:b/>
                <w:bCs/>
              </w:rPr>
              <w:t>Percent Cleared</w:t>
            </w:r>
          </w:p>
        </w:tc>
      </w:tr>
      <w:tr w:rsidR="00565535" w:rsidRPr="008E38DA" w14:paraId="374EB01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5E781164"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USD</w:t>
            </w:r>
          </w:p>
        </w:tc>
        <w:tc>
          <w:tcPr>
            <w:tcW w:w="3044" w:type="dxa"/>
            <w:tcBorders>
              <w:top w:val="nil"/>
              <w:left w:val="nil"/>
              <w:bottom w:val="nil"/>
              <w:right w:val="nil"/>
            </w:tcBorders>
            <w:shd w:val="clear" w:color="auto" w:fill="auto"/>
            <w:noWrap/>
            <w:vAlign w:val="center"/>
            <w:hideMark/>
          </w:tcPr>
          <w:p w14:paraId="3F4016E0" w14:textId="77777777" w:rsidR="00565535" w:rsidRPr="00566732" w:rsidRDefault="00565535" w:rsidP="00597E0D">
            <w:pPr>
              <w:spacing w:line="240" w:lineRule="auto"/>
              <w:ind w:firstLine="0"/>
              <w:jc w:val="right"/>
              <w:rPr>
                <w:rFonts w:ascii="Calibri" w:eastAsia="Times New Roman" w:hAnsi="Calibri" w:cs="Calibri"/>
                <w:b/>
                <w:bCs/>
                <w:color w:val="000000"/>
                <w:sz w:val="22"/>
                <w:szCs w:val="22"/>
              </w:rPr>
            </w:pPr>
            <w:r w:rsidRPr="00566732">
              <w:rPr>
                <w:rFonts w:ascii="Calibri" w:eastAsia="Times New Roman" w:hAnsi="Calibri" w:cs="Calibri"/>
                <w:b/>
                <w:bCs/>
                <w:color w:val="000000"/>
                <w:sz w:val="22"/>
                <w:szCs w:val="22"/>
              </w:rPr>
              <w:t>LIBOR</w:t>
            </w:r>
          </w:p>
        </w:tc>
        <w:tc>
          <w:tcPr>
            <w:tcW w:w="1006" w:type="dxa"/>
            <w:tcBorders>
              <w:top w:val="nil"/>
              <w:left w:val="nil"/>
              <w:bottom w:val="nil"/>
              <w:right w:val="nil"/>
            </w:tcBorders>
            <w:shd w:val="clear" w:color="auto" w:fill="auto"/>
            <w:noWrap/>
            <w:vAlign w:val="center"/>
            <w:hideMark/>
          </w:tcPr>
          <w:p w14:paraId="18BA5848"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7,481</w:t>
            </w:r>
          </w:p>
        </w:tc>
        <w:tc>
          <w:tcPr>
            <w:tcW w:w="1260" w:type="dxa"/>
            <w:tcBorders>
              <w:top w:val="nil"/>
              <w:left w:val="nil"/>
              <w:bottom w:val="nil"/>
              <w:right w:val="nil"/>
            </w:tcBorders>
            <w:shd w:val="clear" w:color="auto" w:fill="auto"/>
            <w:noWrap/>
            <w:vAlign w:val="center"/>
            <w:hideMark/>
          </w:tcPr>
          <w:p w14:paraId="3FD991E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485,507.61</w:t>
            </w:r>
          </w:p>
        </w:tc>
        <w:tc>
          <w:tcPr>
            <w:tcW w:w="1260" w:type="dxa"/>
            <w:tcBorders>
              <w:top w:val="nil"/>
              <w:left w:val="nil"/>
              <w:bottom w:val="nil"/>
              <w:right w:val="nil"/>
            </w:tcBorders>
            <w:shd w:val="clear" w:color="auto" w:fill="auto"/>
            <w:noWrap/>
            <w:vAlign w:val="center"/>
            <w:hideMark/>
          </w:tcPr>
          <w:p w14:paraId="18BE48C5"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1,461</w:t>
            </w:r>
          </w:p>
        </w:tc>
        <w:tc>
          <w:tcPr>
            <w:tcW w:w="1260" w:type="dxa"/>
            <w:tcBorders>
              <w:top w:val="nil"/>
              <w:left w:val="nil"/>
              <w:bottom w:val="nil"/>
              <w:right w:val="nil"/>
            </w:tcBorders>
            <w:shd w:val="clear" w:color="auto" w:fill="auto"/>
            <w:noWrap/>
            <w:vAlign w:val="center"/>
            <w:hideMark/>
          </w:tcPr>
          <w:p w14:paraId="56FA73D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58,912.20</w:t>
            </w:r>
          </w:p>
        </w:tc>
        <w:tc>
          <w:tcPr>
            <w:tcW w:w="990" w:type="dxa"/>
            <w:tcBorders>
              <w:top w:val="nil"/>
              <w:left w:val="nil"/>
              <w:bottom w:val="nil"/>
              <w:right w:val="nil"/>
            </w:tcBorders>
            <w:shd w:val="clear" w:color="auto" w:fill="auto"/>
            <w:noWrap/>
            <w:vAlign w:val="bottom"/>
            <w:hideMark/>
          </w:tcPr>
          <w:p w14:paraId="613B3435"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89%</w:t>
            </w:r>
          </w:p>
        </w:tc>
      </w:tr>
      <w:tr w:rsidR="00565535" w:rsidRPr="008E38DA" w14:paraId="0C9937C9"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60C55BB5"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E5C1F4D"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USD-Federal Funds-H.15</w:t>
            </w:r>
          </w:p>
        </w:tc>
        <w:tc>
          <w:tcPr>
            <w:tcW w:w="1006" w:type="dxa"/>
            <w:tcBorders>
              <w:top w:val="nil"/>
              <w:left w:val="nil"/>
              <w:bottom w:val="nil"/>
              <w:right w:val="nil"/>
            </w:tcBorders>
            <w:shd w:val="clear" w:color="auto" w:fill="auto"/>
            <w:noWrap/>
            <w:vAlign w:val="center"/>
            <w:hideMark/>
          </w:tcPr>
          <w:p w14:paraId="7F2979B4"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52ED916"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14B1402"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19</w:t>
            </w:r>
          </w:p>
        </w:tc>
        <w:tc>
          <w:tcPr>
            <w:tcW w:w="1260" w:type="dxa"/>
            <w:tcBorders>
              <w:top w:val="nil"/>
              <w:left w:val="nil"/>
              <w:bottom w:val="nil"/>
              <w:right w:val="nil"/>
            </w:tcBorders>
            <w:shd w:val="clear" w:color="auto" w:fill="auto"/>
            <w:noWrap/>
            <w:vAlign w:val="center"/>
            <w:hideMark/>
          </w:tcPr>
          <w:p w14:paraId="584B63AC"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3,606.00</w:t>
            </w:r>
          </w:p>
        </w:tc>
        <w:tc>
          <w:tcPr>
            <w:tcW w:w="990" w:type="dxa"/>
            <w:tcBorders>
              <w:top w:val="nil"/>
              <w:left w:val="nil"/>
              <w:bottom w:val="nil"/>
              <w:right w:val="nil"/>
            </w:tcBorders>
            <w:shd w:val="clear" w:color="auto" w:fill="auto"/>
            <w:noWrap/>
            <w:vAlign w:val="bottom"/>
            <w:hideMark/>
          </w:tcPr>
          <w:p w14:paraId="5F3B9A3E"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48C3E9BA"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6CFDC5C6"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E99402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TREASURY_DTCC_GCF_REPO_INDEX</w:t>
            </w:r>
          </w:p>
        </w:tc>
        <w:tc>
          <w:tcPr>
            <w:tcW w:w="1006" w:type="dxa"/>
            <w:tcBorders>
              <w:top w:val="nil"/>
              <w:left w:val="nil"/>
              <w:bottom w:val="nil"/>
              <w:right w:val="nil"/>
            </w:tcBorders>
            <w:shd w:val="clear" w:color="auto" w:fill="auto"/>
            <w:noWrap/>
            <w:vAlign w:val="center"/>
            <w:hideMark/>
          </w:tcPr>
          <w:p w14:paraId="383E0DED"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FA9121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426EF44"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w:t>
            </w:r>
          </w:p>
        </w:tc>
        <w:tc>
          <w:tcPr>
            <w:tcW w:w="1260" w:type="dxa"/>
            <w:tcBorders>
              <w:top w:val="nil"/>
              <w:left w:val="nil"/>
              <w:bottom w:val="nil"/>
              <w:right w:val="nil"/>
            </w:tcBorders>
            <w:shd w:val="clear" w:color="auto" w:fill="auto"/>
            <w:noWrap/>
            <w:vAlign w:val="center"/>
            <w:hideMark/>
          </w:tcPr>
          <w:p w14:paraId="74B5DC6A"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850.00</w:t>
            </w:r>
          </w:p>
        </w:tc>
        <w:tc>
          <w:tcPr>
            <w:tcW w:w="990" w:type="dxa"/>
            <w:tcBorders>
              <w:top w:val="nil"/>
              <w:left w:val="nil"/>
              <w:bottom w:val="nil"/>
              <w:right w:val="nil"/>
            </w:tcBorders>
            <w:shd w:val="clear" w:color="auto" w:fill="auto"/>
            <w:noWrap/>
            <w:vAlign w:val="bottom"/>
            <w:hideMark/>
          </w:tcPr>
          <w:p w14:paraId="7FD5D11B"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B78758D"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1EEA5439"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1EADC568"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 FORM 3750</w:t>
            </w:r>
          </w:p>
        </w:tc>
        <w:tc>
          <w:tcPr>
            <w:tcW w:w="1006" w:type="dxa"/>
            <w:tcBorders>
              <w:top w:val="nil"/>
              <w:left w:val="nil"/>
              <w:bottom w:val="nil"/>
              <w:right w:val="nil"/>
            </w:tcBorders>
            <w:shd w:val="clear" w:color="auto" w:fill="auto"/>
            <w:noWrap/>
            <w:vAlign w:val="center"/>
            <w:hideMark/>
          </w:tcPr>
          <w:p w14:paraId="0B7AF13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6838014"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DD5373C"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77B4ECEF"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30.00</w:t>
            </w:r>
          </w:p>
        </w:tc>
        <w:tc>
          <w:tcPr>
            <w:tcW w:w="990" w:type="dxa"/>
            <w:tcBorders>
              <w:top w:val="nil"/>
              <w:left w:val="nil"/>
              <w:bottom w:val="nil"/>
              <w:right w:val="nil"/>
            </w:tcBorders>
            <w:shd w:val="clear" w:color="auto" w:fill="auto"/>
            <w:noWrap/>
            <w:vAlign w:val="bottom"/>
            <w:hideMark/>
          </w:tcPr>
          <w:p w14:paraId="72F27B7E"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25A04A5"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74287E7"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E646F0E"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USD-AAA_MUNI-</w:t>
            </w:r>
          </w:p>
        </w:tc>
        <w:tc>
          <w:tcPr>
            <w:tcW w:w="1006" w:type="dxa"/>
            <w:tcBorders>
              <w:top w:val="nil"/>
              <w:left w:val="nil"/>
              <w:bottom w:val="nil"/>
              <w:right w:val="nil"/>
            </w:tcBorders>
            <w:shd w:val="clear" w:color="auto" w:fill="auto"/>
            <w:noWrap/>
            <w:vAlign w:val="center"/>
            <w:hideMark/>
          </w:tcPr>
          <w:p w14:paraId="3E05202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65AFA7F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ECAF41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9</w:t>
            </w:r>
          </w:p>
        </w:tc>
        <w:tc>
          <w:tcPr>
            <w:tcW w:w="1260" w:type="dxa"/>
            <w:tcBorders>
              <w:top w:val="nil"/>
              <w:left w:val="nil"/>
              <w:bottom w:val="nil"/>
              <w:right w:val="nil"/>
            </w:tcBorders>
            <w:shd w:val="clear" w:color="auto" w:fill="auto"/>
            <w:noWrap/>
            <w:vAlign w:val="center"/>
            <w:hideMark/>
          </w:tcPr>
          <w:p w14:paraId="6B01DB08"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56.00</w:t>
            </w:r>
          </w:p>
        </w:tc>
        <w:tc>
          <w:tcPr>
            <w:tcW w:w="990" w:type="dxa"/>
            <w:tcBorders>
              <w:top w:val="nil"/>
              <w:left w:val="nil"/>
              <w:bottom w:val="nil"/>
              <w:right w:val="nil"/>
            </w:tcBorders>
            <w:shd w:val="clear" w:color="auto" w:fill="auto"/>
            <w:noWrap/>
            <w:vAlign w:val="bottom"/>
            <w:hideMark/>
          </w:tcPr>
          <w:p w14:paraId="413CBE36"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174169A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6270FE6A"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3DD057F"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 Municipal Swap Index</w:t>
            </w:r>
          </w:p>
        </w:tc>
        <w:tc>
          <w:tcPr>
            <w:tcW w:w="1006" w:type="dxa"/>
            <w:tcBorders>
              <w:top w:val="nil"/>
              <w:left w:val="nil"/>
              <w:bottom w:val="nil"/>
              <w:right w:val="nil"/>
            </w:tcBorders>
            <w:shd w:val="clear" w:color="auto" w:fill="auto"/>
            <w:noWrap/>
            <w:vAlign w:val="center"/>
            <w:hideMark/>
          </w:tcPr>
          <w:p w14:paraId="71289C92"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E0B792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933F7EE"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39BB3DBA"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13.00</w:t>
            </w:r>
          </w:p>
        </w:tc>
        <w:tc>
          <w:tcPr>
            <w:tcW w:w="990" w:type="dxa"/>
            <w:tcBorders>
              <w:top w:val="nil"/>
              <w:left w:val="nil"/>
              <w:bottom w:val="nil"/>
              <w:right w:val="nil"/>
            </w:tcBorders>
            <w:shd w:val="clear" w:color="auto" w:fill="auto"/>
            <w:noWrap/>
            <w:vAlign w:val="bottom"/>
            <w:hideMark/>
          </w:tcPr>
          <w:p w14:paraId="5F3BE15C"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31080B4A"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437E0BD9"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5994CD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USD-BMA-BMA</w:t>
            </w:r>
          </w:p>
        </w:tc>
        <w:tc>
          <w:tcPr>
            <w:tcW w:w="1006" w:type="dxa"/>
            <w:tcBorders>
              <w:top w:val="nil"/>
              <w:left w:val="nil"/>
              <w:bottom w:val="nil"/>
              <w:right w:val="nil"/>
            </w:tcBorders>
            <w:shd w:val="clear" w:color="auto" w:fill="auto"/>
            <w:noWrap/>
            <w:vAlign w:val="center"/>
            <w:hideMark/>
          </w:tcPr>
          <w:p w14:paraId="75249E4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8D80386"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20BF257"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F5CB21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22.00</w:t>
            </w:r>
          </w:p>
        </w:tc>
        <w:tc>
          <w:tcPr>
            <w:tcW w:w="990" w:type="dxa"/>
            <w:tcBorders>
              <w:top w:val="nil"/>
              <w:left w:val="nil"/>
              <w:bottom w:val="nil"/>
              <w:right w:val="nil"/>
            </w:tcBorders>
            <w:shd w:val="clear" w:color="auto" w:fill="auto"/>
            <w:noWrap/>
            <w:vAlign w:val="bottom"/>
            <w:hideMark/>
          </w:tcPr>
          <w:p w14:paraId="72292F4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630DD5A"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1CA5F4D2"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5ADD516"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USD-BMA-REFB</w:t>
            </w:r>
          </w:p>
        </w:tc>
        <w:tc>
          <w:tcPr>
            <w:tcW w:w="1006" w:type="dxa"/>
            <w:tcBorders>
              <w:top w:val="nil"/>
              <w:left w:val="nil"/>
              <w:bottom w:val="nil"/>
              <w:right w:val="nil"/>
            </w:tcBorders>
            <w:shd w:val="clear" w:color="auto" w:fill="auto"/>
            <w:noWrap/>
            <w:vAlign w:val="center"/>
            <w:hideMark/>
          </w:tcPr>
          <w:p w14:paraId="18D47AB2"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A73C00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599A8D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2EE84E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12.75</w:t>
            </w:r>
          </w:p>
        </w:tc>
        <w:tc>
          <w:tcPr>
            <w:tcW w:w="990" w:type="dxa"/>
            <w:tcBorders>
              <w:top w:val="nil"/>
              <w:left w:val="nil"/>
              <w:bottom w:val="nil"/>
              <w:right w:val="nil"/>
            </w:tcBorders>
            <w:shd w:val="clear" w:color="auto" w:fill="auto"/>
            <w:noWrap/>
            <w:vAlign w:val="bottom"/>
            <w:hideMark/>
          </w:tcPr>
          <w:p w14:paraId="736DCBD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7456A303"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2BA8AA07"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08F8A57"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1DBADD2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4C23DAB"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AC47FB5"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w:t>
            </w:r>
          </w:p>
        </w:tc>
        <w:tc>
          <w:tcPr>
            <w:tcW w:w="1260" w:type="dxa"/>
            <w:tcBorders>
              <w:top w:val="nil"/>
              <w:left w:val="nil"/>
              <w:bottom w:val="nil"/>
              <w:right w:val="nil"/>
            </w:tcBorders>
            <w:shd w:val="clear" w:color="auto" w:fill="auto"/>
            <w:noWrap/>
            <w:vAlign w:val="center"/>
            <w:hideMark/>
          </w:tcPr>
          <w:p w14:paraId="6F6415E2"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17.00</w:t>
            </w:r>
          </w:p>
        </w:tc>
        <w:tc>
          <w:tcPr>
            <w:tcW w:w="990" w:type="dxa"/>
            <w:tcBorders>
              <w:top w:val="nil"/>
              <w:left w:val="nil"/>
              <w:bottom w:val="nil"/>
              <w:right w:val="nil"/>
            </w:tcBorders>
            <w:shd w:val="clear" w:color="auto" w:fill="auto"/>
            <w:noWrap/>
            <w:vAlign w:val="bottom"/>
            <w:hideMark/>
          </w:tcPr>
          <w:p w14:paraId="6DA8808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3212E83F"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AB89550"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644F534"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2E7FAF3F"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372D82E"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7DC43D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w:t>
            </w:r>
          </w:p>
        </w:tc>
        <w:tc>
          <w:tcPr>
            <w:tcW w:w="1260" w:type="dxa"/>
            <w:tcBorders>
              <w:top w:val="nil"/>
              <w:left w:val="nil"/>
              <w:bottom w:val="nil"/>
              <w:right w:val="nil"/>
            </w:tcBorders>
            <w:shd w:val="clear" w:color="auto" w:fill="auto"/>
            <w:noWrap/>
            <w:vAlign w:val="center"/>
            <w:hideMark/>
          </w:tcPr>
          <w:p w14:paraId="78225A0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64.00</w:t>
            </w:r>
          </w:p>
        </w:tc>
        <w:tc>
          <w:tcPr>
            <w:tcW w:w="990" w:type="dxa"/>
            <w:tcBorders>
              <w:top w:val="nil"/>
              <w:left w:val="nil"/>
              <w:bottom w:val="nil"/>
              <w:right w:val="nil"/>
            </w:tcBorders>
            <w:shd w:val="clear" w:color="auto" w:fill="auto"/>
            <w:noWrap/>
            <w:vAlign w:val="bottom"/>
            <w:hideMark/>
          </w:tcPr>
          <w:p w14:paraId="58E3B13A"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82DD5E3"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1A647B20"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1BD443FB"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3940C75B"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52CB95E"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FCFED5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6D00FAD"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1.00</w:t>
            </w:r>
          </w:p>
        </w:tc>
        <w:tc>
          <w:tcPr>
            <w:tcW w:w="990" w:type="dxa"/>
            <w:tcBorders>
              <w:top w:val="nil"/>
              <w:left w:val="nil"/>
              <w:bottom w:val="nil"/>
              <w:right w:val="nil"/>
            </w:tcBorders>
            <w:shd w:val="clear" w:color="auto" w:fill="auto"/>
            <w:noWrap/>
            <w:vAlign w:val="bottom"/>
            <w:hideMark/>
          </w:tcPr>
          <w:p w14:paraId="76F60BC1"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5CD534AE"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71733928"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6C64AF9C"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USD-SIFMA Municipal Swap Index</w:t>
            </w:r>
          </w:p>
        </w:tc>
        <w:tc>
          <w:tcPr>
            <w:tcW w:w="1006" w:type="dxa"/>
            <w:tcBorders>
              <w:top w:val="nil"/>
              <w:left w:val="nil"/>
              <w:bottom w:val="nil"/>
              <w:right w:val="nil"/>
            </w:tcBorders>
            <w:shd w:val="clear" w:color="auto" w:fill="auto"/>
            <w:noWrap/>
            <w:vAlign w:val="center"/>
            <w:hideMark/>
          </w:tcPr>
          <w:p w14:paraId="6DB1EC14"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5DBAB792"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F21431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w:t>
            </w:r>
          </w:p>
        </w:tc>
        <w:tc>
          <w:tcPr>
            <w:tcW w:w="1260" w:type="dxa"/>
            <w:tcBorders>
              <w:top w:val="nil"/>
              <w:left w:val="nil"/>
              <w:bottom w:val="nil"/>
              <w:right w:val="nil"/>
            </w:tcBorders>
            <w:shd w:val="clear" w:color="auto" w:fill="auto"/>
            <w:noWrap/>
            <w:vAlign w:val="center"/>
            <w:hideMark/>
          </w:tcPr>
          <w:p w14:paraId="1A16B3A7"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52.75</w:t>
            </w:r>
          </w:p>
        </w:tc>
        <w:tc>
          <w:tcPr>
            <w:tcW w:w="990" w:type="dxa"/>
            <w:tcBorders>
              <w:top w:val="nil"/>
              <w:left w:val="nil"/>
              <w:bottom w:val="nil"/>
              <w:right w:val="nil"/>
            </w:tcBorders>
            <w:shd w:val="clear" w:color="auto" w:fill="auto"/>
            <w:noWrap/>
            <w:vAlign w:val="bottom"/>
            <w:hideMark/>
          </w:tcPr>
          <w:p w14:paraId="73F6C44A"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05F59D11"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7A52E354"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CAD</w:t>
            </w:r>
          </w:p>
        </w:tc>
        <w:tc>
          <w:tcPr>
            <w:tcW w:w="3044" w:type="dxa"/>
            <w:tcBorders>
              <w:top w:val="nil"/>
              <w:left w:val="nil"/>
              <w:bottom w:val="nil"/>
              <w:right w:val="nil"/>
            </w:tcBorders>
            <w:shd w:val="clear" w:color="auto" w:fill="auto"/>
            <w:noWrap/>
            <w:vAlign w:val="center"/>
            <w:hideMark/>
          </w:tcPr>
          <w:p w14:paraId="58E811D6" w14:textId="77777777" w:rsidR="00565535" w:rsidRPr="00566732" w:rsidRDefault="00565535" w:rsidP="00597E0D">
            <w:pPr>
              <w:spacing w:line="240" w:lineRule="auto"/>
              <w:ind w:firstLine="0"/>
              <w:jc w:val="right"/>
              <w:rPr>
                <w:rFonts w:ascii="Calibri" w:eastAsia="Times New Roman" w:hAnsi="Calibri" w:cs="Calibri"/>
                <w:b/>
                <w:bCs/>
                <w:color w:val="000000"/>
                <w:sz w:val="22"/>
                <w:szCs w:val="22"/>
              </w:rPr>
            </w:pPr>
            <w:r w:rsidRPr="00566732">
              <w:rPr>
                <w:rFonts w:ascii="Calibri" w:eastAsia="Times New Roman" w:hAnsi="Calibri" w:cs="Calibri"/>
                <w:b/>
                <w:bCs/>
                <w:color w:val="000000"/>
                <w:sz w:val="22"/>
                <w:szCs w:val="22"/>
              </w:rPr>
              <w:t>CAD-BA-CDOR</w:t>
            </w:r>
          </w:p>
        </w:tc>
        <w:tc>
          <w:tcPr>
            <w:tcW w:w="1006" w:type="dxa"/>
            <w:tcBorders>
              <w:top w:val="nil"/>
              <w:left w:val="nil"/>
              <w:bottom w:val="nil"/>
              <w:right w:val="nil"/>
            </w:tcBorders>
            <w:shd w:val="clear" w:color="auto" w:fill="auto"/>
            <w:noWrap/>
            <w:vAlign w:val="center"/>
            <w:hideMark/>
          </w:tcPr>
          <w:p w14:paraId="5A013667"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210</w:t>
            </w:r>
          </w:p>
        </w:tc>
        <w:tc>
          <w:tcPr>
            <w:tcW w:w="1260" w:type="dxa"/>
            <w:tcBorders>
              <w:top w:val="nil"/>
              <w:left w:val="nil"/>
              <w:bottom w:val="nil"/>
              <w:right w:val="nil"/>
            </w:tcBorders>
            <w:shd w:val="clear" w:color="auto" w:fill="auto"/>
            <w:noWrap/>
            <w:vAlign w:val="center"/>
            <w:hideMark/>
          </w:tcPr>
          <w:p w14:paraId="7B90EA5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14,099.00</w:t>
            </w:r>
          </w:p>
        </w:tc>
        <w:tc>
          <w:tcPr>
            <w:tcW w:w="1260" w:type="dxa"/>
            <w:tcBorders>
              <w:top w:val="nil"/>
              <w:left w:val="nil"/>
              <w:bottom w:val="nil"/>
              <w:right w:val="nil"/>
            </w:tcBorders>
            <w:shd w:val="clear" w:color="auto" w:fill="auto"/>
            <w:noWrap/>
            <w:vAlign w:val="center"/>
            <w:hideMark/>
          </w:tcPr>
          <w:p w14:paraId="017A7B5A"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354</w:t>
            </w:r>
          </w:p>
        </w:tc>
        <w:tc>
          <w:tcPr>
            <w:tcW w:w="1260" w:type="dxa"/>
            <w:tcBorders>
              <w:top w:val="nil"/>
              <w:left w:val="nil"/>
              <w:bottom w:val="nil"/>
              <w:right w:val="nil"/>
            </w:tcBorders>
            <w:shd w:val="clear" w:color="auto" w:fill="auto"/>
            <w:noWrap/>
            <w:vAlign w:val="center"/>
            <w:hideMark/>
          </w:tcPr>
          <w:p w14:paraId="52DACF4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15,561.41</w:t>
            </w:r>
          </w:p>
        </w:tc>
        <w:tc>
          <w:tcPr>
            <w:tcW w:w="990" w:type="dxa"/>
            <w:tcBorders>
              <w:top w:val="nil"/>
              <w:left w:val="nil"/>
              <w:bottom w:val="nil"/>
              <w:right w:val="nil"/>
            </w:tcBorders>
            <w:shd w:val="clear" w:color="auto" w:fill="auto"/>
            <w:noWrap/>
            <w:vAlign w:val="bottom"/>
            <w:hideMark/>
          </w:tcPr>
          <w:p w14:paraId="2F4F081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48%</w:t>
            </w:r>
          </w:p>
        </w:tc>
      </w:tr>
      <w:tr w:rsidR="00565535" w:rsidRPr="008E38DA" w14:paraId="295F39A7"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3A9758B0"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B3224AA"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CDOR</w:t>
            </w:r>
          </w:p>
        </w:tc>
        <w:tc>
          <w:tcPr>
            <w:tcW w:w="1006" w:type="dxa"/>
            <w:tcBorders>
              <w:top w:val="nil"/>
              <w:left w:val="nil"/>
              <w:bottom w:val="nil"/>
              <w:right w:val="nil"/>
            </w:tcBorders>
            <w:shd w:val="clear" w:color="auto" w:fill="auto"/>
            <w:noWrap/>
            <w:vAlign w:val="center"/>
            <w:hideMark/>
          </w:tcPr>
          <w:p w14:paraId="2DB56799"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3542A42"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EE5D900"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02C2C998"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5.00</w:t>
            </w:r>
          </w:p>
        </w:tc>
        <w:tc>
          <w:tcPr>
            <w:tcW w:w="990" w:type="dxa"/>
            <w:tcBorders>
              <w:top w:val="nil"/>
              <w:left w:val="nil"/>
              <w:bottom w:val="nil"/>
              <w:right w:val="nil"/>
            </w:tcBorders>
            <w:shd w:val="clear" w:color="auto" w:fill="auto"/>
            <w:noWrap/>
            <w:vAlign w:val="bottom"/>
            <w:hideMark/>
          </w:tcPr>
          <w:p w14:paraId="05BC719D"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565535" w:rsidRPr="008E38DA" w14:paraId="490A05F9" w14:textId="77777777" w:rsidTr="00597E0D">
        <w:trPr>
          <w:trHeight w:val="300"/>
        </w:trPr>
        <w:tc>
          <w:tcPr>
            <w:tcW w:w="1080" w:type="dxa"/>
            <w:tcBorders>
              <w:top w:val="nil"/>
              <w:left w:val="nil"/>
              <w:bottom w:val="nil"/>
              <w:right w:val="single" w:sz="4" w:space="0" w:color="auto"/>
            </w:tcBorders>
            <w:shd w:val="clear" w:color="auto" w:fill="auto"/>
            <w:noWrap/>
            <w:vAlign w:val="bottom"/>
            <w:hideMark/>
          </w:tcPr>
          <w:p w14:paraId="45338D2F" w14:textId="77777777" w:rsidR="00565535" w:rsidRPr="008E38DA" w:rsidRDefault="00565535" w:rsidP="00597E0D">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65BC2E3F"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CDOR.CAD</w:t>
            </w:r>
          </w:p>
        </w:tc>
        <w:tc>
          <w:tcPr>
            <w:tcW w:w="1006" w:type="dxa"/>
            <w:tcBorders>
              <w:top w:val="nil"/>
              <w:left w:val="nil"/>
              <w:bottom w:val="nil"/>
              <w:right w:val="nil"/>
            </w:tcBorders>
            <w:shd w:val="clear" w:color="auto" w:fill="auto"/>
            <w:noWrap/>
            <w:vAlign w:val="center"/>
            <w:hideMark/>
          </w:tcPr>
          <w:p w14:paraId="7F470F7C"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6429F7C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912ED7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w:t>
            </w:r>
          </w:p>
        </w:tc>
        <w:tc>
          <w:tcPr>
            <w:tcW w:w="1260" w:type="dxa"/>
            <w:tcBorders>
              <w:top w:val="nil"/>
              <w:left w:val="nil"/>
              <w:bottom w:val="nil"/>
              <w:right w:val="nil"/>
            </w:tcBorders>
            <w:shd w:val="clear" w:color="auto" w:fill="auto"/>
            <w:noWrap/>
            <w:vAlign w:val="center"/>
            <w:hideMark/>
          </w:tcPr>
          <w:p w14:paraId="262C270D"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106.00</w:t>
            </w:r>
          </w:p>
        </w:tc>
        <w:tc>
          <w:tcPr>
            <w:tcW w:w="990" w:type="dxa"/>
            <w:tcBorders>
              <w:top w:val="nil"/>
              <w:left w:val="nil"/>
              <w:bottom w:val="nil"/>
              <w:right w:val="nil"/>
            </w:tcBorders>
            <w:shd w:val="clear" w:color="auto" w:fill="auto"/>
            <w:noWrap/>
            <w:vAlign w:val="bottom"/>
            <w:hideMark/>
          </w:tcPr>
          <w:p w14:paraId="06E2E223" w14:textId="77777777" w:rsidR="00565535" w:rsidRPr="008E38DA" w:rsidRDefault="00565535" w:rsidP="00597E0D">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bl>
    <w:p w14:paraId="7E5810A7" w14:textId="77777777" w:rsidR="00565535" w:rsidRDefault="00565535">
      <w:pPr>
        <w:spacing w:line="240" w:lineRule="auto"/>
        <w:ind w:firstLine="0"/>
        <w:jc w:val="left"/>
      </w:pPr>
    </w:p>
    <w:p w14:paraId="7618A7EA" w14:textId="2AEEBDDC" w:rsidR="00565535" w:rsidRDefault="00565535">
      <w:pPr>
        <w:spacing w:line="240" w:lineRule="auto"/>
        <w:ind w:firstLine="0"/>
        <w:jc w:val="left"/>
      </w:pPr>
      <w:r>
        <w:br w:type="page"/>
      </w:r>
    </w:p>
    <w:p w14:paraId="1EC45B0C" w14:textId="1608080D" w:rsidR="009F16B5" w:rsidRDefault="009F16B5" w:rsidP="009F16B5">
      <w:pPr>
        <w:pStyle w:val="Caption"/>
        <w:keepNext/>
      </w:pPr>
      <w:bookmarkStart w:id="147" w:name="_Ref169917219"/>
      <w:r>
        <w:lastRenderedPageBreak/>
        <w:t xml:space="preserve">Table </w:t>
      </w:r>
      <w:r w:rsidR="00767205">
        <w:fldChar w:fldCharType="begin"/>
      </w:r>
      <w:r w:rsidR="00767205">
        <w:instrText xml:space="preserve"> SEQ Table \* ARABIC </w:instrText>
      </w:r>
      <w:r w:rsidR="00767205">
        <w:fldChar w:fldCharType="separate"/>
      </w:r>
      <w:r w:rsidR="00767205">
        <w:rPr>
          <w:noProof/>
        </w:rPr>
        <w:t>5</w:t>
      </w:r>
      <w:r w:rsidR="00767205">
        <w:rPr>
          <w:noProof/>
        </w:rPr>
        <w:fldChar w:fldCharType="end"/>
      </w:r>
      <w:bookmarkEnd w:id="147"/>
      <w:r>
        <w:rPr>
          <w:noProof/>
        </w:rPr>
        <w:t xml:space="preserve"> </w:t>
      </w:r>
      <w:r w:rsidR="00C83A7E">
        <w:rPr>
          <w:noProof/>
        </w:rPr>
        <w:t>Selected Charactersitics of Control Variables</w:t>
      </w:r>
    </w:p>
    <w:tbl>
      <w:tblPr>
        <w:tblW w:w="4892" w:type="dxa"/>
        <w:jc w:val="center"/>
        <w:tblLook w:val="04A0" w:firstRow="1" w:lastRow="0" w:firstColumn="1" w:lastColumn="0" w:noHBand="0" w:noVBand="1"/>
      </w:tblPr>
      <w:tblGrid>
        <w:gridCol w:w="1378"/>
        <w:gridCol w:w="1714"/>
        <w:gridCol w:w="1800"/>
      </w:tblGrid>
      <w:tr w:rsidR="00565535" w:rsidRPr="00C61057" w14:paraId="2EAA49D8"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2938691C"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74251D74" w14:textId="77777777" w:rsidR="00565535" w:rsidRPr="00C61057" w:rsidRDefault="00565535" w:rsidP="00597E0D">
            <w:pPr>
              <w:spacing w:line="240" w:lineRule="auto"/>
              <w:ind w:firstLine="0"/>
              <w:jc w:val="left"/>
              <w:rPr>
                <w:rFonts w:ascii="Aptos Narrow" w:eastAsia="Times New Roman" w:hAnsi="Aptos Narrow"/>
                <w:b/>
                <w:bCs/>
                <w:color w:val="000000"/>
                <w:u w:val="single"/>
              </w:rPr>
            </w:pPr>
            <w:r>
              <w:rPr>
                <w:rFonts w:ascii="Aptos Narrow" w:eastAsia="Times New Roman" w:hAnsi="Aptos Narrow"/>
                <w:b/>
                <w:bCs/>
                <w:color w:val="000000"/>
                <w:u w:val="single"/>
              </w:rPr>
              <w:t>Unfiltered Dataset</w:t>
            </w:r>
          </w:p>
        </w:tc>
        <w:tc>
          <w:tcPr>
            <w:tcW w:w="1800" w:type="dxa"/>
            <w:tcBorders>
              <w:top w:val="nil"/>
              <w:left w:val="nil"/>
              <w:bottom w:val="nil"/>
              <w:right w:val="nil"/>
            </w:tcBorders>
            <w:shd w:val="clear" w:color="000000" w:fill="FFFFFF"/>
            <w:noWrap/>
            <w:vAlign w:val="bottom"/>
            <w:hideMark/>
          </w:tcPr>
          <w:p w14:paraId="4EE7D384" w14:textId="77777777" w:rsidR="00565535" w:rsidRPr="00C61057" w:rsidRDefault="00565535" w:rsidP="00597E0D">
            <w:pPr>
              <w:spacing w:line="240" w:lineRule="auto"/>
              <w:ind w:firstLine="0"/>
              <w:jc w:val="left"/>
              <w:rPr>
                <w:rFonts w:ascii="Aptos Narrow" w:eastAsia="Times New Roman" w:hAnsi="Aptos Narrow"/>
                <w:b/>
                <w:bCs/>
                <w:color w:val="000000"/>
                <w:u w:val="single"/>
              </w:rPr>
            </w:pPr>
            <w:r>
              <w:rPr>
                <w:rFonts w:ascii="Aptos Narrow" w:eastAsia="Times New Roman" w:hAnsi="Aptos Narrow"/>
                <w:b/>
                <w:bCs/>
                <w:color w:val="000000"/>
                <w:u w:val="single"/>
              </w:rPr>
              <w:t>Main Dataset</w:t>
            </w:r>
          </w:p>
        </w:tc>
      </w:tr>
      <w:tr w:rsidR="00565535" w:rsidRPr="00C61057" w14:paraId="204F3099"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55DFA39B"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7F945DBA"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Day</w:t>
            </w:r>
          </w:p>
        </w:tc>
        <w:tc>
          <w:tcPr>
            <w:tcW w:w="1800" w:type="dxa"/>
            <w:tcBorders>
              <w:top w:val="nil"/>
              <w:left w:val="nil"/>
              <w:bottom w:val="single" w:sz="4" w:space="0" w:color="auto"/>
              <w:right w:val="nil"/>
            </w:tcBorders>
            <w:shd w:val="clear" w:color="000000" w:fill="FFFFFF"/>
            <w:noWrap/>
            <w:vAlign w:val="bottom"/>
            <w:hideMark/>
          </w:tcPr>
          <w:p w14:paraId="79DCA267"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Day</w:t>
            </w:r>
          </w:p>
        </w:tc>
      </w:tr>
      <w:tr w:rsidR="00565535" w:rsidRPr="00C61057" w14:paraId="3081B577"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190815B5"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Monday</w:t>
            </w:r>
          </w:p>
        </w:tc>
        <w:tc>
          <w:tcPr>
            <w:tcW w:w="1714" w:type="dxa"/>
            <w:tcBorders>
              <w:top w:val="nil"/>
              <w:left w:val="nil"/>
              <w:bottom w:val="nil"/>
              <w:right w:val="nil"/>
            </w:tcBorders>
            <w:shd w:val="clear" w:color="000000" w:fill="FFFFFF"/>
            <w:noWrap/>
            <w:vAlign w:val="bottom"/>
            <w:hideMark/>
          </w:tcPr>
          <w:p w14:paraId="6635761A"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4,246</w:t>
            </w:r>
          </w:p>
        </w:tc>
        <w:tc>
          <w:tcPr>
            <w:tcW w:w="1800" w:type="dxa"/>
            <w:tcBorders>
              <w:top w:val="nil"/>
              <w:left w:val="nil"/>
              <w:bottom w:val="nil"/>
              <w:right w:val="nil"/>
            </w:tcBorders>
            <w:shd w:val="clear" w:color="000000" w:fill="FFFFFF"/>
            <w:noWrap/>
            <w:vAlign w:val="bottom"/>
            <w:hideMark/>
          </w:tcPr>
          <w:p w14:paraId="2C00A9E0"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4,096</w:t>
            </w:r>
          </w:p>
        </w:tc>
      </w:tr>
      <w:tr w:rsidR="00565535" w:rsidRPr="00C61057" w14:paraId="012915DF"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7B1B6DD2"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Tuesday</w:t>
            </w:r>
          </w:p>
        </w:tc>
        <w:tc>
          <w:tcPr>
            <w:tcW w:w="1714" w:type="dxa"/>
            <w:tcBorders>
              <w:top w:val="nil"/>
              <w:left w:val="nil"/>
              <w:bottom w:val="nil"/>
              <w:right w:val="nil"/>
            </w:tcBorders>
            <w:shd w:val="clear" w:color="000000" w:fill="FFFFFF"/>
            <w:noWrap/>
            <w:vAlign w:val="bottom"/>
            <w:hideMark/>
          </w:tcPr>
          <w:p w14:paraId="6650F817"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5,558</w:t>
            </w:r>
          </w:p>
        </w:tc>
        <w:tc>
          <w:tcPr>
            <w:tcW w:w="1800" w:type="dxa"/>
            <w:tcBorders>
              <w:top w:val="nil"/>
              <w:left w:val="nil"/>
              <w:bottom w:val="nil"/>
              <w:right w:val="nil"/>
            </w:tcBorders>
            <w:shd w:val="clear" w:color="000000" w:fill="FFFFFF"/>
            <w:noWrap/>
            <w:vAlign w:val="bottom"/>
            <w:hideMark/>
          </w:tcPr>
          <w:p w14:paraId="4B4A6C49"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5,372</w:t>
            </w:r>
          </w:p>
        </w:tc>
      </w:tr>
      <w:tr w:rsidR="00565535" w:rsidRPr="00C61057" w14:paraId="0BA8E561"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2038CE53"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Wednesday</w:t>
            </w:r>
          </w:p>
        </w:tc>
        <w:tc>
          <w:tcPr>
            <w:tcW w:w="1714" w:type="dxa"/>
            <w:tcBorders>
              <w:top w:val="nil"/>
              <w:left w:val="nil"/>
              <w:bottom w:val="nil"/>
              <w:right w:val="nil"/>
            </w:tcBorders>
            <w:shd w:val="clear" w:color="000000" w:fill="FFFFFF"/>
            <w:noWrap/>
            <w:vAlign w:val="bottom"/>
            <w:hideMark/>
          </w:tcPr>
          <w:p w14:paraId="3E50167A" w14:textId="77777777" w:rsidR="00565535" w:rsidRPr="00C61057" w:rsidRDefault="00565535" w:rsidP="00597E0D">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7,020</w:t>
            </w:r>
          </w:p>
        </w:tc>
        <w:tc>
          <w:tcPr>
            <w:tcW w:w="1800" w:type="dxa"/>
            <w:tcBorders>
              <w:top w:val="nil"/>
              <w:left w:val="nil"/>
              <w:bottom w:val="nil"/>
              <w:right w:val="nil"/>
            </w:tcBorders>
            <w:shd w:val="clear" w:color="000000" w:fill="FFFFFF"/>
            <w:noWrap/>
            <w:vAlign w:val="bottom"/>
            <w:hideMark/>
          </w:tcPr>
          <w:p w14:paraId="217B20E0" w14:textId="77777777" w:rsidR="00565535" w:rsidRPr="00C61057" w:rsidRDefault="00565535" w:rsidP="00597E0D">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6,733</w:t>
            </w:r>
          </w:p>
        </w:tc>
      </w:tr>
      <w:tr w:rsidR="00565535" w:rsidRPr="00C61057" w14:paraId="3FF0BE42"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69746FF6"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Thursday</w:t>
            </w:r>
          </w:p>
        </w:tc>
        <w:tc>
          <w:tcPr>
            <w:tcW w:w="1714" w:type="dxa"/>
            <w:tcBorders>
              <w:top w:val="nil"/>
              <w:left w:val="nil"/>
              <w:bottom w:val="nil"/>
              <w:right w:val="nil"/>
            </w:tcBorders>
            <w:shd w:val="clear" w:color="000000" w:fill="FFFFFF"/>
            <w:noWrap/>
            <w:vAlign w:val="bottom"/>
            <w:hideMark/>
          </w:tcPr>
          <w:p w14:paraId="32F81346"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6,243</w:t>
            </w:r>
          </w:p>
        </w:tc>
        <w:tc>
          <w:tcPr>
            <w:tcW w:w="1800" w:type="dxa"/>
            <w:tcBorders>
              <w:top w:val="nil"/>
              <w:left w:val="nil"/>
              <w:bottom w:val="nil"/>
              <w:right w:val="nil"/>
            </w:tcBorders>
            <w:shd w:val="clear" w:color="000000" w:fill="FFFFFF"/>
            <w:noWrap/>
            <w:vAlign w:val="bottom"/>
            <w:hideMark/>
          </w:tcPr>
          <w:p w14:paraId="72083546"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6,001</w:t>
            </w:r>
          </w:p>
        </w:tc>
      </w:tr>
      <w:tr w:rsidR="00565535" w:rsidRPr="00C61057" w14:paraId="64AEEA1C"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11BFBF2C"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Friday</w:t>
            </w:r>
          </w:p>
        </w:tc>
        <w:tc>
          <w:tcPr>
            <w:tcW w:w="1714" w:type="dxa"/>
            <w:tcBorders>
              <w:top w:val="nil"/>
              <w:left w:val="nil"/>
              <w:bottom w:val="nil"/>
              <w:right w:val="nil"/>
            </w:tcBorders>
            <w:shd w:val="clear" w:color="000000" w:fill="FFFFFF"/>
            <w:noWrap/>
            <w:vAlign w:val="bottom"/>
            <w:hideMark/>
          </w:tcPr>
          <w:p w14:paraId="0415C29F"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5,244</w:t>
            </w:r>
          </w:p>
        </w:tc>
        <w:tc>
          <w:tcPr>
            <w:tcW w:w="1800" w:type="dxa"/>
            <w:tcBorders>
              <w:top w:val="nil"/>
              <w:left w:val="nil"/>
              <w:bottom w:val="nil"/>
              <w:right w:val="nil"/>
            </w:tcBorders>
            <w:shd w:val="clear" w:color="000000" w:fill="FFFFFF"/>
            <w:noWrap/>
            <w:vAlign w:val="bottom"/>
            <w:hideMark/>
          </w:tcPr>
          <w:p w14:paraId="51D7F3C0"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5,008</w:t>
            </w:r>
          </w:p>
        </w:tc>
      </w:tr>
      <w:tr w:rsidR="00565535" w:rsidRPr="00C61057" w14:paraId="2FCCDB52"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25581A73"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3FFB854B"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2F356E15"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65535" w:rsidRPr="00C61057" w14:paraId="3F2661E3" w14:textId="77777777" w:rsidTr="00597E0D">
        <w:trPr>
          <w:trHeight w:val="680"/>
          <w:jc w:val="center"/>
        </w:trPr>
        <w:tc>
          <w:tcPr>
            <w:tcW w:w="1378" w:type="dxa"/>
            <w:tcBorders>
              <w:top w:val="nil"/>
              <w:left w:val="nil"/>
              <w:bottom w:val="nil"/>
              <w:right w:val="nil"/>
            </w:tcBorders>
            <w:shd w:val="clear" w:color="000000" w:fill="FFFFFF"/>
            <w:noWrap/>
            <w:vAlign w:val="bottom"/>
            <w:hideMark/>
          </w:tcPr>
          <w:p w14:paraId="61069B66"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vAlign w:val="bottom"/>
            <w:hideMark/>
          </w:tcPr>
          <w:p w14:paraId="55848440"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Session</w:t>
            </w:r>
          </w:p>
        </w:tc>
        <w:tc>
          <w:tcPr>
            <w:tcW w:w="1800" w:type="dxa"/>
            <w:tcBorders>
              <w:top w:val="nil"/>
              <w:left w:val="nil"/>
              <w:bottom w:val="single" w:sz="4" w:space="0" w:color="auto"/>
              <w:right w:val="nil"/>
            </w:tcBorders>
            <w:shd w:val="clear" w:color="000000" w:fill="FFFFFF"/>
            <w:vAlign w:val="bottom"/>
            <w:hideMark/>
          </w:tcPr>
          <w:p w14:paraId="57D2702D"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Session</w:t>
            </w:r>
          </w:p>
        </w:tc>
      </w:tr>
      <w:tr w:rsidR="00565535" w:rsidRPr="00C61057" w14:paraId="15211D74"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3E861EC0"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Morning</w:t>
            </w:r>
          </w:p>
        </w:tc>
        <w:tc>
          <w:tcPr>
            <w:tcW w:w="1714" w:type="dxa"/>
            <w:tcBorders>
              <w:top w:val="nil"/>
              <w:left w:val="nil"/>
              <w:bottom w:val="nil"/>
              <w:right w:val="nil"/>
            </w:tcBorders>
            <w:shd w:val="clear" w:color="000000" w:fill="FFFFFF"/>
            <w:noWrap/>
            <w:vAlign w:val="bottom"/>
            <w:hideMark/>
          </w:tcPr>
          <w:p w14:paraId="3A568B0F"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7,419</w:t>
            </w:r>
          </w:p>
        </w:tc>
        <w:tc>
          <w:tcPr>
            <w:tcW w:w="1800" w:type="dxa"/>
            <w:tcBorders>
              <w:top w:val="nil"/>
              <w:left w:val="nil"/>
              <w:bottom w:val="nil"/>
              <w:right w:val="nil"/>
            </w:tcBorders>
            <w:shd w:val="clear" w:color="000000" w:fill="FFFFFF"/>
            <w:noWrap/>
            <w:vAlign w:val="bottom"/>
            <w:hideMark/>
          </w:tcPr>
          <w:p w14:paraId="25219A17"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7,193</w:t>
            </w:r>
          </w:p>
        </w:tc>
      </w:tr>
      <w:tr w:rsidR="00565535" w:rsidRPr="00C61057" w14:paraId="7F2E8F43"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3273AE5A"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Mid-Day</w:t>
            </w:r>
          </w:p>
        </w:tc>
        <w:tc>
          <w:tcPr>
            <w:tcW w:w="1714" w:type="dxa"/>
            <w:tcBorders>
              <w:top w:val="nil"/>
              <w:left w:val="nil"/>
              <w:bottom w:val="nil"/>
              <w:right w:val="nil"/>
            </w:tcBorders>
            <w:shd w:val="clear" w:color="000000" w:fill="FFFFFF"/>
            <w:noWrap/>
            <w:vAlign w:val="bottom"/>
            <w:hideMark/>
          </w:tcPr>
          <w:p w14:paraId="1AF489EA" w14:textId="77777777" w:rsidR="00565535" w:rsidRPr="00C61057" w:rsidRDefault="00565535" w:rsidP="00597E0D">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8,266</w:t>
            </w:r>
          </w:p>
        </w:tc>
        <w:tc>
          <w:tcPr>
            <w:tcW w:w="1800" w:type="dxa"/>
            <w:tcBorders>
              <w:top w:val="nil"/>
              <w:left w:val="nil"/>
              <w:bottom w:val="nil"/>
              <w:right w:val="nil"/>
            </w:tcBorders>
            <w:shd w:val="clear" w:color="000000" w:fill="FFFFFF"/>
            <w:noWrap/>
            <w:vAlign w:val="bottom"/>
            <w:hideMark/>
          </w:tcPr>
          <w:p w14:paraId="325B99F8" w14:textId="77777777" w:rsidR="00565535" w:rsidRPr="00C61057" w:rsidRDefault="00565535" w:rsidP="00597E0D">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7,845</w:t>
            </w:r>
          </w:p>
        </w:tc>
      </w:tr>
      <w:tr w:rsidR="00565535" w:rsidRPr="00C61057" w14:paraId="4981361C"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383B0B2E"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Afternoon</w:t>
            </w:r>
          </w:p>
        </w:tc>
        <w:tc>
          <w:tcPr>
            <w:tcW w:w="1714" w:type="dxa"/>
            <w:tcBorders>
              <w:top w:val="nil"/>
              <w:left w:val="nil"/>
              <w:bottom w:val="nil"/>
              <w:right w:val="nil"/>
            </w:tcBorders>
            <w:shd w:val="clear" w:color="000000" w:fill="FFFFFF"/>
            <w:noWrap/>
            <w:vAlign w:val="bottom"/>
            <w:hideMark/>
          </w:tcPr>
          <w:p w14:paraId="4C28B7B5"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7,974</w:t>
            </w:r>
          </w:p>
        </w:tc>
        <w:tc>
          <w:tcPr>
            <w:tcW w:w="1800" w:type="dxa"/>
            <w:tcBorders>
              <w:top w:val="nil"/>
              <w:left w:val="nil"/>
              <w:bottom w:val="nil"/>
              <w:right w:val="nil"/>
            </w:tcBorders>
            <w:shd w:val="clear" w:color="000000" w:fill="FFFFFF"/>
            <w:noWrap/>
            <w:vAlign w:val="bottom"/>
            <w:hideMark/>
          </w:tcPr>
          <w:p w14:paraId="511C65FB"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7,684</w:t>
            </w:r>
          </w:p>
        </w:tc>
      </w:tr>
      <w:tr w:rsidR="00565535" w:rsidRPr="00C61057" w14:paraId="0BC16ED7"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7D05A789"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After Hours</w:t>
            </w:r>
          </w:p>
        </w:tc>
        <w:tc>
          <w:tcPr>
            <w:tcW w:w="1714" w:type="dxa"/>
            <w:tcBorders>
              <w:top w:val="nil"/>
              <w:left w:val="nil"/>
              <w:bottom w:val="nil"/>
              <w:right w:val="nil"/>
            </w:tcBorders>
            <w:shd w:val="clear" w:color="000000" w:fill="FFFFFF"/>
            <w:noWrap/>
            <w:vAlign w:val="bottom"/>
            <w:hideMark/>
          </w:tcPr>
          <w:p w14:paraId="5CF92B07"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4,652</w:t>
            </w:r>
          </w:p>
        </w:tc>
        <w:tc>
          <w:tcPr>
            <w:tcW w:w="1800" w:type="dxa"/>
            <w:tcBorders>
              <w:top w:val="nil"/>
              <w:left w:val="nil"/>
              <w:bottom w:val="nil"/>
              <w:right w:val="nil"/>
            </w:tcBorders>
            <w:shd w:val="clear" w:color="000000" w:fill="FFFFFF"/>
            <w:noWrap/>
            <w:vAlign w:val="bottom"/>
            <w:hideMark/>
          </w:tcPr>
          <w:p w14:paraId="5DF499E9"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4,488</w:t>
            </w:r>
          </w:p>
        </w:tc>
      </w:tr>
      <w:tr w:rsidR="00565535" w:rsidRPr="00C61057" w14:paraId="72BF0518"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16C5F6DD"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439C3E13"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5C0624CF"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65535" w:rsidRPr="00C61057" w14:paraId="23F2E9AF"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25335924"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3DEF7173"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Capped</w:t>
            </w:r>
          </w:p>
        </w:tc>
        <w:tc>
          <w:tcPr>
            <w:tcW w:w="1800" w:type="dxa"/>
            <w:tcBorders>
              <w:top w:val="nil"/>
              <w:left w:val="nil"/>
              <w:bottom w:val="single" w:sz="4" w:space="0" w:color="auto"/>
              <w:right w:val="nil"/>
            </w:tcBorders>
            <w:shd w:val="clear" w:color="000000" w:fill="FFFFFF"/>
            <w:noWrap/>
            <w:vAlign w:val="bottom"/>
            <w:hideMark/>
          </w:tcPr>
          <w:p w14:paraId="25E02B89"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Capped</w:t>
            </w:r>
          </w:p>
        </w:tc>
      </w:tr>
      <w:tr w:rsidR="00565535" w:rsidRPr="00C61057" w14:paraId="54352325"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38FB99EB"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Capped</w:t>
            </w:r>
          </w:p>
        </w:tc>
        <w:tc>
          <w:tcPr>
            <w:tcW w:w="1714" w:type="dxa"/>
            <w:tcBorders>
              <w:top w:val="nil"/>
              <w:left w:val="nil"/>
              <w:bottom w:val="nil"/>
              <w:right w:val="nil"/>
            </w:tcBorders>
            <w:shd w:val="clear" w:color="000000" w:fill="FFFFFF"/>
            <w:noWrap/>
            <w:vAlign w:val="bottom"/>
            <w:hideMark/>
          </w:tcPr>
          <w:p w14:paraId="274CA0D1"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19,727</w:t>
            </w:r>
          </w:p>
        </w:tc>
        <w:tc>
          <w:tcPr>
            <w:tcW w:w="1800" w:type="dxa"/>
            <w:tcBorders>
              <w:top w:val="nil"/>
              <w:left w:val="nil"/>
              <w:bottom w:val="nil"/>
              <w:right w:val="nil"/>
            </w:tcBorders>
            <w:shd w:val="clear" w:color="000000" w:fill="FFFFFF"/>
            <w:noWrap/>
            <w:vAlign w:val="bottom"/>
            <w:hideMark/>
          </w:tcPr>
          <w:p w14:paraId="41C2409A"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18,837</w:t>
            </w:r>
          </w:p>
        </w:tc>
      </w:tr>
      <w:tr w:rsidR="00565535" w:rsidRPr="00C61057" w14:paraId="0D931867"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15921C0F"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Not Capped</w:t>
            </w:r>
          </w:p>
        </w:tc>
        <w:tc>
          <w:tcPr>
            <w:tcW w:w="1714" w:type="dxa"/>
            <w:tcBorders>
              <w:top w:val="nil"/>
              <w:left w:val="nil"/>
              <w:bottom w:val="nil"/>
              <w:right w:val="nil"/>
            </w:tcBorders>
            <w:shd w:val="clear" w:color="000000" w:fill="FFFFFF"/>
            <w:noWrap/>
            <w:vAlign w:val="bottom"/>
            <w:hideMark/>
          </w:tcPr>
          <w:p w14:paraId="214B2838"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8,584</w:t>
            </w:r>
          </w:p>
        </w:tc>
        <w:tc>
          <w:tcPr>
            <w:tcW w:w="1800" w:type="dxa"/>
            <w:tcBorders>
              <w:top w:val="nil"/>
              <w:left w:val="nil"/>
              <w:bottom w:val="nil"/>
              <w:right w:val="nil"/>
            </w:tcBorders>
            <w:shd w:val="clear" w:color="000000" w:fill="FFFFFF"/>
            <w:noWrap/>
            <w:vAlign w:val="bottom"/>
            <w:hideMark/>
          </w:tcPr>
          <w:p w14:paraId="5B52ABBB"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8,373</w:t>
            </w:r>
          </w:p>
        </w:tc>
      </w:tr>
      <w:tr w:rsidR="00565535" w:rsidRPr="00C61057" w14:paraId="0077B08C"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5F1BD75F"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4A223AF1"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1E3C0AD1"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65535" w:rsidRPr="00C61057" w14:paraId="191E49F5"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0ABC9C51"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00C57E69"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Tenor</w:t>
            </w:r>
          </w:p>
        </w:tc>
        <w:tc>
          <w:tcPr>
            <w:tcW w:w="1800" w:type="dxa"/>
            <w:tcBorders>
              <w:top w:val="nil"/>
              <w:left w:val="nil"/>
              <w:bottom w:val="single" w:sz="4" w:space="0" w:color="auto"/>
              <w:right w:val="nil"/>
            </w:tcBorders>
            <w:shd w:val="clear" w:color="000000" w:fill="FFFFFF"/>
            <w:noWrap/>
            <w:vAlign w:val="bottom"/>
            <w:hideMark/>
          </w:tcPr>
          <w:p w14:paraId="338F3CDA"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Tenor</w:t>
            </w:r>
          </w:p>
        </w:tc>
      </w:tr>
      <w:tr w:rsidR="00565535" w:rsidRPr="00C61057" w14:paraId="1A31ACCD"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3A07FFAA"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Min</w:t>
            </w:r>
          </w:p>
        </w:tc>
        <w:tc>
          <w:tcPr>
            <w:tcW w:w="1714" w:type="dxa"/>
            <w:tcBorders>
              <w:top w:val="nil"/>
              <w:left w:val="nil"/>
              <w:bottom w:val="nil"/>
              <w:right w:val="nil"/>
            </w:tcBorders>
            <w:shd w:val="clear" w:color="000000" w:fill="FFFFFF"/>
            <w:noWrap/>
            <w:vAlign w:val="bottom"/>
            <w:hideMark/>
          </w:tcPr>
          <w:p w14:paraId="5FE7F76B"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2 months</w:t>
            </w:r>
          </w:p>
        </w:tc>
        <w:tc>
          <w:tcPr>
            <w:tcW w:w="1800" w:type="dxa"/>
            <w:tcBorders>
              <w:top w:val="nil"/>
              <w:left w:val="nil"/>
              <w:bottom w:val="nil"/>
              <w:right w:val="nil"/>
            </w:tcBorders>
            <w:shd w:val="clear" w:color="000000" w:fill="FFFFFF"/>
            <w:noWrap/>
            <w:vAlign w:val="bottom"/>
            <w:hideMark/>
          </w:tcPr>
          <w:p w14:paraId="610BBBD4"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2 months</w:t>
            </w:r>
          </w:p>
        </w:tc>
      </w:tr>
      <w:tr w:rsidR="00565535" w:rsidRPr="00C61057" w14:paraId="5537AEE3"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7EBF06D1"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1st Quartile</w:t>
            </w:r>
          </w:p>
        </w:tc>
        <w:tc>
          <w:tcPr>
            <w:tcW w:w="1714" w:type="dxa"/>
            <w:tcBorders>
              <w:top w:val="nil"/>
              <w:left w:val="nil"/>
              <w:bottom w:val="nil"/>
              <w:right w:val="nil"/>
            </w:tcBorders>
            <w:shd w:val="clear" w:color="000000" w:fill="FFFFFF"/>
            <w:noWrap/>
            <w:vAlign w:val="bottom"/>
            <w:hideMark/>
          </w:tcPr>
          <w:p w14:paraId="017571AC"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5 years</w:t>
            </w:r>
          </w:p>
        </w:tc>
        <w:tc>
          <w:tcPr>
            <w:tcW w:w="1800" w:type="dxa"/>
            <w:tcBorders>
              <w:top w:val="nil"/>
              <w:left w:val="nil"/>
              <w:bottom w:val="nil"/>
              <w:right w:val="nil"/>
            </w:tcBorders>
            <w:shd w:val="clear" w:color="000000" w:fill="FFFFFF"/>
            <w:noWrap/>
            <w:vAlign w:val="bottom"/>
            <w:hideMark/>
          </w:tcPr>
          <w:p w14:paraId="11967CA0"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5 years</w:t>
            </w:r>
          </w:p>
        </w:tc>
      </w:tr>
      <w:tr w:rsidR="00565535" w:rsidRPr="00C61057" w14:paraId="4C4CC9BA"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543D189D"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Median</w:t>
            </w:r>
          </w:p>
        </w:tc>
        <w:tc>
          <w:tcPr>
            <w:tcW w:w="1714" w:type="dxa"/>
            <w:tcBorders>
              <w:top w:val="nil"/>
              <w:left w:val="nil"/>
              <w:bottom w:val="nil"/>
              <w:right w:val="nil"/>
            </w:tcBorders>
            <w:shd w:val="clear" w:color="000000" w:fill="FFFFFF"/>
            <w:noWrap/>
            <w:vAlign w:val="bottom"/>
            <w:hideMark/>
          </w:tcPr>
          <w:p w14:paraId="46E60E9C"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7 years</w:t>
            </w:r>
          </w:p>
        </w:tc>
        <w:tc>
          <w:tcPr>
            <w:tcW w:w="1800" w:type="dxa"/>
            <w:tcBorders>
              <w:top w:val="nil"/>
              <w:left w:val="nil"/>
              <w:bottom w:val="nil"/>
              <w:right w:val="nil"/>
            </w:tcBorders>
            <w:shd w:val="clear" w:color="000000" w:fill="FFFFFF"/>
            <w:noWrap/>
            <w:vAlign w:val="bottom"/>
            <w:hideMark/>
          </w:tcPr>
          <w:p w14:paraId="02CB4CC5"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7 years</w:t>
            </w:r>
          </w:p>
        </w:tc>
      </w:tr>
      <w:tr w:rsidR="00565535" w:rsidRPr="00C61057" w14:paraId="59379D64"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38E3CC33"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3rd Quartile</w:t>
            </w:r>
          </w:p>
        </w:tc>
        <w:tc>
          <w:tcPr>
            <w:tcW w:w="1714" w:type="dxa"/>
            <w:tcBorders>
              <w:top w:val="nil"/>
              <w:left w:val="nil"/>
              <w:bottom w:val="nil"/>
              <w:right w:val="nil"/>
            </w:tcBorders>
            <w:shd w:val="clear" w:color="000000" w:fill="FFFFFF"/>
            <w:noWrap/>
            <w:vAlign w:val="bottom"/>
            <w:hideMark/>
          </w:tcPr>
          <w:p w14:paraId="161D9307"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10 years</w:t>
            </w:r>
          </w:p>
        </w:tc>
        <w:tc>
          <w:tcPr>
            <w:tcW w:w="1800" w:type="dxa"/>
            <w:tcBorders>
              <w:top w:val="nil"/>
              <w:left w:val="nil"/>
              <w:bottom w:val="nil"/>
              <w:right w:val="nil"/>
            </w:tcBorders>
            <w:shd w:val="clear" w:color="000000" w:fill="FFFFFF"/>
            <w:noWrap/>
            <w:vAlign w:val="bottom"/>
            <w:hideMark/>
          </w:tcPr>
          <w:p w14:paraId="079E267F"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10 years</w:t>
            </w:r>
          </w:p>
        </w:tc>
      </w:tr>
      <w:tr w:rsidR="00565535" w:rsidRPr="00C61057" w14:paraId="5F07EC49"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459DFB91"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Max</w:t>
            </w:r>
          </w:p>
        </w:tc>
        <w:tc>
          <w:tcPr>
            <w:tcW w:w="1714" w:type="dxa"/>
            <w:tcBorders>
              <w:top w:val="nil"/>
              <w:left w:val="nil"/>
              <w:bottom w:val="nil"/>
              <w:right w:val="nil"/>
            </w:tcBorders>
            <w:shd w:val="clear" w:color="000000" w:fill="FFFFFF"/>
            <w:noWrap/>
            <w:vAlign w:val="bottom"/>
            <w:hideMark/>
          </w:tcPr>
          <w:p w14:paraId="58C8B547"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43 years</w:t>
            </w:r>
          </w:p>
        </w:tc>
        <w:tc>
          <w:tcPr>
            <w:tcW w:w="1800" w:type="dxa"/>
            <w:tcBorders>
              <w:top w:val="nil"/>
              <w:left w:val="nil"/>
              <w:bottom w:val="nil"/>
              <w:right w:val="nil"/>
            </w:tcBorders>
            <w:shd w:val="clear" w:color="000000" w:fill="FFFFFF"/>
            <w:noWrap/>
            <w:vAlign w:val="bottom"/>
            <w:hideMark/>
          </w:tcPr>
          <w:p w14:paraId="26DF4933"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43 years</w:t>
            </w:r>
          </w:p>
        </w:tc>
      </w:tr>
      <w:tr w:rsidR="00565535" w:rsidRPr="00C61057" w14:paraId="6076C2CA"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4E00A6A7"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Mean</w:t>
            </w:r>
          </w:p>
        </w:tc>
        <w:tc>
          <w:tcPr>
            <w:tcW w:w="1714" w:type="dxa"/>
            <w:tcBorders>
              <w:top w:val="nil"/>
              <w:left w:val="nil"/>
              <w:bottom w:val="nil"/>
              <w:right w:val="nil"/>
            </w:tcBorders>
            <w:shd w:val="clear" w:color="000000" w:fill="FFFFFF"/>
            <w:noWrap/>
            <w:vAlign w:val="bottom"/>
            <w:hideMark/>
          </w:tcPr>
          <w:p w14:paraId="0A06315C"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9 years, 9 months</w:t>
            </w:r>
          </w:p>
        </w:tc>
        <w:tc>
          <w:tcPr>
            <w:tcW w:w="1800" w:type="dxa"/>
            <w:tcBorders>
              <w:top w:val="nil"/>
              <w:left w:val="nil"/>
              <w:bottom w:val="nil"/>
              <w:right w:val="nil"/>
            </w:tcBorders>
            <w:shd w:val="clear" w:color="000000" w:fill="FFFFFF"/>
            <w:noWrap/>
            <w:vAlign w:val="bottom"/>
            <w:hideMark/>
          </w:tcPr>
          <w:p w14:paraId="2AA03DFC"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9 years, 9 months</w:t>
            </w:r>
          </w:p>
        </w:tc>
      </w:tr>
      <w:tr w:rsidR="00565535" w:rsidRPr="00C61057" w14:paraId="32D5B8D0"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471B9BD8"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09368CDB"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0CC669CE"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565535" w:rsidRPr="00C61057" w14:paraId="3420FA64"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4C1FC726"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7A27D07F"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Notional</w:t>
            </w:r>
          </w:p>
        </w:tc>
        <w:tc>
          <w:tcPr>
            <w:tcW w:w="1800" w:type="dxa"/>
            <w:tcBorders>
              <w:top w:val="nil"/>
              <w:left w:val="nil"/>
              <w:bottom w:val="single" w:sz="4" w:space="0" w:color="auto"/>
              <w:right w:val="nil"/>
            </w:tcBorders>
            <w:shd w:val="clear" w:color="000000" w:fill="FFFFFF"/>
            <w:noWrap/>
            <w:vAlign w:val="bottom"/>
            <w:hideMark/>
          </w:tcPr>
          <w:p w14:paraId="64769437" w14:textId="77777777" w:rsidR="00565535" w:rsidRPr="00C61057" w:rsidRDefault="00565535" w:rsidP="00597E0D">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Notional</w:t>
            </w:r>
          </w:p>
        </w:tc>
      </w:tr>
      <w:tr w:rsidR="00565535" w:rsidRPr="00C61057" w14:paraId="0B336191"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7032A431"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Min</w:t>
            </w:r>
          </w:p>
        </w:tc>
        <w:tc>
          <w:tcPr>
            <w:tcW w:w="1714" w:type="dxa"/>
            <w:tcBorders>
              <w:top w:val="nil"/>
              <w:left w:val="nil"/>
              <w:bottom w:val="nil"/>
              <w:right w:val="nil"/>
            </w:tcBorders>
            <w:shd w:val="clear" w:color="000000" w:fill="FFFFFF"/>
            <w:noWrap/>
            <w:vAlign w:val="bottom"/>
            <w:hideMark/>
          </w:tcPr>
          <w:p w14:paraId="61D1F225"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w:t>
            </w:r>
          </w:p>
        </w:tc>
        <w:tc>
          <w:tcPr>
            <w:tcW w:w="1800" w:type="dxa"/>
            <w:tcBorders>
              <w:top w:val="nil"/>
              <w:left w:val="nil"/>
              <w:bottom w:val="nil"/>
              <w:right w:val="nil"/>
            </w:tcBorders>
            <w:shd w:val="clear" w:color="000000" w:fill="FFFFFF"/>
            <w:noWrap/>
            <w:vAlign w:val="bottom"/>
            <w:hideMark/>
          </w:tcPr>
          <w:p w14:paraId="4E436981"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w:t>
            </w:r>
          </w:p>
        </w:tc>
      </w:tr>
      <w:tr w:rsidR="00565535" w:rsidRPr="00C61057" w14:paraId="66A4B3EA"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4D32BA23"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1st Quartile</w:t>
            </w:r>
          </w:p>
        </w:tc>
        <w:tc>
          <w:tcPr>
            <w:tcW w:w="1714" w:type="dxa"/>
            <w:tcBorders>
              <w:top w:val="nil"/>
              <w:left w:val="nil"/>
              <w:bottom w:val="nil"/>
              <w:right w:val="nil"/>
            </w:tcBorders>
            <w:shd w:val="clear" w:color="000000" w:fill="FFFFFF"/>
            <w:noWrap/>
            <w:vAlign w:val="bottom"/>
            <w:hideMark/>
          </w:tcPr>
          <w:p w14:paraId="2E1BAEFA"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15,000,000</w:t>
            </w:r>
          </w:p>
        </w:tc>
        <w:tc>
          <w:tcPr>
            <w:tcW w:w="1800" w:type="dxa"/>
            <w:tcBorders>
              <w:top w:val="nil"/>
              <w:left w:val="nil"/>
              <w:bottom w:val="nil"/>
              <w:right w:val="nil"/>
            </w:tcBorders>
            <w:shd w:val="clear" w:color="000000" w:fill="FFFFFF"/>
            <w:noWrap/>
            <w:vAlign w:val="bottom"/>
            <w:hideMark/>
          </w:tcPr>
          <w:p w14:paraId="771473A0"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16,000,000</w:t>
            </w:r>
          </w:p>
        </w:tc>
      </w:tr>
      <w:tr w:rsidR="00565535" w:rsidRPr="00C61057" w14:paraId="48A8593A"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5796FC56"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Median</w:t>
            </w:r>
          </w:p>
        </w:tc>
        <w:tc>
          <w:tcPr>
            <w:tcW w:w="1714" w:type="dxa"/>
            <w:tcBorders>
              <w:top w:val="nil"/>
              <w:left w:val="nil"/>
              <w:bottom w:val="nil"/>
              <w:right w:val="nil"/>
            </w:tcBorders>
            <w:shd w:val="clear" w:color="000000" w:fill="FFFFFF"/>
            <w:noWrap/>
            <w:vAlign w:val="bottom"/>
            <w:hideMark/>
          </w:tcPr>
          <w:p w14:paraId="565B5166"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50,000,000</w:t>
            </w:r>
          </w:p>
        </w:tc>
        <w:tc>
          <w:tcPr>
            <w:tcW w:w="1800" w:type="dxa"/>
            <w:tcBorders>
              <w:top w:val="nil"/>
              <w:left w:val="nil"/>
              <w:bottom w:val="nil"/>
              <w:right w:val="nil"/>
            </w:tcBorders>
            <w:shd w:val="clear" w:color="000000" w:fill="FFFFFF"/>
            <w:noWrap/>
            <w:vAlign w:val="bottom"/>
            <w:hideMark/>
          </w:tcPr>
          <w:p w14:paraId="084E8DF3"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50,000,000</w:t>
            </w:r>
          </w:p>
        </w:tc>
      </w:tr>
      <w:tr w:rsidR="00565535" w:rsidRPr="00C61057" w14:paraId="58068C71"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7D73D784"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3rd Quartile</w:t>
            </w:r>
          </w:p>
        </w:tc>
        <w:tc>
          <w:tcPr>
            <w:tcW w:w="1714" w:type="dxa"/>
            <w:tcBorders>
              <w:top w:val="nil"/>
              <w:left w:val="nil"/>
              <w:bottom w:val="nil"/>
              <w:right w:val="nil"/>
            </w:tcBorders>
            <w:shd w:val="clear" w:color="000000" w:fill="FFFFFF"/>
            <w:noWrap/>
            <w:vAlign w:val="bottom"/>
            <w:hideMark/>
          </w:tcPr>
          <w:p w14:paraId="601FCDCD"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100,000,000</w:t>
            </w:r>
          </w:p>
        </w:tc>
        <w:tc>
          <w:tcPr>
            <w:tcW w:w="1800" w:type="dxa"/>
            <w:tcBorders>
              <w:top w:val="nil"/>
              <w:left w:val="nil"/>
              <w:bottom w:val="nil"/>
              <w:right w:val="nil"/>
            </w:tcBorders>
            <w:shd w:val="clear" w:color="000000" w:fill="FFFFFF"/>
            <w:noWrap/>
            <w:vAlign w:val="bottom"/>
            <w:hideMark/>
          </w:tcPr>
          <w:p w14:paraId="3F270C10"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100,000,000</w:t>
            </w:r>
          </w:p>
        </w:tc>
      </w:tr>
      <w:tr w:rsidR="00565535" w:rsidRPr="00C61057" w14:paraId="552ECB21"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0E46A199"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Max</w:t>
            </w:r>
          </w:p>
        </w:tc>
        <w:tc>
          <w:tcPr>
            <w:tcW w:w="1714" w:type="dxa"/>
            <w:tcBorders>
              <w:top w:val="nil"/>
              <w:left w:val="nil"/>
              <w:bottom w:val="nil"/>
              <w:right w:val="nil"/>
            </w:tcBorders>
            <w:shd w:val="clear" w:color="000000" w:fill="FFFFFF"/>
            <w:noWrap/>
            <w:vAlign w:val="bottom"/>
            <w:hideMark/>
          </w:tcPr>
          <w:p w14:paraId="46B21631"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260,000,000</w:t>
            </w:r>
          </w:p>
        </w:tc>
        <w:tc>
          <w:tcPr>
            <w:tcW w:w="1800" w:type="dxa"/>
            <w:tcBorders>
              <w:top w:val="nil"/>
              <w:left w:val="nil"/>
              <w:bottom w:val="nil"/>
              <w:right w:val="nil"/>
            </w:tcBorders>
            <w:shd w:val="clear" w:color="000000" w:fill="FFFFFF"/>
            <w:noWrap/>
            <w:vAlign w:val="bottom"/>
            <w:hideMark/>
          </w:tcPr>
          <w:p w14:paraId="390A24B3"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260,000,000</w:t>
            </w:r>
          </w:p>
        </w:tc>
      </w:tr>
      <w:tr w:rsidR="00565535" w:rsidRPr="00C61057" w14:paraId="61EC5791" w14:textId="77777777" w:rsidTr="00597E0D">
        <w:trPr>
          <w:trHeight w:val="320"/>
          <w:jc w:val="center"/>
        </w:trPr>
        <w:tc>
          <w:tcPr>
            <w:tcW w:w="1378" w:type="dxa"/>
            <w:tcBorders>
              <w:top w:val="nil"/>
              <w:left w:val="nil"/>
              <w:bottom w:val="nil"/>
              <w:right w:val="nil"/>
            </w:tcBorders>
            <w:shd w:val="clear" w:color="000000" w:fill="FFFFFF"/>
            <w:noWrap/>
            <w:vAlign w:val="bottom"/>
            <w:hideMark/>
          </w:tcPr>
          <w:p w14:paraId="7F33A499" w14:textId="77777777" w:rsidR="00565535" w:rsidRPr="00C61057" w:rsidRDefault="00565535" w:rsidP="00597E0D">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Mean</w:t>
            </w:r>
          </w:p>
        </w:tc>
        <w:tc>
          <w:tcPr>
            <w:tcW w:w="1714" w:type="dxa"/>
            <w:tcBorders>
              <w:top w:val="nil"/>
              <w:left w:val="nil"/>
              <w:bottom w:val="nil"/>
              <w:right w:val="nil"/>
            </w:tcBorders>
            <w:shd w:val="clear" w:color="000000" w:fill="FFFFFF"/>
            <w:noWrap/>
            <w:vAlign w:val="bottom"/>
            <w:hideMark/>
          </w:tcPr>
          <w:p w14:paraId="7B3E8C32"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55,650,025</w:t>
            </w:r>
          </w:p>
        </w:tc>
        <w:tc>
          <w:tcPr>
            <w:tcW w:w="1800" w:type="dxa"/>
            <w:tcBorders>
              <w:top w:val="nil"/>
              <w:left w:val="nil"/>
              <w:bottom w:val="nil"/>
              <w:right w:val="nil"/>
            </w:tcBorders>
            <w:shd w:val="clear" w:color="000000" w:fill="FFFFFF"/>
            <w:noWrap/>
            <w:vAlign w:val="bottom"/>
            <w:hideMark/>
          </w:tcPr>
          <w:p w14:paraId="29955BB7" w14:textId="77777777" w:rsidR="00565535" w:rsidRPr="00C61057" w:rsidRDefault="00565535" w:rsidP="00597E0D">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56,426,143</w:t>
            </w:r>
          </w:p>
        </w:tc>
      </w:tr>
    </w:tbl>
    <w:p w14:paraId="16E08273" w14:textId="77777777" w:rsidR="00565535" w:rsidRDefault="00565535">
      <w:pPr>
        <w:spacing w:line="240" w:lineRule="auto"/>
        <w:ind w:firstLine="0"/>
        <w:jc w:val="left"/>
        <w:rPr>
          <w:rFonts w:asciiTheme="majorHAnsi" w:eastAsiaTheme="majorEastAsia" w:hAnsiTheme="majorHAnsi" w:cstheme="majorBidi"/>
          <w:color w:val="0F4761" w:themeColor="accent1" w:themeShade="BF"/>
          <w:sz w:val="40"/>
          <w:szCs w:val="40"/>
        </w:rPr>
      </w:pPr>
      <w:r>
        <w:br w:type="page"/>
      </w:r>
    </w:p>
    <w:p w14:paraId="3E607767" w14:textId="07E92942" w:rsidR="00E162B2" w:rsidRDefault="00E162B2" w:rsidP="00076D05">
      <w:pPr>
        <w:pStyle w:val="Heading1"/>
      </w:pPr>
      <w:bookmarkStart w:id="148" w:name="_Ref169916076"/>
      <w:r>
        <w:lastRenderedPageBreak/>
        <w:t>Results</w:t>
      </w:r>
      <w:bookmarkEnd w:id="148"/>
    </w:p>
    <w:p w14:paraId="4624B044" w14:textId="385C6449" w:rsidR="00565535" w:rsidRPr="00565535" w:rsidRDefault="00565535" w:rsidP="00076D05">
      <w:pPr>
        <w:pStyle w:val="Heading2"/>
      </w:pPr>
      <w:r>
        <w:t>Prices</w:t>
      </w:r>
    </w:p>
    <w:p w14:paraId="7CE97D71" w14:textId="6EB5DA2A" w:rsidR="00916B59" w:rsidRDefault="00916B59" w:rsidP="00916B59">
      <w:r>
        <w:t xml:space="preserve">For analyzing the impact of the clearing mandate on prices, I compare USD LIBOR denominated contracts against </w:t>
      </w:r>
      <w:r w:rsidR="00036F9C">
        <w:t>CAD</w:t>
      </w:r>
      <w:r>
        <w:t xml:space="preserve"> CDOR contracts. USD LIBOR contracts are subject to the CFTC clearing mandate (note that USD denominated contracts using another floating rate index such as the Federal Funds Rate </w:t>
      </w:r>
      <w:r w:rsidR="00036F9C">
        <w:t>are</w:t>
      </w:r>
      <w:r>
        <w:t xml:space="preserve"> not subject to the clearing mandate, but these contracts can be voluntarily cleared.</w:t>
      </w:r>
    </w:p>
    <w:p w14:paraId="7EE9C1FE" w14:textId="4F298869" w:rsidR="00916B59" w:rsidRDefault="00667B32" w:rsidP="00916B59">
      <w:r>
        <w:fldChar w:fldCharType="begin"/>
      </w:r>
      <w:r>
        <w:instrText xml:space="preserve"> REF _Ref169917265 \h </w:instrText>
      </w:r>
      <w:r>
        <w:fldChar w:fldCharType="separate"/>
      </w:r>
      <w:r>
        <w:t xml:space="preserve">Table </w:t>
      </w:r>
      <w:r>
        <w:rPr>
          <w:noProof/>
        </w:rPr>
        <w:t>6</w:t>
      </w:r>
      <w:r>
        <w:fldChar w:fldCharType="end"/>
      </w:r>
      <w:r>
        <w:t xml:space="preserve"> </w:t>
      </w:r>
      <w:r w:rsidR="00916B59">
        <w:t>lists the DiD results for the swap premium. Column 1 shows a basic model without any controls for contract characteristics. The clearing mandate causes a ~14 bps rise in premia. As expected, reducing the riskiness of the contract increases its price. Column 2 shows the effects additional controls, such as the (log) notional value of the contract, day and period of trading and whether the notional value was “capped” (i.e. the exact value was not reported to the trade repo). In this model, premia rise by ~ 13 bps. Thus, the results are robust to such controls.</w:t>
      </w:r>
    </w:p>
    <w:p w14:paraId="4663F5CF" w14:textId="4BD1CEFE" w:rsidR="00916B59" w:rsidRDefault="00916B59" w:rsidP="00916B59">
      <w:r>
        <w:t>Using Wednesday as the reference level, I note that there is a 1-3 bps increase in the premium depending on the trading day. There is also a 1.0-1.3 bps decrease in the premium for trading in morning, afternoon or off hours trading sessions (as compared to mid-day). Note that both results contrast with assumptions of “efficient markets”, where there should be no arbitrage opportunities by trading during special days or times. A one-year increase in the tenor is associated with a 0.03 bps increase in the premium. A one percent increase in the notional value is associated with a 0.77 bps increase in the premium. Again, these result contrast with expectations from “efficient market” assumptions because arbitrage opportunities exist (for example, a dealer can make a riskless profit by agreeing to receive a fixed rate on a higher-priced a “large” contract and agreeing to pay the fixed-rate for two lower-priced “small” contracts). However, these differences could be related to liquidity</w:t>
      </w:r>
      <w:r w:rsidR="00036F9C">
        <w:t xml:space="preserve">, </w:t>
      </w:r>
      <w:r>
        <w:t>counterparty risk, or other contract characteristics of larger and longer swaps, which is not observable in our data. Although statistically significant, the magnitude</w:t>
      </w:r>
      <w:r w:rsidR="00273AE0">
        <w:t>s</w:t>
      </w:r>
      <w:r>
        <w:t xml:space="preserve"> of the effects are small, ranging from 0.03 to 3 bps.</w:t>
      </w:r>
    </w:p>
    <w:p w14:paraId="22E0FE2B" w14:textId="19FD4503" w:rsidR="00972AF2" w:rsidRDefault="00337EDA" w:rsidP="00337EDA">
      <w:r>
        <w:fldChar w:fldCharType="begin"/>
      </w:r>
      <w:r>
        <w:instrText xml:space="preserve"> REF _Ref169917329 \h </w:instrText>
      </w:r>
      <w:r>
        <w:fldChar w:fldCharType="separate"/>
      </w:r>
      <w:r>
        <w:t xml:space="preserve">Table </w:t>
      </w:r>
      <w:r>
        <w:rPr>
          <w:noProof/>
        </w:rPr>
        <w:t>7</w:t>
      </w:r>
      <w:r>
        <w:fldChar w:fldCharType="end"/>
      </w:r>
      <w:r>
        <w:t xml:space="preserve"> </w:t>
      </w:r>
      <w:r w:rsidR="00916B59">
        <w:t xml:space="preserve">shows the result of running the model on each phase of the data separately. In phase 1, there is </w:t>
      </w:r>
      <w:r w:rsidR="00E203C9">
        <w:t xml:space="preserve">a ~5 bps increase in the premium after the </w:t>
      </w:r>
      <w:r w:rsidR="00916B59">
        <w:t>mandate.</w:t>
      </w:r>
      <w:r w:rsidR="00E203C9">
        <w:t xml:space="preserve"> </w:t>
      </w:r>
      <w:r w:rsidR="00916B59">
        <w:t xml:space="preserve">As noted previously, </w:t>
      </w:r>
      <w:r w:rsidR="00E203C9">
        <w:t>there was a 16% increase in the</w:t>
      </w:r>
      <w:r w:rsidR="00590C7A">
        <w:t xml:space="preserve"> cleared volume following implementation of phase 1</w:t>
      </w:r>
      <w:r w:rsidR="00916B59">
        <w:t xml:space="preserve">. </w:t>
      </w:r>
      <w:r w:rsidR="00590C7A">
        <w:t>There was an additional 12% increase in the cleared volume following phase 2, and the premium rose by another ~3 bps</w:t>
      </w:r>
      <w:r w:rsidR="00916B59">
        <w:t xml:space="preserve">. In </w:t>
      </w:r>
      <w:r w:rsidR="00916B59">
        <w:lastRenderedPageBreak/>
        <w:t>phase 3, a larger set of market participants fell under the mandate</w:t>
      </w:r>
      <w:r w:rsidR="00590C7A">
        <w:t xml:space="preserve"> (although the cleared volume did not change)</w:t>
      </w:r>
      <w:r w:rsidR="00916B59">
        <w:t>, and the premium increased</w:t>
      </w:r>
      <w:r w:rsidR="00590C7A">
        <w:t xml:space="preserve"> by ~16 bps</w:t>
      </w:r>
      <w:r w:rsidR="00916B59">
        <w:t>.</w:t>
      </w:r>
      <w:r w:rsidR="00590C7A">
        <w:t xml:space="preserve"> This suggests that when almost all contracts (&gt;90%) are cleared, </w:t>
      </w:r>
      <w:r w:rsidR="00AD6A41">
        <w:t>premia rise due to less severe consequences of counterparty default.</w:t>
      </w:r>
    </w:p>
    <w:p w14:paraId="5DD91C67" w14:textId="24974506" w:rsidR="00916B59" w:rsidRDefault="00972AF2" w:rsidP="00337EDA">
      <w:r>
        <w:fldChar w:fldCharType="begin"/>
      </w:r>
      <w:r>
        <w:instrText xml:space="preserve"> REF _Ref170032710 \h </w:instrText>
      </w:r>
      <w:r>
        <w:fldChar w:fldCharType="separate"/>
      </w:r>
      <w:r>
        <w:t xml:space="preserve">Table </w:t>
      </w:r>
      <w:r>
        <w:rPr>
          <w:noProof/>
        </w:rPr>
        <w:t>8</w:t>
      </w:r>
      <w:r>
        <w:fldChar w:fldCharType="end"/>
      </w:r>
      <w:r>
        <w:t xml:space="preserve"> </w:t>
      </w:r>
      <w:r w:rsidR="00916B59">
        <w:t xml:space="preserve">shows the results from a placebo difference-in-differences regression. I pick the 20 trading days before the periods studied above (60 trading days in total across three phases). I create a “placebo” difference-in-differences, as if there was a transition to clearing mandate on </w:t>
      </w:r>
      <w:r w:rsidR="00EE0253">
        <w:t>the 11</w:t>
      </w:r>
      <w:r w:rsidR="00EE0253" w:rsidRPr="00EE0253">
        <w:rPr>
          <w:vertAlign w:val="superscript"/>
        </w:rPr>
        <w:t>th</w:t>
      </w:r>
      <w:r w:rsidR="00EE0253">
        <w:t xml:space="preserve"> trading day (i.e. </w:t>
      </w:r>
      <w:r w:rsidR="00916B59">
        <w:t>Feb 11, May 13 and Aug 12</w:t>
      </w:r>
      <w:r w:rsidR="00EE0253">
        <w:t>)</w:t>
      </w:r>
      <w:r w:rsidR="00916B59">
        <w:t>. The results do not show any effect from this placebo DiD, further strengthening our belief that the increase in premia seen in the actual DiD is real.</w:t>
      </w:r>
    </w:p>
    <w:p w14:paraId="373FEAB1" w14:textId="31E657EB" w:rsidR="008F3A03" w:rsidRDefault="008F3A03" w:rsidP="00337EDA">
      <w:r>
        <w:fldChar w:fldCharType="begin"/>
      </w:r>
      <w:r>
        <w:instrText xml:space="preserve"> REF _Ref170030812 \h </w:instrText>
      </w:r>
      <w:r>
        <w:fldChar w:fldCharType="separate"/>
      </w:r>
      <w:r w:rsidR="00972AF2">
        <w:t xml:space="preserve">Table </w:t>
      </w:r>
      <w:r w:rsidR="00972AF2">
        <w:rPr>
          <w:noProof/>
        </w:rPr>
        <w:t>9</w:t>
      </w:r>
      <w:r>
        <w:fldChar w:fldCharType="end"/>
      </w:r>
      <w:r>
        <w:t xml:space="preserve"> shows the results of a similar regression using </w:t>
      </w:r>
      <w:r w:rsidR="00972AF2">
        <w:t xml:space="preserve">an alternative currency pair. The CFTC clearing mandate also affected contracts denominated in GBP using the LIBOR as the reference rate (with implementation dates the same as the USD LIBOR clearing mandate). These contracts serve as the treatment group. The clearing mandate did not apply to CHF denominated </w:t>
      </w:r>
      <w:r w:rsidR="00EE0253">
        <w:t>contracts,</w:t>
      </w:r>
      <w:r w:rsidR="00972AF2">
        <w:t xml:space="preserve"> and this serves as the control group. The clearing mandate had a similar (but smaller) impact</w:t>
      </w:r>
      <w:r w:rsidR="00EE0253">
        <w:t xml:space="preserve"> on prices of GBP-denominated swaps, further strengthening our belief that clearing reduces counterparty risk and increases contract premia.</w:t>
      </w:r>
    </w:p>
    <w:p w14:paraId="0C30AB93" w14:textId="082EE717" w:rsidR="00565535" w:rsidRDefault="00565535">
      <w:pPr>
        <w:spacing w:line="240" w:lineRule="auto"/>
        <w:ind w:firstLine="0"/>
        <w:jc w:val="left"/>
      </w:pPr>
    </w:p>
    <w:p w14:paraId="6E1F7607" w14:textId="77777777" w:rsidR="009F16B5" w:rsidRDefault="00565535">
      <w:pPr>
        <w:spacing w:line="240" w:lineRule="auto"/>
        <w:ind w:firstLine="0"/>
        <w:jc w:val="left"/>
      </w:pPr>
      <w:r>
        <w:br w:type="page"/>
      </w:r>
    </w:p>
    <w:p w14:paraId="47FFC9DA" w14:textId="3F8A182A" w:rsidR="009F16B5" w:rsidRDefault="009F16B5" w:rsidP="009F16B5">
      <w:pPr>
        <w:pStyle w:val="Caption"/>
        <w:keepNext/>
        <w:jc w:val="left"/>
      </w:pPr>
      <w:bookmarkStart w:id="149" w:name="_Ref169917265"/>
      <w:r>
        <w:lastRenderedPageBreak/>
        <w:t xml:space="preserve">Table </w:t>
      </w:r>
      <w:r w:rsidR="00767205">
        <w:fldChar w:fldCharType="begin"/>
      </w:r>
      <w:r w:rsidR="00767205">
        <w:instrText xml:space="preserve"> SEQ Table \* ARABIC </w:instrText>
      </w:r>
      <w:r w:rsidR="00767205">
        <w:fldChar w:fldCharType="separate"/>
      </w:r>
      <w:r w:rsidR="00767205">
        <w:rPr>
          <w:noProof/>
        </w:rPr>
        <w:t>6</w:t>
      </w:r>
      <w:r w:rsidR="00767205">
        <w:rPr>
          <w:noProof/>
        </w:rPr>
        <w:fldChar w:fldCharType="end"/>
      </w:r>
      <w:bookmarkEnd w:id="149"/>
      <w:r>
        <w:rPr>
          <w:noProof/>
        </w:rPr>
        <w:t xml:space="preserve"> </w:t>
      </w:r>
      <w:r w:rsidR="00C7357E">
        <w:rPr>
          <w:noProof/>
        </w:rPr>
        <w:t>Difference-in-Difference Results for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924"/>
        <w:gridCol w:w="2939"/>
      </w:tblGrid>
      <w:tr w:rsidR="00E203C9" w14:paraId="2D3AD705" w14:textId="77777777" w:rsidTr="00362B29">
        <w:trPr>
          <w:tblCellSpacing w:w="15" w:type="dxa"/>
        </w:trPr>
        <w:tc>
          <w:tcPr>
            <w:tcW w:w="0" w:type="auto"/>
            <w:gridSpan w:val="3"/>
            <w:tcBorders>
              <w:top w:val="nil"/>
              <w:left w:val="nil"/>
              <w:bottom w:val="nil"/>
              <w:right w:val="nil"/>
            </w:tcBorders>
            <w:vAlign w:val="center"/>
            <w:hideMark/>
          </w:tcPr>
          <w:p w14:paraId="4A014181" w14:textId="77777777" w:rsidR="00E203C9" w:rsidRDefault="00E203C9" w:rsidP="00362B29">
            <w:pPr>
              <w:jc w:val="center"/>
              <w:rPr>
                <w:rFonts w:eastAsia="Times New Roman"/>
              </w:rPr>
            </w:pPr>
            <w:r>
              <w:rPr>
                <w:rStyle w:val="Strong"/>
              </w:rPr>
              <w:t>Difference-in-Differences Regression Results</w:t>
            </w:r>
          </w:p>
        </w:tc>
      </w:tr>
      <w:tr w:rsidR="00E203C9" w14:paraId="4C36D6B1" w14:textId="77777777" w:rsidTr="00362B29">
        <w:trPr>
          <w:tblCellSpacing w:w="15" w:type="dxa"/>
        </w:trPr>
        <w:tc>
          <w:tcPr>
            <w:tcW w:w="0" w:type="auto"/>
            <w:gridSpan w:val="3"/>
            <w:tcBorders>
              <w:bottom w:val="single" w:sz="6" w:space="0" w:color="000000"/>
            </w:tcBorders>
            <w:vAlign w:val="center"/>
            <w:hideMark/>
          </w:tcPr>
          <w:p w14:paraId="45579689" w14:textId="77777777" w:rsidR="00E203C9" w:rsidRDefault="00E203C9" w:rsidP="00362B29">
            <w:pPr>
              <w:jc w:val="center"/>
              <w:rPr>
                <w:rFonts w:eastAsia="Times New Roman"/>
              </w:rPr>
            </w:pPr>
          </w:p>
        </w:tc>
      </w:tr>
      <w:tr w:rsidR="00E203C9" w14:paraId="470C3185" w14:textId="77777777" w:rsidTr="00362B29">
        <w:trPr>
          <w:tblCellSpacing w:w="15" w:type="dxa"/>
        </w:trPr>
        <w:tc>
          <w:tcPr>
            <w:tcW w:w="0" w:type="auto"/>
            <w:vAlign w:val="center"/>
            <w:hideMark/>
          </w:tcPr>
          <w:p w14:paraId="6ED724BB" w14:textId="77777777" w:rsidR="00E203C9" w:rsidRDefault="00E203C9" w:rsidP="00362B29">
            <w:pPr>
              <w:jc w:val="center"/>
              <w:rPr>
                <w:rFonts w:eastAsia="Times New Roman"/>
                <w:sz w:val="20"/>
                <w:szCs w:val="20"/>
              </w:rPr>
            </w:pPr>
          </w:p>
        </w:tc>
        <w:tc>
          <w:tcPr>
            <w:tcW w:w="0" w:type="auto"/>
            <w:gridSpan w:val="2"/>
            <w:vAlign w:val="center"/>
            <w:hideMark/>
          </w:tcPr>
          <w:p w14:paraId="4EA9115E" w14:textId="77777777" w:rsidR="00E203C9" w:rsidRDefault="00E203C9" w:rsidP="00362B29">
            <w:pPr>
              <w:jc w:val="center"/>
              <w:rPr>
                <w:rFonts w:eastAsia="Times New Roman"/>
              </w:rPr>
            </w:pPr>
            <w:r>
              <w:rPr>
                <w:rFonts w:eastAsia="Times New Roman"/>
              </w:rPr>
              <w:t>Dependent variable: Premium</w:t>
            </w:r>
          </w:p>
        </w:tc>
      </w:tr>
      <w:tr w:rsidR="00E203C9" w14:paraId="78444C19" w14:textId="77777777" w:rsidTr="00362B29">
        <w:trPr>
          <w:tblCellSpacing w:w="15" w:type="dxa"/>
        </w:trPr>
        <w:tc>
          <w:tcPr>
            <w:tcW w:w="0" w:type="auto"/>
            <w:vAlign w:val="center"/>
            <w:hideMark/>
          </w:tcPr>
          <w:p w14:paraId="39D48426" w14:textId="77777777" w:rsidR="00E203C9" w:rsidRDefault="00E203C9" w:rsidP="00362B29">
            <w:pPr>
              <w:jc w:val="center"/>
              <w:rPr>
                <w:rFonts w:eastAsia="Times New Roman"/>
              </w:rPr>
            </w:pPr>
          </w:p>
        </w:tc>
        <w:tc>
          <w:tcPr>
            <w:tcW w:w="0" w:type="auto"/>
            <w:gridSpan w:val="2"/>
            <w:tcBorders>
              <w:bottom w:val="single" w:sz="6" w:space="0" w:color="000000"/>
            </w:tcBorders>
            <w:vAlign w:val="center"/>
            <w:hideMark/>
          </w:tcPr>
          <w:p w14:paraId="28DE6E90" w14:textId="77777777" w:rsidR="00E203C9" w:rsidRDefault="00E203C9" w:rsidP="00362B29">
            <w:pPr>
              <w:jc w:val="center"/>
              <w:rPr>
                <w:rFonts w:eastAsia="Times New Roman"/>
                <w:sz w:val="20"/>
                <w:szCs w:val="20"/>
              </w:rPr>
            </w:pPr>
          </w:p>
        </w:tc>
      </w:tr>
      <w:tr w:rsidR="00E203C9" w14:paraId="3370FFED" w14:textId="77777777" w:rsidTr="00362B29">
        <w:trPr>
          <w:tblCellSpacing w:w="15" w:type="dxa"/>
        </w:trPr>
        <w:tc>
          <w:tcPr>
            <w:tcW w:w="0" w:type="auto"/>
            <w:vAlign w:val="center"/>
            <w:hideMark/>
          </w:tcPr>
          <w:p w14:paraId="6F28475A" w14:textId="77777777" w:rsidR="00E203C9" w:rsidRDefault="00E203C9" w:rsidP="00362B29">
            <w:pPr>
              <w:jc w:val="center"/>
              <w:rPr>
                <w:rFonts w:eastAsia="Times New Roman"/>
                <w:sz w:val="20"/>
                <w:szCs w:val="20"/>
              </w:rPr>
            </w:pPr>
          </w:p>
        </w:tc>
        <w:tc>
          <w:tcPr>
            <w:tcW w:w="0" w:type="auto"/>
            <w:vAlign w:val="center"/>
            <w:hideMark/>
          </w:tcPr>
          <w:p w14:paraId="774633AA" w14:textId="77777777" w:rsidR="00E203C9" w:rsidRDefault="00E203C9" w:rsidP="00362B29">
            <w:pPr>
              <w:jc w:val="center"/>
              <w:rPr>
                <w:rFonts w:eastAsia="Times New Roman"/>
              </w:rPr>
            </w:pPr>
            <w:r>
              <w:rPr>
                <w:rFonts w:eastAsia="Times New Roman"/>
              </w:rPr>
              <w:t>Basic Model</w:t>
            </w:r>
          </w:p>
        </w:tc>
        <w:tc>
          <w:tcPr>
            <w:tcW w:w="0" w:type="auto"/>
            <w:vAlign w:val="center"/>
            <w:hideMark/>
          </w:tcPr>
          <w:p w14:paraId="5B38F738" w14:textId="77777777" w:rsidR="00E203C9" w:rsidRDefault="00E203C9" w:rsidP="00362B29">
            <w:pPr>
              <w:jc w:val="center"/>
              <w:rPr>
                <w:rFonts w:eastAsia="Times New Roman"/>
              </w:rPr>
            </w:pPr>
            <w:r>
              <w:rPr>
                <w:rFonts w:eastAsia="Times New Roman"/>
              </w:rPr>
              <w:t>Advanced Model</w:t>
            </w:r>
          </w:p>
        </w:tc>
      </w:tr>
      <w:tr w:rsidR="00E203C9" w14:paraId="0DBD5E48" w14:textId="77777777" w:rsidTr="00362B29">
        <w:trPr>
          <w:tblCellSpacing w:w="15" w:type="dxa"/>
        </w:trPr>
        <w:tc>
          <w:tcPr>
            <w:tcW w:w="0" w:type="auto"/>
            <w:vAlign w:val="center"/>
            <w:hideMark/>
          </w:tcPr>
          <w:p w14:paraId="1117061C" w14:textId="77777777" w:rsidR="00E203C9" w:rsidRDefault="00E203C9" w:rsidP="00362B29">
            <w:pPr>
              <w:jc w:val="center"/>
              <w:rPr>
                <w:rFonts w:eastAsia="Times New Roman"/>
              </w:rPr>
            </w:pPr>
          </w:p>
        </w:tc>
        <w:tc>
          <w:tcPr>
            <w:tcW w:w="0" w:type="auto"/>
            <w:vAlign w:val="center"/>
            <w:hideMark/>
          </w:tcPr>
          <w:p w14:paraId="3B521FF0" w14:textId="77777777" w:rsidR="00E203C9" w:rsidRDefault="00E203C9" w:rsidP="00362B29">
            <w:pPr>
              <w:jc w:val="center"/>
              <w:rPr>
                <w:rFonts w:eastAsia="Times New Roman"/>
              </w:rPr>
            </w:pPr>
            <w:r>
              <w:rPr>
                <w:rFonts w:eastAsia="Times New Roman"/>
              </w:rPr>
              <w:t>(1)</w:t>
            </w:r>
          </w:p>
        </w:tc>
        <w:tc>
          <w:tcPr>
            <w:tcW w:w="0" w:type="auto"/>
            <w:vAlign w:val="center"/>
            <w:hideMark/>
          </w:tcPr>
          <w:p w14:paraId="58A003C4" w14:textId="77777777" w:rsidR="00E203C9" w:rsidRDefault="00E203C9" w:rsidP="00362B29">
            <w:pPr>
              <w:jc w:val="center"/>
              <w:rPr>
                <w:rFonts w:eastAsia="Times New Roman"/>
              </w:rPr>
            </w:pPr>
            <w:r>
              <w:rPr>
                <w:rFonts w:eastAsia="Times New Roman"/>
              </w:rPr>
              <w:t>(2)</w:t>
            </w:r>
          </w:p>
        </w:tc>
      </w:tr>
      <w:tr w:rsidR="00E203C9" w14:paraId="2B081BBD" w14:textId="77777777" w:rsidTr="00362B29">
        <w:trPr>
          <w:tblCellSpacing w:w="15" w:type="dxa"/>
        </w:trPr>
        <w:tc>
          <w:tcPr>
            <w:tcW w:w="0" w:type="auto"/>
            <w:gridSpan w:val="3"/>
            <w:tcBorders>
              <w:bottom w:val="single" w:sz="6" w:space="0" w:color="000000"/>
            </w:tcBorders>
            <w:vAlign w:val="center"/>
            <w:hideMark/>
          </w:tcPr>
          <w:p w14:paraId="34D6AF19" w14:textId="77777777" w:rsidR="00E203C9" w:rsidRDefault="00E203C9" w:rsidP="00362B29">
            <w:pPr>
              <w:jc w:val="center"/>
              <w:rPr>
                <w:rFonts w:eastAsia="Times New Roman"/>
              </w:rPr>
            </w:pPr>
          </w:p>
        </w:tc>
      </w:tr>
      <w:tr w:rsidR="00E203C9" w14:paraId="0779469E" w14:textId="77777777" w:rsidTr="00362B29">
        <w:trPr>
          <w:tblCellSpacing w:w="15" w:type="dxa"/>
        </w:trPr>
        <w:tc>
          <w:tcPr>
            <w:tcW w:w="0" w:type="auto"/>
            <w:vAlign w:val="center"/>
            <w:hideMark/>
          </w:tcPr>
          <w:p w14:paraId="711CEA57" w14:textId="77777777" w:rsidR="00E203C9" w:rsidRDefault="00E203C9" w:rsidP="00362B29">
            <w:pPr>
              <w:rPr>
                <w:rFonts w:eastAsia="Times New Roman"/>
              </w:rPr>
            </w:pPr>
            <w:r>
              <w:rPr>
                <w:rFonts w:eastAsia="Times New Roman"/>
              </w:rPr>
              <w:t>Group</w:t>
            </w:r>
          </w:p>
        </w:tc>
        <w:tc>
          <w:tcPr>
            <w:tcW w:w="0" w:type="auto"/>
            <w:vAlign w:val="center"/>
            <w:hideMark/>
          </w:tcPr>
          <w:p w14:paraId="7D56ECC9" w14:textId="77777777" w:rsidR="00E203C9" w:rsidRDefault="00E203C9" w:rsidP="00362B29">
            <w:pPr>
              <w:jc w:val="center"/>
              <w:rPr>
                <w:rFonts w:eastAsia="Times New Roman"/>
              </w:rPr>
            </w:pPr>
            <w:r>
              <w:rPr>
                <w:rFonts w:eastAsia="Times New Roman"/>
              </w:rPr>
              <w:t>-0.8889</w:t>
            </w:r>
            <w:r>
              <w:rPr>
                <w:rFonts w:eastAsia="Times New Roman"/>
                <w:vertAlign w:val="superscript"/>
              </w:rPr>
              <w:t>*</w:t>
            </w:r>
          </w:p>
        </w:tc>
        <w:tc>
          <w:tcPr>
            <w:tcW w:w="0" w:type="auto"/>
            <w:vAlign w:val="center"/>
            <w:hideMark/>
          </w:tcPr>
          <w:p w14:paraId="0AC6CB7E" w14:textId="77777777" w:rsidR="00E203C9" w:rsidRDefault="00E203C9" w:rsidP="00362B29">
            <w:pPr>
              <w:jc w:val="center"/>
              <w:rPr>
                <w:rFonts w:eastAsia="Times New Roman"/>
              </w:rPr>
            </w:pPr>
            <w:r>
              <w:rPr>
                <w:rFonts w:eastAsia="Times New Roman"/>
              </w:rPr>
              <w:t>-0.7683</w:t>
            </w:r>
          </w:p>
        </w:tc>
      </w:tr>
      <w:tr w:rsidR="00E203C9" w14:paraId="7CEEB9CA" w14:textId="77777777" w:rsidTr="00362B29">
        <w:trPr>
          <w:tblCellSpacing w:w="15" w:type="dxa"/>
        </w:trPr>
        <w:tc>
          <w:tcPr>
            <w:tcW w:w="0" w:type="auto"/>
            <w:vAlign w:val="center"/>
            <w:hideMark/>
          </w:tcPr>
          <w:p w14:paraId="5296C475" w14:textId="77777777" w:rsidR="00E203C9" w:rsidRDefault="00E203C9" w:rsidP="00362B29">
            <w:pPr>
              <w:jc w:val="center"/>
              <w:rPr>
                <w:rFonts w:eastAsia="Times New Roman"/>
              </w:rPr>
            </w:pPr>
          </w:p>
        </w:tc>
        <w:tc>
          <w:tcPr>
            <w:tcW w:w="0" w:type="auto"/>
            <w:vAlign w:val="center"/>
            <w:hideMark/>
          </w:tcPr>
          <w:p w14:paraId="7CFBAB05" w14:textId="77777777" w:rsidR="00E203C9" w:rsidRDefault="00E203C9" w:rsidP="00362B29">
            <w:pPr>
              <w:jc w:val="center"/>
              <w:rPr>
                <w:rFonts w:eastAsia="Times New Roman"/>
              </w:rPr>
            </w:pPr>
            <w:r>
              <w:rPr>
                <w:rFonts w:eastAsia="Times New Roman"/>
              </w:rPr>
              <w:t>(0.4917)</w:t>
            </w:r>
          </w:p>
        </w:tc>
        <w:tc>
          <w:tcPr>
            <w:tcW w:w="0" w:type="auto"/>
            <w:vAlign w:val="center"/>
            <w:hideMark/>
          </w:tcPr>
          <w:p w14:paraId="5DDCDBF2" w14:textId="77777777" w:rsidR="00E203C9" w:rsidRDefault="00E203C9" w:rsidP="00362B29">
            <w:pPr>
              <w:jc w:val="center"/>
              <w:rPr>
                <w:rFonts w:eastAsia="Times New Roman"/>
              </w:rPr>
            </w:pPr>
            <w:r>
              <w:rPr>
                <w:rFonts w:eastAsia="Times New Roman"/>
              </w:rPr>
              <w:t>(0.4900)</w:t>
            </w:r>
          </w:p>
        </w:tc>
      </w:tr>
      <w:tr w:rsidR="00E203C9" w14:paraId="38A64157" w14:textId="77777777" w:rsidTr="00362B29">
        <w:trPr>
          <w:tblCellSpacing w:w="15" w:type="dxa"/>
        </w:trPr>
        <w:tc>
          <w:tcPr>
            <w:tcW w:w="0" w:type="auto"/>
            <w:vAlign w:val="center"/>
            <w:hideMark/>
          </w:tcPr>
          <w:p w14:paraId="6D5A6348" w14:textId="77777777" w:rsidR="00E203C9" w:rsidRDefault="00E203C9" w:rsidP="00362B29">
            <w:pPr>
              <w:rPr>
                <w:rFonts w:eastAsia="Times New Roman"/>
              </w:rPr>
            </w:pPr>
            <w:r>
              <w:rPr>
                <w:rFonts w:eastAsia="Times New Roman"/>
              </w:rPr>
              <w:t>Period</w:t>
            </w:r>
          </w:p>
        </w:tc>
        <w:tc>
          <w:tcPr>
            <w:tcW w:w="0" w:type="auto"/>
            <w:vAlign w:val="center"/>
            <w:hideMark/>
          </w:tcPr>
          <w:p w14:paraId="3F9FA662" w14:textId="77777777" w:rsidR="00E203C9" w:rsidRDefault="00E203C9" w:rsidP="00362B29">
            <w:pPr>
              <w:jc w:val="center"/>
              <w:rPr>
                <w:rFonts w:eastAsia="Times New Roman"/>
              </w:rPr>
            </w:pPr>
            <w:r>
              <w:rPr>
                <w:rFonts w:eastAsia="Times New Roman"/>
              </w:rPr>
              <w:t>-13.6369</w:t>
            </w:r>
            <w:r>
              <w:rPr>
                <w:rFonts w:eastAsia="Times New Roman"/>
                <w:vertAlign w:val="superscript"/>
              </w:rPr>
              <w:t>***</w:t>
            </w:r>
          </w:p>
        </w:tc>
        <w:tc>
          <w:tcPr>
            <w:tcW w:w="0" w:type="auto"/>
            <w:vAlign w:val="center"/>
            <w:hideMark/>
          </w:tcPr>
          <w:p w14:paraId="6ABEE6B9" w14:textId="77777777" w:rsidR="00E203C9" w:rsidRDefault="00E203C9" w:rsidP="00362B29">
            <w:pPr>
              <w:jc w:val="center"/>
              <w:rPr>
                <w:rFonts w:eastAsia="Times New Roman"/>
              </w:rPr>
            </w:pPr>
            <w:r>
              <w:rPr>
                <w:rFonts w:eastAsia="Times New Roman"/>
              </w:rPr>
              <w:t>-13.2955</w:t>
            </w:r>
            <w:r>
              <w:rPr>
                <w:rFonts w:eastAsia="Times New Roman"/>
                <w:vertAlign w:val="superscript"/>
              </w:rPr>
              <w:t>***</w:t>
            </w:r>
          </w:p>
        </w:tc>
      </w:tr>
      <w:tr w:rsidR="00E203C9" w14:paraId="278BB589" w14:textId="77777777" w:rsidTr="00362B29">
        <w:trPr>
          <w:tblCellSpacing w:w="15" w:type="dxa"/>
        </w:trPr>
        <w:tc>
          <w:tcPr>
            <w:tcW w:w="0" w:type="auto"/>
            <w:vAlign w:val="center"/>
            <w:hideMark/>
          </w:tcPr>
          <w:p w14:paraId="5D25834A" w14:textId="77777777" w:rsidR="00E203C9" w:rsidRDefault="00E203C9" w:rsidP="00362B29">
            <w:pPr>
              <w:jc w:val="center"/>
              <w:rPr>
                <w:rFonts w:eastAsia="Times New Roman"/>
              </w:rPr>
            </w:pPr>
          </w:p>
        </w:tc>
        <w:tc>
          <w:tcPr>
            <w:tcW w:w="0" w:type="auto"/>
            <w:vAlign w:val="center"/>
            <w:hideMark/>
          </w:tcPr>
          <w:p w14:paraId="032AA22D" w14:textId="77777777" w:rsidR="00E203C9" w:rsidRDefault="00E203C9" w:rsidP="00362B29">
            <w:pPr>
              <w:jc w:val="center"/>
              <w:rPr>
                <w:rFonts w:eastAsia="Times New Roman"/>
              </w:rPr>
            </w:pPr>
            <w:r>
              <w:rPr>
                <w:rFonts w:eastAsia="Times New Roman"/>
              </w:rPr>
              <w:t>(0.6641)</w:t>
            </w:r>
          </w:p>
        </w:tc>
        <w:tc>
          <w:tcPr>
            <w:tcW w:w="0" w:type="auto"/>
            <w:vAlign w:val="center"/>
            <w:hideMark/>
          </w:tcPr>
          <w:p w14:paraId="159C483B" w14:textId="77777777" w:rsidR="00E203C9" w:rsidRDefault="00E203C9" w:rsidP="00362B29">
            <w:pPr>
              <w:jc w:val="center"/>
              <w:rPr>
                <w:rFonts w:eastAsia="Times New Roman"/>
              </w:rPr>
            </w:pPr>
            <w:r>
              <w:rPr>
                <w:rFonts w:eastAsia="Times New Roman"/>
              </w:rPr>
              <w:t>(0.6610)</w:t>
            </w:r>
          </w:p>
        </w:tc>
      </w:tr>
      <w:tr w:rsidR="00E203C9" w14:paraId="247EBE16" w14:textId="77777777" w:rsidTr="00362B29">
        <w:trPr>
          <w:tblCellSpacing w:w="15" w:type="dxa"/>
        </w:trPr>
        <w:tc>
          <w:tcPr>
            <w:tcW w:w="0" w:type="auto"/>
            <w:vAlign w:val="center"/>
            <w:hideMark/>
          </w:tcPr>
          <w:p w14:paraId="35C018CB" w14:textId="77777777" w:rsidR="00E203C9" w:rsidRDefault="00E203C9" w:rsidP="00362B29">
            <w:pPr>
              <w:rPr>
                <w:rFonts w:eastAsia="Times New Roman"/>
              </w:rPr>
            </w:pPr>
            <w:r>
              <w:rPr>
                <w:rFonts w:eastAsia="Times New Roman"/>
              </w:rPr>
              <w:t>Tenor</w:t>
            </w:r>
          </w:p>
        </w:tc>
        <w:tc>
          <w:tcPr>
            <w:tcW w:w="0" w:type="auto"/>
            <w:vAlign w:val="center"/>
            <w:hideMark/>
          </w:tcPr>
          <w:p w14:paraId="2583FD4A" w14:textId="77777777" w:rsidR="00E203C9" w:rsidRDefault="00E203C9" w:rsidP="00362B29">
            <w:pPr>
              <w:rPr>
                <w:rFonts w:eastAsia="Times New Roman"/>
              </w:rPr>
            </w:pPr>
          </w:p>
        </w:tc>
        <w:tc>
          <w:tcPr>
            <w:tcW w:w="0" w:type="auto"/>
            <w:vAlign w:val="center"/>
            <w:hideMark/>
          </w:tcPr>
          <w:p w14:paraId="5398B5AE" w14:textId="77777777" w:rsidR="00E203C9" w:rsidRDefault="00E203C9" w:rsidP="00362B29">
            <w:pPr>
              <w:jc w:val="center"/>
              <w:rPr>
                <w:rFonts w:eastAsia="Times New Roman"/>
              </w:rPr>
            </w:pPr>
            <w:r>
              <w:rPr>
                <w:rFonts w:eastAsia="Times New Roman"/>
              </w:rPr>
              <w:t>0.0362</w:t>
            </w:r>
            <w:r>
              <w:rPr>
                <w:rFonts w:eastAsia="Times New Roman"/>
                <w:vertAlign w:val="superscript"/>
              </w:rPr>
              <w:t>***</w:t>
            </w:r>
          </w:p>
        </w:tc>
      </w:tr>
      <w:tr w:rsidR="00E203C9" w14:paraId="6E5BAB46" w14:textId="77777777" w:rsidTr="00362B29">
        <w:trPr>
          <w:tblCellSpacing w:w="15" w:type="dxa"/>
        </w:trPr>
        <w:tc>
          <w:tcPr>
            <w:tcW w:w="0" w:type="auto"/>
            <w:vAlign w:val="center"/>
            <w:hideMark/>
          </w:tcPr>
          <w:p w14:paraId="2D4F1EB8" w14:textId="77777777" w:rsidR="00E203C9" w:rsidRDefault="00E203C9" w:rsidP="00362B29">
            <w:pPr>
              <w:jc w:val="center"/>
              <w:rPr>
                <w:rFonts w:eastAsia="Times New Roman"/>
              </w:rPr>
            </w:pPr>
          </w:p>
        </w:tc>
        <w:tc>
          <w:tcPr>
            <w:tcW w:w="0" w:type="auto"/>
            <w:vAlign w:val="center"/>
            <w:hideMark/>
          </w:tcPr>
          <w:p w14:paraId="4F5A52AF" w14:textId="77777777" w:rsidR="00E203C9" w:rsidRDefault="00E203C9" w:rsidP="00362B29">
            <w:pPr>
              <w:rPr>
                <w:rFonts w:eastAsia="Times New Roman"/>
                <w:sz w:val="20"/>
                <w:szCs w:val="20"/>
              </w:rPr>
            </w:pPr>
          </w:p>
        </w:tc>
        <w:tc>
          <w:tcPr>
            <w:tcW w:w="0" w:type="auto"/>
            <w:vAlign w:val="center"/>
            <w:hideMark/>
          </w:tcPr>
          <w:p w14:paraId="5722D53F" w14:textId="77777777" w:rsidR="00E203C9" w:rsidRDefault="00E203C9" w:rsidP="00362B29">
            <w:pPr>
              <w:jc w:val="center"/>
              <w:rPr>
                <w:rFonts w:eastAsia="Times New Roman"/>
              </w:rPr>
            </w:pPr>
            <w:r>
              <w:rPr>
                <w:rFonts w:eastAsia="Times New Roman"/>
              </w:rPr>
              <w:t>(0.0086)</w:t>
            </w:r>
          </w:p>
        </w:tc>
      </w:tr>
      <w:tr w:rsidR="00E203C9" w14:paraId="37BE4B56" w14:textId="77777777" w:rsidTr="00362B29">
        <w:trPr>
          <w:tblCellSpacing w:w="15" w:type="dxa"/>
        </w:trPr>
        <w:tc>
          <w:tcPr>
            <w:tcW w:w="0" w:type="auto"/>
            <w:vAlign w:val="center"/>
            <w:hideMark/>
          </w:tcPr>
          <w:p w14:paraId="4DC69105" w14:textId="77777777" w:rsidR="00E203C9" w:rsidRDefault="00E203C9" w:rsidP="00362B29">
            <w:pPr>
              <w:rPr>
                <w:rFonts w:eastAsia="Times New Roman"/>
              </w:rPr>
            </w:pPr>
            <w:r>
              <w:rPr>
                <w:rFonts w:eastAsia="Times New Roman"/>
              </w:rPr>
              <w:t>Log Notional</w:t>
            </w:r>
          </w:p>
        </w:tc>
        <w:tc>
          <w:tcPr>
            <w:tcW w:w="0" w:type="auto"/>
            <w:vAlign w:val="center"/>
            <w:hideMark/>
          </w:tcPr>
          <w:p w14:paraId="55B63891" w14:textId="77777777" w:rsidR="00E203C9" w:rsidRDefault="00E203C9" w:rsidP="00362B29">
            <w:pPr>
              <w:rPr>
                <w:rFonts w:eastAsia="Times New Roman"/>
              </w:rPr>
            </w:pPr>
          </w:p>
        </w:tc>
        <w:tc>
          <w:tcPr>
            <w:tcW w:w="0" w:type="auto"/>
            <w:vAlign w:val="center"/>
            <w:hideMark/>
          </w:tcPr>
          <w:p w14:paraId="4AA50504" w14:textId="77777777" w:rsidR="00E203C9" w:rsidRDefault="00E203C9" w:rsidP="00362B29">
            <w:pPr>
              <w:jc w:val="center"/>
              <w:rPr>
                <w:rFonts w:eastAsia="Times New Roman"/>
              </w:rPr>
            </w:pPr>
            <w:r>
              <w:rPr>
                <w:rFonts w:eastAsia="Times New Roman"/>
              </w:rPr>
              <w:t>0.7755</w:t>
            </w:r>
            <w:r>
              <w:rPr>
                <w:rFonts w:eastAsia="Times New Roman"/>
                <w:vertAlign w:val="superscript"/>
              </w:rPr>
              <w:t>***</w:t>
            </w:r>
          </w:p>
        </w:tc>
      </w:tr>
      <w:tr w:rsidR="00E203C9" w14:paraId="5613519D" w14:textId="77777777" w:rsidTr="00362B29">
        <w:trPr>
          <w:tblCellSpacing w:w="15" w:type="dxa"/>
        </w:trPr>
        <w:tc>
          <w:tcPr>
            <w:tcW w:w="0" w:type="auto"/>
            <w:vAlign w:val="center"/>
            <w:hideMark/>
          </w:tcPr>
          <w:p w14:paraId="1A5CF6C4" w14:textId="77777777" w:rsidR="00E203C9" w:rsidRDefault="00E203C9" w:rsidP="00362B29">
            <w:pPr>
              <w:jc w:val="center"/>
              <w:rPr>
                <w:rFonts w:eastAsia="Times New Roman"/>
              </w:rPr>
            </w:pPr>
          </w:p>
        </w:tc>
        <w:tc>
          <w:tcPr>
            <w:tcW w:w="0" w:type="auto"/>
            <w:vAlign w:val="center"/>
            <w:hideMark/>
          </w:tcPr>
          <w:p w14:paraId="7B736C7B" w14:textId="77777777" w:rsidR="00E203C9" w:rsidRDefault="00E203C9" w:rsidP="00362B29">
            <w:pPr>
              <w:rPr>
                <w:rFonts w:eastAsia="Times New Roman"/>
                <w:sz w:val="20"/>
                <w:szCs w:val="20"/>
              </w:rPr>
            </w:pPr>
          </w:p>
        </w:tc>
        <w:tc>
          <w:tcPr>
            <w:tcW w:w="0" w:type="auto"/>
            <w:vAlign w:val="center"/>
            <w:hideMark/>
          </w:tcPr>
          <w:p w14:paraId="16159C21" w14:textId="77777777" w:rsidR="00E203C9" w:rsidRDefault="00E203C9" w:rsidP="00362B29">
            <w:pPr>
              <w:jc w:val="center"/>
              <w:rPr>
                <w:rFonts w:eastAsia="Times New Roman"/>
              </w:rPr>
            </w:pPr>
            <w:r>
              <w:rPr>
                <w:rFonts w:eastAsia="Times New Roman"/>
              </w:rPr>
              <w:t>(0.0671)</w:t>
            </w:r>
          </w:p>
        </w:tc>
      </w:tr>
      <w:tr w:rsidR="00E203C9" w14:paraId="4B826096" w14:textId="77777777" w:rsidTr="00362B29">
        <w:trPr>
          <w:tblCellSpacing w:w="15" w:type="dxa"/>
        </w:trPr>
        <w:tc>
          <w:tcPr>
            <w:tcW w:w="0" w:type="auto"/>
            <w:vAlign w:val="center"/>
            <w:hideMark/>
          </w:tcPr>
          <w:p w14:paraId="3E2ED3A5" w14:textId="77777777" w:rsidR="00E203C9" w:rsidRDefault="00E203C9" w:rsidP="00362B29">
            <w:pPr>
              <w:rPr>
                <w:rFonts w:eastAsia="Times New Roman"/>
              </w:rPr>
            </w:pPr>
            <w:r>
              <w:rPr>
                <w:rFonts w:eastAsia="Times New Roman"/>
              </w:rPr>
              <w:t>Capped</w:t>
            </w:r>
          </w:p>
        </w:tc>
        <w:tc>
          <w:tcPr>
            <w:tcW w:w="0" w:type="auto"/>
            <w:vAlign w:val="center"/>
            <w:hideMark/>
          </w:tcPr>
          <w:p w14:paraId="257A3217" w14:textId="77777777" w:rsidR="00E203C9" w:rsidRDefault="00E203C9" w:rsidP="00362B29">
            <w:pPr>
              <w:rPr>
                <w:rFonts w:eastAsia="Times New Roman"/>
              </w:rPr>
            </w:pPr>
          </w:p>
        </w:tc>
        <w:tc>
          <w:tcPr>
            <w:tcW w:w="0" w:type="auto"/>
            <w:vAlign w:val="center"/>
            <w:hideMark/>
          </w:tcPr>
          <w:p w14:paraId="5BE06B54" w14:textId="77777777" w:rsidR="00E203C9" w:rsidRDefault="00E203C9" w:rsidP="00362B29">
            <w:pPr>
              <w:jc w:val="center"/>
              <w:rPr>
                <w:rFonts w:eastAsia="Times New Roman"/>
              </w:rPr>
            </w:pPr>
            <w:r>
              <w:rPr>
                <w:rFonts w:eastAsia="Times New Roman"/>
              </w:rPr>
              <w:t>-0.9311</w:t>
            </w:r>
            <w:r>
              <w:rPr>
                <w:rFonts w:eastAsia="Times New Roman"/>
                <w:vertAlign w:val="superscript"/>
              </w:rPr>
              <w:t>***</w:t>
            </w:r>
          </w:p>
        </w:tc>
      </w:tr>
      <w:tr w:rsidR="00E203C9" w14:paraId="490633DC" w14:textId="77777777" w:rsidTr="00362B29">
        <w:trPr>
          <w:tblCellSpacing w:w="15" w:type="dxa"/>
        </w:trPr>
        <w:tc>
          <w:tcPr>
            <w:tcW w:w="0" w:type="auto"/>
            <w:vAlign w:val="center"/>
            <w:hideMark/>
          </w:tcPr>
          <w:p w14:paraId="63C049FC" w14:textId="77777777" w:rsidR="00E203C9" w:rsidRDefault="00E203C9" w:rsidP="00362B29">
            <w:pPr>
              <w:jc w:val="center"/>
              <w:rPr>
                <w:rFonts w:eastAsia="Times New Roman"/>
              </w:rPr>
            </w:pPr>
          </w:p>
        </w:tc>
        <w:tc>
          <w:tcPr>
            <w:tcW w:w="0" w:type="auto"/>
            <w:vAlign w:val="center"/>
            <w:hideMark/>
          </w:tcPr>
          <w:p w14:paraId="62E32D2C" w14:textId="77777777" w:rsidR="00E203C9" w:rsidRDefault="00E203C9" w:rsidP="00362B29">
            <w:pPr>
              <w:rPr>
                <w:rFonts w:eastAsia="Times New Roman"/>
                <w:sz w:val="20"/>
                <w:szCs w:val="20"/>
              </w:rPr>
            </w:pPr>
          </w:p>
        </w:tc>
        <w:tc>
          <w:tcPr>
            <w:tcW w:w="0" w:type="auto"/>
            <w:vAlign w:val="center"/>
            <w:hideMark/>
          </w:tcPr>
          <w:p w14:paraId="4048EF04" w14:textId="77777777" w:rsidR="00E203C9" w:rsidRDefault="00E203C9" w:rsidP="00362B29">
            <w:pPr>
              <w:jc w:val="center"/>
              <w:rPr>
                <w:rFonts w:eastAsia="Times New Roman"/>
              </w:rPr>
            </w:pPr>
            <w:r>
              <w:rPr>
                <w:rFonts w:eastAsia="Times New Roman"/>
              </w:rPr>
              <w:t>(0.1849)</w:t>
            </w:r>
          </w:p>
        </w:tc>
      </w:tr>
      <w:tr w:rsidR="00E203C9" w14:paraId="5D0CEA27" w14:textId="77777777" w:rsidTr="00362B29">
        <w:trPr>
          <w:tblCellSpacing w:w="15" w:type="dxa"/>
        </w:trPr>
        <w:tc>
          <w:tcPr>
            <w:tcW w:w="0" w:type="auto"/>
            <w:vAlign w:val="center"/>
            <w:hideMark/>
          </w:tcPr>
          <w:p w14:paraId="0E005CBC" w14:textId="77777777" w:rsidR="00E203C9" w:rsidRDefault="00E203C9" w:rsidP="00362B29">
            <w:pPr>
              <w:rPr>
                <w:rFonts w:eastAsia="Times New Roman"/>
              </w:rPr>
            </w:pPr>
            <w:r>
              <w:rPr>
                <w:rFonts w:eastAsia="Times New Roman"/>
              </w:rPr>
              <w:t>SEF</w:t>
            </w:r>
          </w:p>
        </w:tc>
        <w:tc>
          <w:tcPr>
            <w:tcW w:w="0" w:type="auto"/>
            <w:vAlign w:val="center"/>
            <w:hideMark/>
          </w:tcPr>
          <w:p w14:paraId="3EF25BA8" w14:textId="77777777" w:rsidR="00E203C9" w:rsidRDefault="00E203C9" w:rsidP="00362B29">
            <w:pPr>
              <w:rPr>
                <w:rFonts w:eastAsia="Times New Roman"/>
              </w:rPr>
            </w:pPr>
          </w:p>
        </w:tc>
        <w:tc>
          <w:tcPr>
            <w:tcW w:w="0" w:type="auto"/>
            <w:vAlign w:val="center"/>
            <w:hideMark/>
          </w:tcPr>
          <w:p w14:paraId="72B3212F" w14:textId="77777777" w:rsidR="00E203C9" w:rsidRDefault="00E203C9" w:rsidP="00362B29">
            <w:pPr>
              <w:jc w:val="center"/>
              <w:rPr>
                <w:rFonts w:eastAsia="Times New Roman"/>
              </w:rPr>
            </w:pPr>
            <w:r>
              <w:rPr>
                <w:rFonts w:eastAsia="Times New Roman"/>
              </w:rPr>
              <w:t>0.6922</w:t>
            </w:r>
          </w:p>
        </w:tc>
      </w:tr>
      <w:tr w:rsidR="00E203C9" w14:paraId="4566BF87" w14:textId="77777777" w:rsidTr="00362B29">
        <w:trPr>
          <w:tblCellSpacing w:w="15" w:type="dxa"/>
        </w:trPr>
        <w:tc>
          <w:tcPr>
            <w:tcW w:w="0" w:type="auto"/>
            <w:vAlign w:val="center"/>
            <w:hideMark/>
          </w:tcPr>
          <w:p w14:paraId="537FD187" w14:textId="77777777" w:rsidR="00E203C9" w:rsidRDefault="00E203C9" w:rsidP="00362B29">
            <w:pPr>
              <w:jc w:val="center"/>
              <w:rPr>
                <w:rFonts w:eastAsia="Times New Roman"/>
              </w:rPr>
            </w:pPr>
          </w:p>
        </w:tc>
        <w:tc>
          <w:tcPr>
            <w:tcW w:w="0" w:type="auto"/>
            <w:vAlign w:val="center"/>
            <w:hideMark/>
          </w:tcPr>
          <w:p w14:paraId="69960F71" w14:textId="77777777" w:rsidR="00E203C9" w:rsidRDefault="00E203C9" w:rsidP="00362B29">
            <w:pPr>
              <w:rPr>
                <w:rFonts w:eastAsia="Times New Roman"/>
                <w:sz w:val="20"/>
                <w:szCs w:val="20"/>
              </w:rPr>
            </w:pPr>
          </w:p>
        </w:tc>
        <w:tc>
          <w:tcPr>
            <w:tcW w:w="0" w:type="auto"/>
            <w:vAlign w:val="center"/>
            <w:hideMark/>
          </w:tcPr>
          <w:p w14:paraId="3CDB555E" w14:textId="77777777" w:rsidR="00E203C9" w:rsidRDefault="00E203C9" w:rsidP="00362B29">
            <w:pPr>
              <w:jc w:val="center"/>
              <w:rPr>
                <w:rFonts w:eastAsia="Times New Roman"/>
              </w:rPr>
            </w:pPr>
            <w:r>
              <w:rPr>
                <w:rFonts w:eastAsia="Times New Roman"/>
              </w:rPr>
              <w:t>(2.5197)</w:t>
            </w:r>
          </w:p>
        </w:tc>
      </w:tr>
      <w:tr w:rsidR="00E203C9" w14:paraId="7516B345" w14:textId="77777777" w:rsidTr="00362B29">
        <w:trPr>
          <w:tblCellSpacing w:w="15" w:type="dxa"/>
        </w:trPr>
        <w:tc>
          <w:tcPr>
            <w:tcW w:w="0" w:type="auto"/>
            <w:vAlign w:val="center"/>
            <w:hideMark/>
          </w:tcPr>
          <w:p w14:paraId="11CE89B8" w14:textId="77777777" w:rsidR="00E203C9" w:rsidRDefault="00E203C9" w:rsidP="00362B29">
            <w:pPr>
              <w:rPr>
                <w:rFonts w:eastAsia="Times New Roman"/>
              </w:rPr>
            </w:pPr>
            <w:r>
              <w:rPr>
                <w:rFonts w:eastAsia="Times New Roman"/>
              </w:rPr>
              <w:t>Morning Session</w:t>
            </w:r>
          </w:p>
        </w:tc>
        <w:tc>
          <w:tcPr>
            <w:tcW w:w="0" w:type="auto"/>
            <w:vAlign w:val="center"/>
            <w:hideMark/>
          </w:tcPr>
          <w:p w14:paraId="3B860BFF" w14:textId="77777777" w:rsidR="00E203C9" w:rsidRDefault="00E203C9" w:rsidP="00362B29">
            <w:pPr>
              <w:rPr>
                <w:rFonts w:eastAsia="Times New Roman"/>
              </w:rPr>
            </w:pPr>
          </w:p>
        </w:tc>
        <w:tc>
          <w:tcPr>
            <w:tcW w:w="0" w:type="auto"/>
            <w:vAlign w:val="center"/>
            <w:hideMark/>
          </w:tcPr>
          <w:p w14:paraId="2086F94D" w14:textId="77777777" w:rsidR="00E203C9" w:rsidRDefault="00E203C9" w:rsidP="00362B29">
            <w:pPr>
              <w:jc w:val="center"/>
              <w:rPr>
                <w:rFonts w:eastAsia="Times New Roman"/>
              </w:rPr>
            </w:pPr>
            <w:r>
              <w:rPr>
                <w:rFonts w:eastAsia="Times New Roman"/>
              </w:rPr>
              <w:t>-1.0238</w:t>
            </w:r>
            <w:r>
              <w:rPr>
                <w:rFonts w:eastAsia="Times New Roman"/>
                <w:vertAlign w:val="superscript"/>
              </w:rPr>
              <w:t>***</w:t>
            </w:r>
          </w:p>
        </w:tc>
      </w:tr>
      <w:tr w:rsidR="00E203C9" w14:paraId="60B80589" w14:textId="77777777" w:rsidTr="00362B29">
        <w:trPr>
          <w:tblCellSpacing w:w="15" w:type="dxa"/>
        </w:trPr>
        <w:tc>
          <w:tcPr>
            <w:tcW w:w="0" w:type="auto"/>
            <w:vAlign w:val="center"/>
            <w:hideMark/>
          </w:tcPr>
          <w:p w14:paraId="02E85608" w14:textId="77777777" w:rsidR="00E203C9" w:rsidRDefault="00E203C9" w:rsidP="00362B29">
            <w:pPr>
              <w:jc w:val="center"/>
              <w:rPr>
                <w:rFonts w:eastAsia="Times New Roman"/>
              </w:rPr>
            </w:pPr>
          </w:p>
        </w:tc>
        <w:tc>
          <w:tcPr>
            <w:tcW w:w="0" w:type="auto"/>
            <w:vAlign w:val="center"/>
            <w:hideMark/>
          </w:tcPr>
          <w:p w14:paraId="26391D0A" w14:textId="77777777" w:rsidR="00E203C9" w:rsidRDefault="00E203C9" w:rsidP="00362B29">
            <w:pPr>
              <w:rPr>
                <w:rFonts w:eastAsia="Times New Roman"/>
                <w:sz w:val="20"/>
                <w:szCs w:val="20"/>
              </w:rPr>
            </w:pPr>
          </w:p>
        </w:tc>
        <w:tc>
          <w:tcPr>
            <w:tcW w:w="0" w:type="auto"/>
            <w:vAlign w:val="center"/>
            <w:hideMark/>
          </w:tcPr>
          <w:p w14:paraId="781BE1F2" w14:textId="77777777" w:rsidR="00E203C9" w:rsidRDefault="00E203C9" w:rsidP="00362B29">
            <w:pPr>
              <w:jc w:val="center"/>
              <w:rPr>
                <w:rFonts w:eastAsia="Times New Roman"/>
              </w:rPr>
            </w:pPr>
            <w:r>
              <w:rPr>
                <w:rFonts w:eastAsia="Times New Roman"/>
              </w:rPr>
              <w:t>(0.1843)</w:t>
            </w:r>
          </w:p>
        </w:tc>
      </w:tr>
      <w:tr w:rsidR="00E203C9" w14:paraId="28D1ED0A" w14:textId="77777777" w:rsidTr="00362B29">
        <w:trPr>
          <w:tblCellSpacing w:w="15" w:type="dxa"/>
        </w:trPr>
        <w:tc>
          <w:tcPr>
            <w:tcW w:w="0" w:type="auto"/>
            <w:vAlign w:val="center"/>
            <w:hideMark/>
          </w:tcPr>
          <w:p w14:paraId="0EB945F2" w14:textId="77777777" w:rsidR="00E203C9" w:rsidRDefault="00E203C9" w:rsidP="00362B29">
            <w:pPr>
              <w:rPr>
                <w:rFonts w:eastAsia="Times New Roman"/>
              </w:rPr>
            </w:pPr>
            <w:r>
              <w:rPr>
                <w:rFonts w:eastAsia="Times New Roman"/>
              </w:rPr>
              <w:t>Afternoon Session</w:t>
            </w:r>
          </w:p>
        </w:tc>
        <w:tc>
          <w:tcPr>
            <w:tcW w:w="0" w:type="auto"/>
            <w:vAlign w:val="center"/>
            <w:hideMark/>
          </w:tcPr>
          <w:p w14:paraId="74BCFAFA" w14:textId="77777777" w:rsidR="00E203C9" w:rsidRDefault="00E203C9" w:rsidP="00362B29">
            <w:pPr>
              <w:rPr>
                <w:rFonts w:eastAsia="Times New Roman"/>
              </w:rPr>
            </w:pPr>
          </w:p>
        </w:tc>
        <w:tc>
          <w:tcPr>
            <w:tcW w:w="0" w:type="auto"/>
            <w:vAlign w:val="center"/>
            <w:hideMark/>
          </w:tcPr>
          <w:p w14:paraId="10F52D27" w14:textId="77777777" w:rsidR="00E203C9" w:rsidRDefault="00E203C9" w:rsidP="00362B29">
            <w:pPr>
              <w:jc w:val="center"/>
              <w:rPr>
                <w:rFonts w:eastAsia="Times New Roman"/>
              </w:rPr>
            </w:pPr>
            <w:r>
              <w:rPr>
                <w:rFonts w:eastAsia="Times New Roman"/>
              </w:rPr>
              <w:t>-1.2368</w:t>
            </w:r>
            <w:r>
              <w:rPr>
                <w:rFonts w:eastAsia="Times New Roman"/>
                <w:vertAlign w:val="superscript"/>
              </w:rPr>
              <w:t>***</w:t>
            </w:r>
          </w:p>
        </w:tc>
      </w:tr>
      <w:tr w:rsidR="00E203C9" w14:paraId="2C2C95BC" w14:textId="77777777" w:rsidTr="00362B29">
        <w:trPr>
          <w:tblCellSpacing w:w="15" w:type="dxa"/>
        </w:trPr>
        <w:tc>
          <w:tcPr>
            <w:tcW w:w="0" w:type="auto"/>
            <w:vAlign w:val="center"/>
            <w:hideMark/>
          </w:tcPr>
          <w:p w14:paraId="187F5122" w14:textId="77777777" w:rsidR="00E203C9" w:rsidRDefault="00E203C9" w:rsidP="00362B29">
            <w:pPr>
              <w:jc w:val="center"/>
              <w:rPr>
                <w:rFonts w:eastAsia="Times New Roman"/>
              </w:rPr>
            </w:pPr>
          </w:p>
        </w:tc>
        <w:tc>
          <w:tcPr>
            <w:tcW w:w="0" w:type="auto"/>
            <w:vAlign w:val="center"/>
            <w:hideMark/>
          </w:tcPr>
          <w:p w14:paraId="6758372D" w14:textId="77777777" w:rsidR="00E203C9" w:rsidRDefault="00E203C9" w:rsidP="00362B29">
            <w:pPr>
              <w:rPr>
                <w:rFonts w:eastAsia="Times New Roman"/>
                <w:sz w:val="20"/>
                <w:szCs w:val="20"/>
              </w:rPr>
            </w:pPr>
          </w:p>
        </w:tc>
        <w:tc>
          <w:tcPr>
            <w:tcW w:w="0" w:type="auto"/>
            <w:vAlign w:val="center"/>
            <w:hideMark/>
          </w:tcPr>
          <w:p w14:paraId="3E49B188" w14:textId="77777777" w:rsidR="00E203C9" w:rsidRDefault="00E203C9" w:rsidP="00362B29">
            <w:pPr>
              <w:jc w:val="center"/>
              <w:rPr>
                <w:rFonts w:eastAsia="Times New Roman"/>
              </w:rPr>
            </w:pPr>
            <w:r>
              <w:rPr>
                <w:rFonts w:eastAsia="Times New Roman"/>
              </w:rPr>
              <w:t>(0.1814)</w:t>
            </w:r>
          </w:p>
        </w:tc>
      </w:tr>
      <w:tr w:rsidR="00E203C9" w14:paraId="53F8518D" w14:textId="77777777" w:rsidTr="00362B29">
        <w:trPr>
          <w:tblCellSpacing w:w="15" w:type="dxa"/>
        </w:trPr>
        <w:tc>
          <w:tcPr>
            <w:tcW w:w="0" w:type="auto"/>
            <w:vAlign w:val="center"/>
            <w:hideMark/>
          </w:tcPr>
          <w:p w14:paraId="45791348" w14:textId="77777777" w:rsidR="00E203C9" w:rsidRDefault="00E203C9" w:rsidP="00362B29">
            <w:pPr>
              <w:rPr>
                <w:rFonts w:eastAsia="Times New Roman"/>
              </w:rPr>
            </w:pPr>
            <w:r>
              <w:rPr>
                <w:rFonts w:eastAsia="Times New Roman"/>
              </w:rPr>
              <w:t>Off Hours</w:t>
            </w:r>
          </w:p>
        </w:tc>
        <w:tc>
          <w:tcPr>
            <w:tcW w:w="0" w:type="auto"/>
            <w:vAlign w:val="center"/>
            <w:hideMark/>
          </w:tcPr>
          <w:p w14:paraId="50E57DA8" w14:textId="77777777" w:rsidR="00E203C9" w:rsidRDefault="00E203C9" w:rsidP="00362B29">
            <w:pPr>
              <w:rPr>
                <w:rFonts w:eastAsia="Times New Roman"/>
              </w:rPr>
            </w:pPr>
          </w:p>
        </w:tc>
        <w:tc>
          <w:tcPr>
            <w:tcW w:w="0" w:type="auto"/>
            <w:vAlign w:val="center"/>
            <w:hideMark/>
          </w:tcPr>
          <w:p w14:paraId="0F128155" w14:textId="77777777" w:rsidR="00E203C9" w:rsidRDefault="00E203C9" w:rsidP="00362B29">
            <w:pPr>
              <w:jc w:val="center"/>
              <w:rPr>
                <w:rFonts w:eastAsia="Times New Roman"/>
              </w:rPr>
            </w:pPr>
            <w:r>
              <w:rPr>
                <w:rFonts w:eastAsia="Times New Roman"/>
              </w:rPr>
              <w:t>-1.2907</w:t>
            </w:r>
            <w:r>
              <w:rPr>
                <w:rFonts w:eastAsia="Times New Roman"/>
                <w:vertAlign w:val="superscript"/>
              </w:rPr>
              <w:t>***</w:t>
            </w:r>
          </w:p>
        </w:tc>
      </w:tr>
      <w:tr w:rsidR="00E203C9" w14:paraId="693D0F86" w14:textId="77777777" w:rsidTr="00362B29">
        <w:trPr>
          <w:tblCellSpacing w:w="15" w:type="dxa"/>
        </w:trPr>
        <w:tc>
          <w:tcPr>
            <w:tcW w:w="0" w:type="auto"/>
            <w:vAlign w:val="center"/>
            <w:hideMark/>
          </w:tcPr>
          <w:p w14:paraId="785D667C" w14:textId="77777777" w:rsidR="00E203C9" w:rsidRDefault="00E203C9" w:rsidP="00362B29">
            <w:pPr>
              <w:jc w:val="center"/>
              <w:rPr>
                <w:rFonts w:eastAsia="Times New Roman"/>
              </w:rPr>
            </w:pPr>
          </w:p>
        </w:tc>
        <w:tc>
          <w:tcPr>
            <w:tcW w:w="0" w:type="auto"/>
            <w:vAlign w:val="center"/>
            <w:hideMark/>
          </w:tcPr>
          <w:p w14:paraId="3231A234" w14:textId="77777777" w:rsidR="00E203C9" w:rsidRDefault="00E203C9" w:rsidP="00362B29">
            <w:pPr>
              <w:rPr>
                <w:rFonts w:eastAsia="Times New Roman"/>
                <w:sz w:val="20"/>
                <w:szCs w:val="20"/>
              </w:rPr>
            </w:pPr>
          </w:p>
        </w:tc>
        <w:tc>
          <w:tcPr>
            <w:tcW w:w="0" w:type="auto"/>
            <w:vAlign w:val="center"/>
            <w:hideMark/>
          </w:tcPr>
          <w:p w14:paraId="352861CF" w14:textId="77777777" w:rsidR="00E203C9" w:rsidRDefault="00E203C9" w:rsidP="00362B29">
            <w:pPr>
              <w:jc w:val="center"/>
              <w:rPr>
                <w:rFonts w:eastAsia="Times New Roman"/>
              </w:rPr>
            </w:pPr>
            <w:r>
              <w:rPr>
                <w:rFonts w:eastAsia="Times New Roman"/>
              </w:rPr>
              <w:t>(0.2125)</w:t>
            </w:r>
          </w:p>
        </w:tc>
      </w:tr>
      <w:tr w:rsidR="00E203C9" w14:paraId="44D3BA3D" w14:textId="77777777" w:rsidTr="00362B29">
        <w:trPr>
          <w:tblCellSpacing w:w="15" w:type="dxa"/>
        </w:trPr>
        <w:tc>
          <w:tcPr>
            <w:tcW w:w="0" w:type="auto"/>
            <w:vAlign w:val="center"/>
            <w:hideMark/>
          </w:tcPr>
          <w:p w14:paraId="668972E6" w14:textId="77777777" w:rsidR="00E203C9" w:rsidRDefault="00E203C9" w:rsidP="00362B29">
            <w:pPr>
              <w:rPr>
                <w:rFonts w:eastAsia="Times New Roman"/>
              </w:rPr>
            </w:pPr>
            <w:r>
              <w:rPr>
                <w:rFonts w:eastAsia="Times New Roman"/>
              </w:rPr>
              <w:t>Monday</w:t>
            </w:r>
          </w:p>
        </w:tc>
        <w:tc>
          <w:tcPr>
            <w:tcW w:w="0" w:type="auto"/>
            <w:vAlign w:val="center"/>
            <w:hideMark/>
          </w:tcPr>
          <w:p w14:paraId="4209DEFC" w14:textId="77777777" w:rsidR="00E203C9" w:rsidRDefault="00E203C9" w:rsidP="00362B29">
            <w:pPr>
              <w:rPr>
                <w:rFonts w:eastAsia="Times New Roman"/>
              </w:rPr>
            </w:pPr>
          </w:p>
        </w:tc>
        <w:tc>
          <w:tcPr>
            <w:tcW w:w="0" w:type="auto"/>
            <w:vAlign w:val="center"/>
            <w:hideMark/>
          </w:tcPr>
          <w:p w14:paraId="0FBC45F0" w14:textId="77777777" w:rsidR="00E203C9" w:rsidRDefault="00E203C9" w:rsidP="00362B29">
            <w:pPr>
              <w:jc w:val="center"/>
              <w:rPr>
                <w:rFonts w:eastAsia="Times New Roman"/>
              </w:rPr>
            </w:pPr>
            <w:r>
              <w:rPr>
                <w:rFonts w:eastAsia="Times New Roman"/>
              </w:rPr>
              <w:t>1.5672</w:t>
            </w:r>
            <w:r>
              <w:rPr>
                <w:rFonts w:eastAsia="Times New Roman"/>
                <w:vertAlign w:val="superscript"/>
              </w:rPr>
              <w:t>***</w:t>
            </w:r>
          </w:p>
        </w:tc>
      </w:tr>
      <w:tr w:rsidR="00E203C9" w14:paraId="3E01EE7A" w14:textId="77777777" w:rsidTr="00362B29">
        <w:trPr>
          <w:tblCellSpacing w:w="15" w:type="dxa"/>
        </w:trPr>
        <w:tc>
          <w:tcPr>
            <w:tcW w:w="0" w:type="auto"/>
            <w:vAlign w:val="center"/>
            <w:hideMark/>
          </w:tcPr>
          <w:p w14:paraId="099C9CE4" w14:textId="77777777" w:rsidR="00E203C9" w:rsidRDefault="00E203C9" w:rsidP="00362B29">
            <w:pPr>
              <w:jc w:val="center"/>
              <w:rPr>
                <w:rFonts w:eastAsia="Times New Roman"/>
              </w:rPr>
            </w:pPr>
          </w:p>
        </w:tc>
        <w:tc>
          <w:tcPr>
            <w:tcW w:w="0" w:type="auto"/>
            <w:vAlign w:val="center"/>
            <w:hideMark/>
          </w:tcPr>
          <w:p w14:paraId="583B8B6D" w14:textId="77777777" w:rsidR="00E203C9" w:rsidRDefault="00E203C9" w:rsidP="00362B29">
            <w:pPr>
              <w:rPr>
                <w:rFonts w:eastAsia="Times New Roman"/>
                <w:sz w:val="20"/>
                <w:szCs w:val="20"/>
              </w:rPr>
            </w:pPr>
          </w:p>
        </w:tc>
        <w:tc>
          <w:tcPr>
            <w:tcW w:w="0" w:type="auto"/>
            <w:vAlign w:val="center"/>
            <w:hideMark/>
          </w:tcPr>
          <w:p w14:paraId="7F60C210" w14:textId="77777777" w:rsidR="00E203C9" w:rsidRDefault="00E203C9" w:rsidP="00362B29">
            <w:pPr>
              <w:jc w:val="center"/>
              <w:rPr>
                <w:rFonts w:eastAsia="Times New Roman"/>
              </w:rPr>
            </w:pPr>
            <w:r>
              <w:rPr>
                <w:rFonts w:eastAsia="Times New Roman"/>
              </w:rPr>
              <w:t>(0.2244)</w:t>
            </w:r>
          </w:p>
        </w:tc>
      </w:tr>
      <w:tr w:rsidR="00E203C9" w14:paraId="62C02C2E" w14:textId="77777777" w:rsidTr="00362B29">
        <w:trPr>
          <w:tblCellSpacing w:w="15" w:type="dxa"/>
        </w:trPr>
        <w:tc>
          <w:tcPr>
            <w:tcW w:w="0" w:type="auto"/>
            <w:vAlign w:val="center"/>
            <w:hideMark/>
          </w:tcPr>
          <w:p w14:paraId="6B26922A" w14:textId="77777777" w:rsidR="00E203C9" w:rsidRDefault="00E203C9" w:rsidP="00362B29">
            <w:pPr>
              <w:rPr>
                <w:rFonts w:eastAsia="Times New Roman"/>
              </w:rPr>
            </w:pPr>
            <w:r>
              <w:rPr>
                <w:rFonts w:eastAsia="Times New Roman"/>
              </w:rPr>
              <w:t>Tuesday</w:t>
            </w:r>
          </w:p>
        </w:tc>
        <w:tc>
          <w:tcPr>
            <w:tcW w:w="0" w:type="auto"/>
            <w:vAlign w:val="center"/>
            <w:hideMark/>
          </w:tcPr>
          <w:p w14:paraId="41C238EA" w14:textId="77777777" w:rsidR="00E203C9" w:rsidRDefault="00E203C9" w:rsidP="00362B29">
            <w:pPr>
              <w:rPr>
                <w:rFonts w:eastAsia="Times New Roman"/>
              </w:rPr>
            </w:pPr>
          </w:p>
        </w:tc>
        <w:tc>
          <w:tcPr>
            <w:tcW w:w="0" w:type="auto"/>
            <w:vAlign w:val="center"/>
            <w:hideMark/>
          </w:tcPr>
          <w:p w14:paraId="530E32D0" w14:textId="77777777" w:rsidR="00E203C9" w:rsidRDefault="00E203C9" w:rsidP="00362B29">
            <w:pPr>
              <w:jc w:val="center"/>
              <w:rPr>
                <w:rFonts w:eastAsia="Times New Roman"/>
              </w:rPr>
            </w:pPr>
            <w:r>
              <w:rPr>
                <w:rFonts w:eastAsia="Times New Roman"/>
              </w:rPr>
              <w:t>2.3944</w:t>
            </w:r>
            <w:r>
              <w:rPr>
                <w:rFonts w:eastAsia="Times New Roman"/>
                <w:vertAlign w:val="superscript"/>
              </w:rPr>
              <w:t>***</w:t>
            </w:r>
          </w:p>
        </w:tc>
      </w:tr>
      <w:tr w:rsidR="00E203C9" w14:paraId="3DA9516C" w14:textId="77777777" w:rsidTr="00362B29">
        <w:trPr>
          <w:tblCellSpacing w:w="15" w:type="dxa"/>
        </w:trPr>
        <w:tc>
          <w:tcPr>
            <w:tcW w:w="0" w:type="auto"/>
            <w:vAlign w:val="center"/>
            <w:hideMark/>
          </w:tcPr>
          <w:p w14:paraId="016BB9A8" w14:textId="77777777" w:rsidR="00E203C9" w:rsidRDefault="00E203C9" w:rsidP="00362B29">
            <w:pPr>
              <w:jc w:val="center"/>
              <w:rPr>
                <w:rFonts w:eastAsia="Times New Roman"/>
              </w:rPr>
            </w:pPr>
          </w:p>
        </w:tc>
        <w:tc>
          <w:tcPr>
            <w:tcW w:w="0" w:type="auto"/>
            <w:vAlign w:val="center"/>
            <w:hideMark/>
          </w:tcPr>
          <w:p w14:paraId="1CBE0673" w14:textId="77777777" w:rsidR="00E203C9" w:rsidRDefault="00E203C9" w:rsidP="00362B29">
            <w:pPr>
              <w:rPr>
                <w:rFonts w:eastAsia="Times New Roman"/>
                <w:sz w:val="20"/>
                <w:szCs w:val="20"/>
              </w:rPr>
            </w:pPr>
          </w:p>
        </w:tc>
        <w:tc>
          <w:tcPr>
            <w:tcW w:w="0" w:type="auto"/>
            <w:vAlign w:val="center"/>
            <w:hideMark/>
          </w:tcPr>
          <w:p w14:paraId="410A27E5" w14:textId="77777777" w:rsidR="00E203C9" w:rsidRDefault="00E203C9" w:rsidP="00362B29">
            <w:pPr>
              <w:jc w:val="center"/>
              <w:rPr>
                <w:rFonts w:eastAsia="Times New Roman"/>
              </w:rPr>
            </w:pPr>
            <w:r>
              <w:rPr>
                <w:rFonts w:eastAsia="Times New Roman"/>
              </w:rPr>
              <w:t>(0.2070)</w:t>
            </w:r>
          </w:p>
        </w:tc>
      </w:tr>
      <w:tr w:rsidR="00E203C9" w14:paraId="48332E23" w14:textId="77777777" w:rsidTr="00362B29">
        <w:trPr>
          <w:tblCellSpacing w:w="15" w:type="dxa"/>
        </w:trPr>
        <w:tc>
          <w:tcPr>
            <w:tcW w:w="0" w:type="auto"/>
            <w:vAlign w:val="center"/>
            <w:hideMark/>
          </w:tcPr>
          <w:p w14:paraId="23A57A92" w14:textId="77777777" w:rsidR="00E203C9" w:rsidRDefault="00E203C9" w:rsidP="00362B29">
            <w:pPr>
              <w:rPr>
                <w:rFonts w:eastAsia="Times New Roman"/>
              </w:rPr>
            </w:pPr>
            <w:r>
              <w:rPr>
                <w:rFonts w:eastAsia="Times New Roman"/>
              </w:rPr>
              <w:t>Thursday</w:t>
            </w:r>
          </w:p>
        </w:tc>
        <w:tc>
          <w:tcPr>
            <w:tcW w:w="0" w:type="auto"/>
            <w:vAlign w:val="center"/>
            <w:hideMark/>
          </w:tcPr>
          <w:p w14:paraId="1E5C00D1" w14:textId="77777777" w:rsidR="00E203C9" w:rsidRDefault="00E203C9" w:rsidP="00362B29">
            <w:pPr>
              <w:rPr>
                <w:rFonts w:eastAsia="Times New Roman"/>
              </w:rPr>
            </w:pPr>
          </w:p>
        </w:tc>
        <w:tc>
          <w:tcPr>
            <w:tcW w:w="0" w:type="auto"/>
            <w:vAlign w:val="center"/>
            <w:hideMark/>
          </w:tcPr>
          <w:p w14:paraId="4A981A3B" w14:textId="77777777" w:rsidR="00E203C9" w:rsidRDefault="00E203C9" w:rsidP="00362B29">
            <w:pPr>
              <w:jc w:val="center"/>
              <w:rPr>
                <w:rFonts w:eastAsia="Times New Roman"/>
              </w:rPr>
            </w:pPr>
            <w:r>
              <w:rPr>
                <w:rFonts w:eastAsia="Times New Roman"/>
              </w:rPr>
              <w:t>2.7672</w:t>
            </w:r>
            <w:r>
              <w:rPr>
                <w:rFonts w:eastAsia="Times New Roman"/>
                <w:vertAlign w:val="superscript"/>
              </w:rPr>
              <w:t>***</w:t>
            </w:r>
          </w:p>
        </w:tc>
      </w:tr>
      <w:tr w:rsidR="00E203C9" w14:paraId="021F416E" w14:textId="77777777" w:rsidTr="00362B29">
        <w:trPr>
          <w:tblCellSpacing w:w="15" w:type="dxa"/>
        </w:trPr>
        <w:tc>
          <w:tcPr>
            <w:tcW w:w="0" w:type="auto"/>
            <w:vAlign w:val="center"/>
            <w:hideMark/>
          </w:tcPr>
          <w:p w14:paraId="6E7DD359" w14:textId="77777777" w:rsidR="00E203C9" w:rsidRDefault="00E203C9" w:rsidP="00362B29">
            <w:pPr>
              <w:jc w:val="center"/>
              <w:rPr>
                <w:rFonts w:eastAsia="Times New Roman"/>
              </w:rPr>
            </w:pPr>
          </w:p>
        </w:tc>
        <w:tc>
          <w:tcPr>
            <w:tcW w:w="0" w:type="auto"/>
            <w:vAlign w:val="center"/>
            <w:hideMark/>
          </w:tcPr>
          <w:p w14:paraId="6C21E6FB" w14:textId="77777777" w:rsidR="00E203C9" w:rsidRDefault="00E203C9" w:rsidP="00362B29">
            <w:pPr>
              <w:rPr>
                <w:rFonts w:eastAsia="Times New Roman"/>
                <w:sz w:val="20"/>
                <w:szCs w:val="20"/>
              </w:rPr>
            </w:pPr>
          </w:p>
        </w:tc>
        <w:tc>
          <w:tcPr>
            <w:tcW w:w="0" w:type="auto"/>
            <w:vAlign w:val="center"/>
            <w:hideMark/>
          </w:tcPr>
          <w:p w14:paraId="6BA7095E" w14:textId="77777777" w:rsidR="00E203C9" w:rsidRDefault="00E203C9" w:rsidP="00362B29">
            <w:pPr>
              <w:jc w:val="center"/>
              <w:rPr>
                <w:rFonts w:eastAsia="Times New Roman"/>
              </w:rPr>
            </w:pPr>
            <w:r>
              <w:rPr>
                <w:rFonts w:eastAsia="Times New Roman"/>
              </w:rPr>
              <w:t>(0.2005)</w:t>
            </w:r>
          </w:p>
        </w:tc>
      </w:tr>
      <w:tr w:rsidR="00E203C9" w14:paraId="134A9E03" w14:textId="77777777" w:rsidTr="00362B29">
        <w:trPr>
          <w:tblCellSpacing w:w="15" w:type="dxa"/>
        </w:trPr>
        <w:tc>
          <w:tcPr>
            <w:tcW w:w="0" w:type="auto"/>
            <w:vAlign w:val="center"/>
            <w:hideMark/>
          </w:tcPr>
          <w:p w14:paraId="041DCA31" w14:textId="77777777" w:rsidR="00E203C9" w:rsidRDefault="00E203C9" w:rsidP="00362B29">
            <w:pPr>
              <w:rPr>
                <w:rFonts w:eastAsia="Times New Roman"/>
              </w:rPr>
            </w:pPr>
            <w:r>
              <w:rPr>
                <w:rFonts w:eastAsia="Times New Roman"/>
              </w:rPr>
              <w:t>Friday</w:t>
            </w:r>
          </w:p>
        </w:tc>
        <w:tc>
          <w:tcPr>
            <w:tcW w:w="0" w:type="auto"/>
            <w:vAlign w:val="center"/>
            <w:hideMark/>
          </w:tcPr>
          <w:p w14:paraId="05E27A3F" w14:textId="77777777" w:rsidR="00E203C9" w:rsidRDefault="00E203C9" w:rsidP="00362B29">
            <w:pPr>
              <w:rPr>
                <w:rFonts w:eastAsia="Times New Roman"/>
              </w:rPr>
            </w:pPr>
          </w:p>
        </w:tc>
        <w:tc>
          <w:tcPr>
            <w:tcW w:w="0" w:type="auto"/>
            <w:vAlign w:val="center"/>
            <w:hideMark/>
          </w:tcPr>
          <w:p w14:paraId="5C786F17" w14:textId="77777777" w:rsidR="00E203C9" w:rsidRDefault="00E203C9" w:rsidP="00362B29">
            <w:pPr>
              <w:jc w:val="center"/>
              <w:rPr>
                <w:rFonts w:eastAsia="Times New Roman"/>
              </w:rPr>
            </w:pPr>
            <w:r>
              <w:rPr>
                <w:rFonts w:eastAsia="Times New Roman"/>
              </w:rPr>
              <w:t>0.9566</w:t>
            </w:r>
            <w:r>
              <w:rPr>
                <w:rFonts w:eastAsia="Times New Roman"/>
                <w:vertAlign w:val="superscript"/>
              </w:rPr>
              <w:t>***</w:t>
            </w:r>
          </w:p>
        </w:tc>
      </w:tr>
      <w:tr w:rsidR="00E203C9" w14:paraId="634CB3E8" w14:textId="77777777" w:rsidTr="00362B29">
        <w:trPr>
          <w:tblCellSpacing w:w="15" w:type="dxa"/>
        </w:trPr>
        <w:tc>
          <w:tcPr>
            <w:tcW w:w="0" w:type="auto"/>
            <w:vAlign w:val="center"/>
            <w:hideMark/>
          </w:tcPr>
          <w:p w14:paraId="309C9ED9" w14:textId="77777777" w:rsidR="00E203C9" w:rsidRDefault="00E203C9" w:rsidP="00362B29">
            <w:pPr>
              <w:jc w:val="center"/>
              <w:rPr>
                <w:rFonts w:eastAsia="Times New Roman"/>
              </w:rPr>
            </w:pPr>
          </w:p>
        </w:tc>
        <w:tc>
          <w:tcPr>
            <w:tcW w:w="0" w:type="auto"/>
            <w:vAlign w:val="center"/>
            <w:hideMark/>
          </w:tcPr>
          <w:p w14:paraId="0386C8CC" w14:textId="77777777" w:rsidR="00E203C9" w:rsidRDefault="00E203C9" w:rsidP="00362B29">
            <w:pPr>
              <w:rPr>
                <w:rFonts w:eastAsia="Times New Roman"/>
                <w:sz w:val="20"/>
                <w:szCs w:val="20"/>
              </w:rPr>
            </w:pPr>
          </w:p>
        </w:tc>
        <w:tc>
          <w:tcPr>
            <w:tcW w:w="0" w:type="auto"/>
            <w:vAlign w:val="center"/>
            <w:hideMark/>
          </w:tcPr>
          <w:p w14:paraId="64D1E50B" w14:textId="77777777" w:rsidR="00E203C9" w:rsidRDefault="00E203C9" w:rsidP="00362B29">
            <w:pPr>
              <w:jc w:val="center"/>
              <w:rPr>
                <w:rFonts w:eastAsia="Times New Roman"/>
              </w:rPr>
            </w:pPr>
            <w:r>
              <w:rPr>
                <w:rFonts w:eastAsia="Times New Roman"/>
              </w:rPr>
              <w:t>(0.2124)</w:t>
            </w:r>
          </w:p>
        </w:tc>
      </w:tr>
      <w:tr w:rsidR="00E203C9" w14:paraId="3299458A" w14:textId="77777777" w:rsidTr="00362B29">
        <w:trPr>
          <w:tblCellSpacing w:w="15" w:type="dxa"/>
        </w:trPr>
        <w:tc>
          <w:tcPr>
            <w:tcW w:w="0" w:type="auto"/>
            <w:vAlign w:val="center"/>
            <w:hideMark/>
          </w:tcPr>
          <w:p w14:paraId="109EAE1D" w14:textId="77777777" w:rsidR="00E203C9" w:rsidRDefault="00E203C9" w:rsidP="00362B29">
            <w:pPr>
              <w:rPr>
                <w:rFonts w:eastAsia="Times New Roman"/>
              </w:rPr>
            </w:pPr>
            <w:r>
              <w:rPr>
                <w:rFonts w:eastAsia="Times New Roman"/>
              </w:rPr>
              <w:t>Group * Period</w:t>
            </w:r>
          </w:p>
        </w:tc>
        <w:tc>
          <w:tcPr>
            <w:tcW w:w="0" w:type="auto"/>
            <w:vAlign w:val="center"/>
            <w:hideMark/>
          </w:tcPr>
          <w:p w14:paraId="328A586A" w14:textId="77777777" w:rsidR="00E203C9" w:rsidRDefault="00E203C9" w:rsidP="00362B29">
            <w:pPr>
              <w:jc w:val="center"/>
              <w:rPr>
                <w:rFonts w:eastAsia="Times New Roman"/>
              </w:rPr>
            </w:pPr>
            <w:r>
              <w:rPr>
                <w:rFonts w:eastAsia="Times New Roman"/>
              </w:rPr>
              <w:t>14.2183</w:t>
            </w:r>
            <w:r>
              <w:rPr>
                <w:rFonts w:eastAsia="Times New Roman"/>
                <w:vertAlign w:val="superscript"/>
              </w:rPr>
              <w:t>***</w:t>
            </w:r>
          </w:p>
        </w:tc>
        <w:tc>
          <w:tcPr>
            <w:tcW w:w="0" w:type="auto"/>
            <w:vAlign w:val="center"/>
            <w:hideMark/>
          </w:tcPr>
          <w:p w14:paraId="006EB819" w14:textId="77777777" w:rsidR="00E203C9" w:rsidRDefault="00E203C9" w:rsidP="00362B29">
            <w:pPr>
              <w:jc w:val="center"/>
              <w:rPr>
                <w:rFonts w:eastAsia="Times New Roman"/>
              </w:rPr>
            </w:pPr>
            <w:r>
              <w:rPr>
                <w:rFonts w:eastAsia="Times New Roman"/>
              </w:rPr>
              <w:t>13.4103</w:t>
            </w:r>
            <w:r>
              <w:rPr>
                <w:rFonts w:eastAsia="Times New Roman"/>
                <w:vertAlign w:val="superscript"/>
              </w:rPr>
              <w:t>***</w:t>
            </w:r>
          </w:p>
        </w:tc>
      </w:tr>
      <w:tr w:rsidR="00E203C9" w14:paraId="00FB46E1" w14:textId="77777777" w:rsidTr="00362B29">
        <w:trPr>
          <w:tblCellSpacing w:w="15" w:type="dxa"/>
        </w:trPr>
        <w:tc>
          <w:tcPr>
            <w:tcW w:w="0" w:type="auto"/>
            <w:vAlign w:val="center"/>
            <w:hideMark/>
          </w:tcPr>
          <w:p w14:paraId="3D0D8A4A" w14:textId="77777777" w:rsidR="00E203C9" w:rsidRDefault="00E203C9" w:rsidP="00362B29">
            <w:pPr>
              <w:jc w:val="center"/>
              <w:rPr>
                <w:rFonts w:eastAsia="Times New Roman"/>
              </w:rPr>
            </w:pPr>
          </w:p>
        </w:tc>
        <w:tc>
          <w:tcPr>
            <w:tcW w:w="0" w:type="auto"/>
            <w:vAlign w:val="center"/>
            <w:hideMark/>
          </w:tcPr>
          <w:p w14:paraId="4B7EFEFA" w14:textId="77777777" w:rsidR="00E203C9" w:rsidRDefault="00E203C9" w:rsidP="00362B29">
            <w:pPr>
              <w:jc w:val="center"/>
              <w:rPr>
                <w:rFonts w:eastAsia="Times New Roman"/>
              </w:rPr>
            </w:pPr>
            <w:r>
              <w:rPr>
                <w:rFonts w:eastAsia="Times New Roman"/>
              </w:rPr>
              <w:t>(0.6833)</w:t>
            </w:r>
          </w:p>
        </w:tc>
        <w:tc>
          <w:tcPr>
            <w:tcW w:w="0" w:type="auto"/>
            <w:vAlign w:val="center"/>
            <w:hideMark/>
          </w:tcPr>
          <w:p w14:paraId="6208A6FE" w14:textId="77777777" w:rsidR="00E203C9" w:rsidRDefault="00E203C9" w:rsidP="00362B29">
            <w:pPr>
              <w:jc w:val="center"/>
              <w:rPr>
                <w:rFonts w:eastAsia="Times New Roman"/>
              </w:rPr>
            </w:pPr>
            <w:r>
              <w:rPr>
                <w:rFonts w:eastAsia="Times New Roman"/>
              </w:rPr>
              <w:t>(0.6839)</w:t>
            </w:r>
          </w:p>
        </w:tc>
      </w:tr>
      <w:tr w:rsidR="00E203C9" w14:paraId="669E5147" w14:textId="77777777" w:rsidTr="00362B29">
        <w:trPr>
          <w:tblCellSpacing w:w="15" w:type="dxa"/>
        </w:trPr>
        <w:tc>
          <w:tcPr>
            <w:tcW w:w="0" w:type="auto"/>
            <w:vAlign w:val="center"/>
            <w:hideMark/>
          </w:tcPr>
          <w:p w14:paraId="42DAC8BB" w14:textId="77777777" w:rsidR="00E203C9" w:rsidRDefault="00E203C9" w:rsidP="00362B29">
            <w:pPr>
              <w:rPr>
                <w:rFonts w:eastAsia="Times New Roman"/>
              </w:rPr>
            </w:pPr>
            <w:r>
              <w:rPr>
                <w:rFonts w:eastAsia="Times New Roman"/>
              </w:rPr>
              <w:t>Constant</w:t>
            </w:r>
          </w:p>
        </w:tc>
        <w:tc>
          <w:tcPr>
            <w:tcW w:w="0" w:type="auto"/>
            <w:vAlign w:val="center"/>
            <w:hideMark/>
          </w:tcPr>
          <w:p w14:paraId="5E53811B" w14:textId="77777777" w:rsidR="00E203C9" w:rsidRDefault="00E203C9" w:rsidP="00362B29">
            <w:pPr>
              <w:jc w:val="center"/>
              <w:rPr>
                <w:rFonts w:eastAsia="Times New Roman"/>
              </w:rPr>
            </w:pPr>
            <w:r>
              <w:rPr>
                <w:rFonts w:eastAsia="Times New Roman"/>
              </w:rPr>
              <w:t>-0.2415</w:t>
            </w:r>
          </w:p>
        </w:tc>
        <w:tc>
          <w:tcPr>
            <w:tcW w:w="0" w:type="auto"/>
            <w:vAlign w:val="center"/>
            <w:hideMark/>
          </w:tcPr>
          <w:p w14:paraId="448CBF93" w14:textId="77777777" w:rsidR="00E203C9" w:rsidRDefault="00E203C9" w:rsidP="00362B29">
            <w:pPr>
              <w:jc w:val="center"/>
              <w:rPr>
                <w:rFonts w:eastAsia="Times New Roman"/>
              </w:rPr>
            </w:pPr>
            <w:r>
              <w:rPr>
                <w:rFonts w:eastAsia="Times New Roman"/>
              </w:rPr>
              <w:t>-14.1707</w:t>
            </w:r>
            <w:r>
              <w:rPr>
                <w:rFonts w:eastAsia="Times New Roman"/>
                <w:vertAlign w:val="superscript"/>
              </w:rPr>
              <w:t>***</w:t>
            </w:r>
          </w:p>
        </w:tc>
      </w:tr>
      <w:tr w:rsidR="00E203C9" w14:paraId="0D115986" w14:textId="77777777" w:rsidTr="00362B29">
        <w:trPr>
          <w:tblCellSpacing w:w="15" w:type="dxa"/>
        </w:trPr>
        <w:tc>
          <w:tcPr>
            <w:tcW w:w="0" w:type="auto"/>
            <w:vAlign w:val="center"/>
            <w:hideMark/>
          </w:tcPr>
          <w:p w14:paraId="62A0F9B1" w14:textId="77777777" w:rsidR="00E203C9" w:rsidRDefault="00E203C9" w:rsidP="00362B29">
            <w:pPr>
              <w:jc w:val="center"/>
              <w:rPr>
                <w:rFonts w:eastAsia="Times New Roman"/>
              </w:rPr>
            </w:pPr>
          </w:p>
        </w:tc>
        <w:tc>
          <w:tcPr>
            <w:tcW w:w="0" w:type="auto"/>
            <w:vAlign w:val="center"/>
            <w:hideMark/>
          </w:tcPr>
          <w:p w14:paraId="5497E087" w14:textId="77777777" w:rsidR="00E203C9" w:rsidRDefault="00E203C9" w:rsidP="00362B29">
            <w:pPr>
              <w:jc w:val="center"/>
              <w:rPr>
                <w:rFonts w:eastAsia="Times New Roman"/>
              </w:rPr>
            </w:pPr>
            <w:r>
              <w:rPr>
                <w:rFonts w:eastAsia="Times New Roman"/>
              </w:rPr>
              <w:t>(0.4718)</w:t>
            </w:r>
          </w:p>
        </w:tc>
        <w:tc>
          <w:tcPr>
            <w:tcW w:w="0" w:type="auto"/>
            <w:vAlign w:val="center"/>
            <w:hideMark/>
          </w:tcPr>
          <w:p w14:paraId="618D8417" w14:textId="77777777" w:rsidR="00E203C9" w:rsidRDefault="00E203C9" w:rsidP="00362B29">
            <w:pPr>
              <w:jc w:val="center"/>
              <w:rPr>
                <w:rFonts w:eastAsia="Times New Roman"/>
              </w:rPr>
            </w:pPr>
            <w:r>
              <w:rPr>
                <w:rFonts w:eastAsia="Times New Roman"/>
              </w:rPr>
              <w:t>(1.2407)</w:t>
            </w:r>
          </w:p>
        </w:tc>
      </w:tr>
      <w:tr w:rsidR="00E203C9" w14:paraId="4D0AAD2D" w14:textId="77777777" w:rsidTr="00362B29">
        <w:trPr>
          <w:tblCellSpacing w:w="15" w:type="dxa"/>
        </w:trPr>
        <w:tc>
          <w:tcPr>
            <w:tcW w:w="0" w:type="auto"/>
            <w:gridSpan w:val="3"/>
            <w:tcBorders>
              <w:bottom w:val="single" w:sz="6" w:space="0" w:color="000000"/>
            </w:tcBorders>
            <w:vAlign w:val="center"/>
            <w:hideMark/>
          </w:tcPr>
          <w:p w14:paraId="6DA4241F" w14:textId="77777777" w:rsidR="00E203C9" w:rsidRDefault="00E203C9" w:rsidP="00362B29">
            <w:pPr>
              <w:jc w:val="center"/>
              <w:rPr>
                <w:rFonts w:eastAsia="Times New Roman"/>
              </w:rPr>
            </w:pPr>
          </w:p>
        </w:tc>
      </w:tr>
      <w:tr w:rsidR="00E203C9" w14:paraId="2D56F18A" w14:textId="77777777" w:rsidTr="00362B29">
        <w:trPr>
          <w:tblCellSpacing w:w="15" w:type="dxa"/>
        </w:trPr>
        <w:tc>
          <w:tcPr>
            <w:tcW w:w="0" w:type="auto"/>
            <w:vAlign w:val="center"/>
            <w:hideMark/>
          </w:tcPr>
          <w:p w14:paraId="2DA27130" w14:textId="77777777" w:rsidR="00E203C9" w:rsidRDefault="00E203C9" w:rsidP="00362B29">
            <w:pPr>
              <w:rPr>
                <w:rFonts w:eastAsia="Times New Roman"/>
              </w:rPr>
            </w:pPr>
            <w:r>
              <w:rPr>
                <w:rFonts w:eastAsia="Times New Roman"/>
              </w:rPr>
              <w:t>Observations</w:t>
            </w:r>
          </w:p>
        </w:tc>
        <w:tc>
          <w:tcPr>
            <w:tcW w:w="0" w:type="auto"/>
            <w:vAlign w:val="center"/>
            <w:hideMark/>
          </w:tcPr>
          <w:p w14:paraId="4BDD101C" w14:textId="77777777" w:rsidR="00E203C9" w:rsidRDefault="00E203C9" w:rsidP="00362B29">
            <w:pPr>
              <w:jc w:val="center"/>
              <w:rPr>
                <w:rFonts w:eastAsia="Times New Roman"/>
              </w:rPr>
            </w:pPr>
            <w:r>
              <w:rPr>
                <w:rFonts w:eastAsia="Times New Roman"/>
              </w:rPr>
              <w:t>27,210</w:t>
            </w:r>
          </w:p>
        </w:tc>
        <w:tc>
          <w:tcPr>
            <w:tcW w:w="0" w:type="auto"/>
            <w:vAlign w:val="center"/>
            <w:hideMark/>
          </w:tcPr>
          <w:p w14:paraId="7ABFDB8F" w14:textId="77777777" w:rsidR="00E203C9" w:rsidRDefault="00E203C9" w:rsidP="00362B29">
            <w:pPr>
              <w:jc w:val="center"/>
              <w:rPr>
                <w:rFonts w:eastAsia="Times New Roman"/>
              </w:rPr>
            </w:pPr>
            <w:r>
              <w:rPr>
                <w:rFonts w:eastAsia="Times New Roman"/>
              </w:rPr>
              <w:t>27,210</w:t>
            </w:r>
          </w:p>
        </w:tc>
      </w:tr>
      <w:tr w:rsidR="00E203C9" w14:paraId="01314659" w14:textId="77777777" w:rsidTr="00362B29">
        <w:trPr>
          <w:tblCellSpacing w:w="15" w:type="dxa"/>
        </w:trPr>
        <w:tc>
          <w:tcPr>
            <w:tcW w:w="0" w:type="auto"/>
            <w:vAlign w:val="center"/>
            <w:hideMark/>
          </w:tcPr>
          <w:p w14:paraId="7B7D06E2" w14:textId="77777777" w:rsidR="00E203C9" w:rsidRDefault="00E203C9" w:rsidP="00362B29">
            <w:pPr>
              <w:rPr>
                <w:rFonts w:eastAsia="Times New Roman"/>
              </w:rPr>
            </w:pPr>
            <w:r>
              <w:rPr>
                <w:rFonts w:eastAsia="Times New Roman"/>
              </w:rPr>
              <w:t>R</w:t>
            </w:r>
            <w:r>
              <w:rPr>
                <w:rFonts w:eastAsia="Times New Roman"/>
                <w:vertAlign w:val="superscript"/>
              </w:rPr>
              <w:t>2</w:t>
            </w:r>
          </w:p>
        </w:tc>
        <w:tc>
          <w:tcPr>
            <w:tcW w:w="0" w:type="auto"/>
            <w:vAlign w:val="center"/>
            <w:hideMark/>
          </w:tcPr>
          <w:p w14:paraId="067DFE72" w14:textId="77777777" w:rsidR="00E203C9" w:rsidRDefault="00E203C9" w:rsidP="00362B29">
            <w:pPr>
              <w:jc w:val="center"/>
              <w:rPr>
                <w:rFonts w:eastAsia="Times New Roman"/>
              </w:rPr>
            </w:pPr>
            <w:r>
              <w:rPr>
                <w:rFonts w:eastAsia="Times New Roman"/>
              </w:rPr>
              <w:t>0.0283</w:t>
            </w:r>
          </w:p>
        </w:tc>
        <w:tc>
          <w:tcPr>
            <w:tcW w:w="0" w:type="auto"/>
            <w:vAlign w:val="center"/>
            <w:hideMark/>
          </w:tcPr>
          <w:p w14:paraId="2A9715EF" w14:textId="77777777" w:rsidR="00E203C9" w:rsidRDefault="00E203C9" w:rsidP="00362B29">
            <w:pPr>
              <w:jc w:val="center"/>
              <w:rPr>
                <w:rFonts w:eastAsia="Times New Roman"/>
              </w:rPr>
            </w:pPr>
            <w:r>
              <w:rPr>
                <w:rFonts w:eastAsia="Times New Roman"/>
              </w:rPr>
              <w:t>0.0444</w:t>
            </w:r>
          </w:p>
        </w:tc>
      </w:tr>
      <w:tr w:rsidR="00E203C9" w14:paraId="54608B80" w14:textId="77777777" w:rsidTr="00362B29">
        <w:trPr>
          <w:tblCellSpacing w:w="15" w:type="dxa"/>
        </w:trPr>
        <w:tc>
          <w:tcPr>
            <w:tcW w:w="0" w:type="auto"/>
            <w:vAlign w:val="center"/>
            <w:hideMark/>
          </w:tcPr>
          <w:p w14:paraId="5A64739C" w14:textId="77777777" w:rsidR="00E203C9" w:rsidRDefault="00E203C9" w:rsidP="00362B29">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5AB4191D" w14:textId="77777777" w:rsidR="00E203C9" w:rsidRDefault="00E203C9" w:rsidP="00362B29">
            <w:pPr>
              <w:jc w:val="center"/>
              <w:rPr>
                <w:rFonts w:eastAsia="Times New Roman"/>
              </w:rPr>
            </w:pPr>
            <w:r>
              <w:rPr>
                <w:rFonts w:eastAsia="Times New Roman"/>
              </w:rPr>
              <w:t>0.0282</w:t>
            </w:r>
          </w:p>
        </w:tc>
        <w:tc>
          <w:tcPr>
            <w:tcW w:w="0" w:type="auto"/>
            <w:vAlign w:val="center"/>
            <w:hideMark/>
          </w:tcPr>
          <w:p w14:paraId="4A3452FD" w14:textId="77777777" w:rsidR="00E203C9" w:rsidRDefault="00E203C9" w:rsidP="00362B29">
            <w:pPr>
              <w:jc w:val="center"/>
              <w:rPr>
                <w:rFonts w:eastAsia="Times New Roman"/>
              </w:rPr>
            </w:pPr>
            <w:r>
              <w:rPr>
                <w:rFonts w:eastAsia="Times New Roman"/>
              </w:rPr>
              <w:t>0.0440</w:t>
            </w:r>
          </w:p>
        </w:tc>
      </w:tr>
      <w:tr w:rsidR="00E203C9" w14:paraId="2D570B61" w14:textId="77777777" w:rsidTr="00362B29">
        <w:trPr>
          <w:tblCellSpacing w:w="15" w:type="dxa"/>
        </w:trPr>
        <w:tc>
          <w:tcPr>
            <w:tcW w:w="0" w:type="auto"/>
            <w:vAlign w:val="center"/>
            <w:hideMark/>
          </w:tcPr>
          <w:p w14:paraId="16D4944E" w14:textId="77777777" w:rsidR="00E203C9" w:rsidRDefault="00E203C9" w:rsidP="00362B29">
            <w:pPr>
              <w:rPr>
                <w:rFonts w:eastAsia="Times New Roman"/>
              </w:rPr>
            </w:pPr>
            <w:r>
              <w:rPr>
                <w:rFonts w:eastAsia="Times New Roman"/>
              </w:rPr>
              <w:t>Residual Std. Error</w:t>
            </w:r>
          </w:p>
        </w:tc>
        <w:tc>
          <w:tcPr>
            <w:tcW w:w="0" w:type="auto"/>
            <w:vAlign w:val="center"/>
            <w:hideMark/>
          </w:tcPr>
          <w:p w14:paraId="744A2FE7" w14:textId="77777777" w:rsidR="00E203C9" w:rsidRDefault="00E203C9" w:rsidP="00362B29">
            <w:pPr>
              <w:jc w:val="center"/>
              <w:rPr>
                <w:rFonts w:eastAsia="Times New Roman"/>
              </w:rPr>
            </w:pPr>
            <w:r>
              <w:rPr>
                <w:rFonts w:eastAsia="Times New Roman"/>
              </w:rPr>
              <w:t>11.3530 (</w:t>
            </w:r>
            <w:proofErr w:type="spellStart"/>
            <w:r>
              <w:rPr>
                <w:rFonts w:eastAsia="Times New Roman"/>
              </w:rPr>
              <w:t>df</w:t>
            </w:r>
            <w:proofErr w:type="spellEnd"/>
            <w:r>
              <w:rPr>
                <w:rFonts w:eastAsia="Times New Roman"/>
              </w:rPr>
              <w:t xml:space="preserve"> = 27206)</w:t>
            </w:r>
          </w:p>
        </w:tc>
        <w:tc>
          <w:tcPr>
            <w:tcW w:w="0" w:type="auto"/>
            <w:vAlign w:val="center"/>
            <w:hideMark/>
          </w:tcPr>
          <w:p w14:paraId="5D1C9A44" w14:textId="77777777" w:rsidR="00E203C9" w:rsidRDefault="00E203C9" w:rsidP="00362B29">
            <w:pPr>
              <w:jc w:val="center"/>
              <w:rPr>
                <w:rFonts w:eastAsia="Times New Roman"/>
              </w:rPr>
            </w:pPr>
            <w:r>
              <w:rPr>
                <w:rFonts w:eastAsia="Times New Roman"/>
              </w:rPr>
              <w:t>11.2607 (</w:t>
            </w:r>
            <w:proofErr w:type="spellStart"/>
            <w:r>
              <w:rPr>
                <w:rFonts w:eastAsia="Times New Roman"/>
              </w:rPr>
              <w:t>df</w:t>
            </w:r>
            <w:proofErr w:type="spellEnd"/>
            <w:r>
              <w:rPr>
                <w:rFonts w:eastAsia="Times New Roman"/>
              </w:rPr>
              <w:t xml:space="preserve"> = 27195)</w:t>
            </w:r>
          </w:p>
        </w:tc>
      </w:tr>
      <w:tr w:rsidR="00E203C9" w14:paraId="233DDC1D" w14:textId="77777777" w:rsidTr="00362B29">
        <w:trPr>
          <w:tblCellSpacing w:w="15" w:type="dxa"/>
        </w:trPr>
        <w:tc>
          <w:tcPr>
            <w:tcW w:w="0" w:type="auto"/>
            <w:vAlign w:val="center"/>
            <w:hideMark/>
          </w:tcPr>
          <w:p w14:paraId="7F5C588F" w14:textId="77777777" w:rsidR="00E203C9" w:rsidRDefault="00E203C9" w:rsidP="00362B29">
            <w:pPr>
              <w:rPr>
                <w:rFonts w:eastAsia="Times New Roman"/>
              </w:rPr>
            </w:pPr>
            <w:r>
              <w:rPr>
                <w:rFonts w:eastAsia="Times New Roman"/>
              </w:rPr>
              <w:t>F Statistic</w:t>
            </w:r>
          </w:p>
        </w:tc>
        <w:tc>
          <w:tcPr>
            <w:tcW w:w="0" w:type="auto"/>
            <w:vAlign w:val="center"/>
            <w:hideMark/>
          </w:tcPr>
          <w:p w14:paraId="14BE5B5D" w14:textId="77777777" w:rsidR="00E203C9" w:rsidRDefault="00E203C9" w:rsidP="00362B29">
            <w:pPr>
              <w:jc w:val="center"/>
              <w:rPr>
                <w:rFonts w:eastAsia="Times New Roman"/>
              </w:rPr>
            </w:pPr>
            <w:r>
              <w:rPr>
                <w:rFonts w:eastAsia="Times New Roman"/>
              </w:rPr>
              <w:t>264.3342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3; 27206)</w:t>
            </w:r>
          </w:p>
        </w:tc>
        <w:tc>
          <w:tcPr>
            <w:tcW w:w="0" w:type="auto"/>
            <w:vAlign w:val="center"/>
            <w:hideMark/>
          </w:tcPr>
          <w:p w14:paraId="65C3CA89" w14:textId="77777777" w:rsidR="00E203C9" w:rsidRDefault="00E203C9" w:rsidP="00362B29">
            <w:pPr>
              <w:jc w:val="center"/>
              <w:rPr>
                <w:rFonts w:eastAsia="Times New Roman"/>
              </w:rPr>
            </w:pPr>
            <w:r>
              <w:rPr>
                <w:rFonts w:eastAsia="Times New Roman"/>
              </w:rPr>
              <w:t>90.3482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27195)</w:t>
            </w:r>
          </w:p>
        </w:tc>
      </w:tr>
      <w:tr w:rsidR="00E203C9" w14:paraId="7412909A" w14:textId="77777777" w:rsidTr="00E203C9">
        <w:trPr>
          <w:trHeight w:val="70"/>
          <w:tblCellSpacing w:w="15" w:type="dxa"/>
        </w:trPr>
        <w:tc>
          <w:tcPr>
            <w:tcW w:w="0" w:type="auto"/>
            <w:gridSpan w:val="3"/>
            <w:tcBorders>
              <w:bottom w:val="single" w:sz="6" w:space="0" w:color="000000"/>
            </w:tcBorders>
            <w:vAlign w:val="center"/>
            <w:hideMark/>
          </w:tcPr>
          <w:p w14:paraId="1731FF0F" w14:textId="77777777" w:rsidR="00E203C9" w:rsidRDefault="00E203C9" w:rsidP="00362B29">
            <w:pPr>
              <w:jc w:val="center"/>
              <w:rPr>
                <w:rFonts w:eastAsia="Times New Roman"/>
              </w:rPr>
            </w:pPr>
          </w:p>
        </w:tc>
      </w:tr>
      <w:tr w:rsidR="00E203C9" w14:paraId="63DAF2B4" w14:textId="77777777" w:rsidTr="00362B29">
        <w:trPr>
          <w:tblCellSpacing w:w="15" w:type="dxa"/>
        </w:trPr>
        <w:tc>
          <w:tcPr>
            <w:tcW w:w="0" w:type="auto"/>
            <w:vAlign w:val="center"/>
            <w:hideMark/>
          </w:tcPr>
          <w:p w14:paraId="07425FF5" w14:textId="77777777" w:rsidR="00E203C9" w:rsidRDefault="00E203C9" w:rsidP="00362B29">
            <w:pPr>
              <w:rPr>
                <w:rFonts w:eastAsia="Times New Roman"/>
              </w:rPr>
            </w:pPr>
            <w:r>
              <w:rPr>
                <w:rStyle w:val="Emphasis"/>
              </w:rPr>
              <w:t>Note:</w:t>
            </w:r>
          </w:p>
        </w:tc>
        <w:tc>
          <w:tcPr>
            <w:tcW w:w="0" w:type="auto"/>
            <w:gridSpan w:val="2"/>
            <w:vAlign w:val="center"/>
            <w:hideMark/>
          </w:tcPr>
          <w:p w14:paraId="1867DECC" w14:textId="77777777" w:rsidR="00E203C9" w:rsidRDefault="00E203C9" w:rsidP="00362B29">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321452F9" w14:textId="60494DB9" w:rsidR="00565535" w:rsidRDefault="00565535">
      <w:pPr>
        <w:spacing w:line="240" w:lineRule="auto"/>
        <w:ind w:firstLine="0"/>
        <w:jc w:val="left"/>
      </w:pPr>
    </w:p>
    <w:p w14:paraId="7919EE43" w14:textId="40FE7983" w:rsidR="009F16B5" w:rsidRDefault="009F16B5" w:rsidP="00337EDA">
      <w:pPr>
        <w:pStyle w:val="Caption"/>
        <w:rPr>
          <w:noProof/>
        </w:rPr>
      </w:pPr>
      <w:r>
        <w:br w:type="page"/>
      </w:r>
      <w:bookmarkStart w:id="150" w:name="_Ref169917329"/>
      <w:r>
        <w:lastRenderedPageBreak/>
        <w:t xml:space="preserve">Table </w:t>
      </w:r>
      <w:r w:rsidR="00767205">
        <w:fldChar w:fldCharType="begin"/>
      </w:r>
      <w:r w:rsidR="00767205">
        <w:instrText xml:space="preserve"> SEQ Table \* ARABIC </w:instrText>
      </w:r>
      <w:r w:rsidR="00767205">
        <w:fldChar w:fldCharType="separate"/>
      </w:r>
      <w:r w:rsidR="00767205">
        <w:rPr>
          <w:noProof/>
        </w:rPr>
        <w:t>7</w:t>
      </w:r>
      <w:r w:rsidR="00767205">
        <w:rPr>
          <w:noProof/>
        </w:rPr>
        <w:fldChar w:fldCharType="end"/>
      </w:r>
      <w:bookmarkEnd w:id="150"/>
      <w:r>
        <w:rPr>
          <w:noProof/>
        </w:rPr>
        <w:t xml:space="preserve"> </w:t>
      </w:r>
      <w:r w:rsidR="00C7357E">
        <w:rPr>
          <w:noProof/>
        </w:rPr>
        <w:t>Difference-in-Dfferences results for prices by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2361"/>
        <w:gridCol w:w="2572"/>
        <w:gridCol w:w="2486"/>
      </w:tblGrid>
      <w:tr w:rsidR="00325A94" w:rsidRPr="00E203C9" w14:paraId="74B7B20C" w14:textId="77777777" w:rsidTr="00F95121">
        <w:trPr>
          <w:tblCellSpacing w:w="15" w:type="dxa"/>
        </w:trPr>
        <w:tc>
          <w:tcPr>
            <w:tcW w:w="0" w:type="auto"/>
            <w:gridSpan w:val="4"/>
            <w:tcBorders>
              <w:top w:val="nil"/>
              <w:left w:val="nil"/>
              <w:bottom w:val="nil"/>
              <w:right w:val="nil"/>
            </w:tcBorders>
            <w:vAlign w:val="center"/>
            <w:hideMark/>
          </w:tcPr>
          <w:p w14:paraId="7883D60D" w14:textId="77777777" w:rsidR="00325A94" w:rsidRPr="00E203C9" w:rsidRDefault="00325A94" w:rsidP="00F95121">
            <w:pPr>
              <w:jc w:val="center"/>
              <w:rPr>
                <w:rFonts w:eastAsia="Times New Roman"/>
                <w:sz w:val="22"/>
                <w:szCs w:val="22"/>
              </w:rPr>
            </w:pPr>
            <w:r w:rsidRPr="00E203C9">
              <w:rPr>
                <w:rStyle w:val="Strong"/>
                <w:sz w:val="22"/>
                <w:szCs w:val="22"/>
              </w:rPr>
              <w:t>By Phase Results: Advanced Model</w:t>
            </w:r>
          </w:p>
        </w:tc>
      </w:tr>
      <w:tr w:rsidR="00325A94" w:rsidRPr="00E203C9" w14:paraId="2FA0A464" w14:textId="77777777" w:rsidTr="00F95121">
        <w:trPr>
          <w:tblCellSpacing w:w="15" w:type="dxa"/>
        </w:trPr>
        <w:tc>
          <w:tcPr>
            <w:tcW w:w="0" w:type="auto"/>
            <w:gridSpan w:val="4"/>
            <w:tcBorders>
              <w:bottom w:val="single" w:sz="6" w:space="0" w:color="000000"/>
            </w:tcBorders>
            <w:vAlign w:val="center"/>
            <w:hideMark/>
          </w:tcPr>
          <w:p w14:paraId="463663D4" w14:textId="77777777" w:rsidR="00325A94" w:rsidRPr="00E203C9" w:rsidRDefault="00325A94" w:rsidP="00F95121">
            <w:pPr>
              <w:jc w:val="center"/>
              <w:rPr>
                <w:rFonts w:eastAsia="Times New Roman"/>
                <w:sz w:val="22"/>
                <w:szCs w:val="22"/>
              </w:rPr>
            </w:pPr>
          </w:p>
        </w:tc>
      </w:tr>
      <w:tr w:rsidR="00325A94" w:rsidRPr="00E203C9" w14:paraId="00B90838" w14:textId="77777777" w:rsidTr="00F95121">
        <w:trPr>
          <w:tblCellSpacing w:w="15" w:type="dxa"/>
        </w:trPr>
        <w:tc>
          <w:tcPr>
            <w:tcW w:w="0" w:type="auto"/>
            <w:vAlign w:val="center"/>
            <w:hideMark/>
          </w:tcPr>
          <w:p w14:paraId="40CF6B24" w14:textId="77777777" w:rsidR="00325A94" w:rsidRPr="00E203C9" w:rsidRDefault="00325A94" w:rsidP="00F95121">
            <w:pPr>
              <w:jc w:val="center"/>
              <w:rPr>
                <w:rFonts w:eastAsia="Times New Roman"/>
                <w:sz w:val="22"/>
                <w:szCs w:val="22"/>
              </w:rPr>
            </w:pPr>
          </w:p>
        </w:tc>
        <w:tc>
          <w:tcPr>
            <w:tcW w:w="0" w:type="auto"/>
            <w:gridSpan w:val="3"/>
            <w:vAlign w:val="center"/>
            <w:hideMark/>
          </w:tcPr>
          <w:p w14:paraId="704E239C" w14:textId="77777777" w:rsidR="00325A94" w:rsidRPr="00E203C9" w:rsidRDefault="00325A94" w:rsidP="00F95121">
            <w:pPr>
              <w:jc w:val="center"/>
              <w:rPr>
                <w:rFonts w:eastAsia="Times New Roman"/>
                <w:sz w:val="22"/>
                <w:szCs w:val="22"/>
              </w:rPr>
            </w:pPr>
            <w:r w:rsidRPr="00E203C9">
              <w:rPr>
                <w:rFonts w:eastAsia="Times New Roman"/>
                <w:sz w:val="22"/>
                <w:szCs w:val="22"/>
              </w:rPr>
              <w:t>Dependent variable: Premium</w:t>
            </w:r>
          </w:p>
        </w:tc>
      </w:tr>
      <w:tr w:rsidR="00325A94" w:rsidRPr="00E203C9" w14:paraId="70C4440F" w14:textId="77777777" w:rsidTr="00F95121">
        <w:trPr>
          <w:tblCellSpacing w:w="15" w:type="dxa"/>
        </w:trPr>
        <w:tc>
          <w:tcPr>
            <w:tcW w:w="0" w:type="auto"/>
            <w:vAlign w:val="center"/>
            <w:hideMark/>
          </w:tcPr>
          <w:p w14:paraId="557CF913" w14:textId="77777777" w:rsidR="00325A94" w:rsidRPr="00E203C9" w:rsidRDefault="00325A94" w:rsidP="00F95121">
            <w:pPr>
              <w:jc w:val="center"/>
              <w:rPr>
                <w:rFonts w:eastAsia="Times New Roman"/>
                <w:sz w:val="22"/>
                <w:szCs w:val="22"/>
              </w:rPr>
            </w:pPr>
          </w:p>
        </w:tc>
        <w:tc>
          <w:tcPr>
            <w:tcW w:w="0" w:type="auto"/>
            <w:gridSpan w:val="3"/>
            <w:tcBorders>
              <w:bottom w:val="single" w:sz="6" w:space="0" w:color="000000"/>
            </w:tcBorders>
            <w:vAlign w:val="center"/>
            <w:hideMark/>
          </w:tcPr>
          <w:p w14:paraId="366C389A" w14:textId="77777777" w:rsidR="00325A94" w:rsidRPr="00E203C9" w:rsidRDefault="00325A94" w:rsidP="00F95121">
            <w:pPr>
              <w:jc w:val="center"/>
              <w:rPr>
                <w:rFonts w:eastAsia="Times New Roman"/>
                <w:sz w:val="22"/>
                <w:szCs w:val="22"/>
              </w:rPr>
            </w:pPr>
          </w:p>
        </w:tc>
      </w:tr>
      <w:tr w:rsidR="00325A94" w:rsidRPr="00E203C9" w14:paraId="600A7971" w14:textId="77777777" w:rsidTr="00F95121">
        <w:trPr>
          <w:tblCellSpacing w:w="15" w:type="dxa"/>
        </w:trPr>
        <w:tc>
          <w:tcPr>
            <w:tcW w:w="0" w:type="auto"/>
            <w:vAlign w:val="center"/>
            <w:hideMark/>
          </w:tcPr>
          <w:p w14:paraId="3473E4AB" w14:textId="77777777" w:rsidR="00325A94" w:rsidRPr="00E203C9" w:rsidRDefault="00325A94" w:rsidP="00F95121">
            <w:pPr>
              <w:jc w:val="center"/>
              <w:rPr>
                <w:rFonts w:eastAsia="Times New Roman"/>
                <w:sz w:val="22"/>
                <w:szCs w:val="22"/>
              </w:rPr>
            </w:pPr>
          </w:p>
        </w:tc>
        <w:tc>
          <w:tcPr>
            <w:tcW w:w="0" w:type="auto"/>
            <w:vAlign w:val="center"/>
            <w:hideMark/>
          </w:tcPr>
          <w:p w14:paraId="5D183947" w14:textId="77777777" w:rsidR="00325A94" w:rsidRPr="00E203C9" w:rsidRDefault="00325A94" w:rsidP="00F95121">
            <w:pPr>
              <w:jc w:val="center"/>
              <w:rPr>
                <w:rFonts w:eastAsia="Times New Roman"/>
                <w:sz w:val="22"/>
                <w:szCs w:val="22"/>
              </w:rPr>
            </w:pPr>
            <w:r w:rsidRPr="00E203C9">
              <w:rPr>
                <w:rFonts w:eastAsia="Times New Roman"/>
                <w:sz w:val="22"/>
                <w:szCs w:val="22"/>
              </w:rPr>
              <w:t>Phase 1</w:t>
            </w:r>
          </w:p>
        </w:tc>
        <w:tc>
          <w:tcPr>
            <w:tcW w:w="0" w:type="auto"/>
            <w:vAlign w:val="center"/>
            <w:hideMark/>
          </w:tcPr>
          <w:p w14:paraId="055A4BBD" w14:textId="77777777" w:rsidR="00325A94" w:rsidRPr="00E203C9" w:rsidRDefault="00325A94" w:rsidP="00F95121">
            <w:pPr>
              <w:jc w:val="center"/>
              <w:rPr>
                <w:rFonts w:eastAsia="Times New Roman"/>
                <w:sz w:val="22"/>
                <w:szCs w:val="22"/>
              </w:rPr>
            </w:pPr>
            <w:r w:rsidRPr="00E203C9">
              <w:rPr>
                <w:rFonts w:eastAsia="Times New Roman"/>
                <w:sz w:val="22"/>
                <w:szCs w:val="22"/>
              </w:rPr>
              <w:t>Phase 2</w:t>
            </w:r>
          </w:p>
        </w:tc>
        <w:tc>
          <w:tcPr>
            <w:tcW w:w="0" w:type="auto"/>
            <w:vAlign w:val="center"/>
            <w:hideMark/>
          </w:tcPr>
          <w:p w14:paraId="74183732" w14:textId="77777777" w:rsidR="00325A94" w:rsidRPr="00E203C9" w:rsidRDefault="00325A94" w:rsidP="00F95121">
            <w:pPr>
              <w:jc w:val="center"/>
              <w:rPr>
                <w:rFonts w:eastAsia="Times New Roman"/>
                <w:sz w:val="22"/>
                <w:szCs w:val="22"/>
              </w:rPr>
            </w:pPr>
            <w:r w:rsidRPr="00E203C9">
              <w:rPr>
                <w:rFonts w:eastAsia="Times New Roman"/>
                <w:sz w:val="22"/>
                <w:szCs w:val="22"/>
              </w:rPr>
              <w:t>Phase 3</w:t>
            </w:r>
          </w:p>
        </w:tc>
      </w:tr>
      <w:tr w:rsidR="00325A94" w:rsidRPr="00E203C9" w14:paraId="1C799BF0" w14:textId="77777777" w:rsidTr="00F95121">
        <w:trPr>
          <w:tblCellSpacing w:w="15" w:type="dxa"/>
        </w:trPr>
        <w:tc>
          <w:tcPr>
            <w:tcW w:w="0" w:type="auto"/>
            <w:vAlign w:val="center"/>
            <w:hideMark/>
          </w:tcPr>
          <w:p w14:paraId="0CE1BCB2" w14:textId="77777777" w:rsidR="00325A94" w:rsidRPr="00E203C9" w:rsidRDefault="00325A94" w:rsidP="00F95121">
            <w:pPr>
              <w:jc w:val="center"/>
              <w:rPr>
                <w:rFonts w:eastAsia="Times New Roman"/>
                <w:sz w:val="22"/>
                <w:szCs w:val="22"/>
              </w:rPr>
            </w:pPr>
          </w:p>
        </w:tc>
        <w:tc>
          <w:tcPr>
            <w:tcW w:w="0" w:type="auto"/>
            <w:vAlign w:val="center"/>
            <w:hideMark/>
          </w:tcPr>
          <w:p w14:paraId="4B10A792" w14:textId="77777777" w:rsidR="00325A94" w:rsidRPr="00E203C9" w:rsidRDefault="00325A94" w:rsidP="00F95121">
            <w:pPr>
              <w:jc w:val="center"/>
              <w:rPr>
                <w:rFonts w:eastAsia="Times New Roman"/>
                <w:sz w:val="22"/>
                <w:szCs w:val="22"/>
              </w:rPr>
            </w:pPr>
            <w:r w:rsidRPr="00E203C9">
              <w:rPr>
                <w:rFonts w:eastAsia="Times New Roman"/>
                <w:sz w:val="22"/>
                <w:szCs w:val="22"/>
              </w:rPr>
              <w:t>(1)</w:t>
            </w:r>
          </w:p>
        </w:tc>
        <w:tc>
          <w:tcPr>
            <w:tcW w:w="0" w:type="auto"/>
            <w:vAlign w:val="center"/>
            <w:hideMark/>
          </w:tcPr>
          <w:p w14:paraId="58F95AA3" w14:textId="77777777" w:rsidR="00325A94" w:rsidRPr="00E203C9" w:rsidRDefault="00325A94" w:rsidP="00F95121">
            <w:pPr>
              <w:jc w:val="center"/>
              <w:rPr>
                <w:rFonts w:eastAsia="Times New Roman"/>
                <w:sz w:val="22"/>
                <w:szCs w:val="22"/>
              </w:rPr>
            </w:pPr>
            <w:r w:rsidRPr="00E203C9">
              <w:rPr>
                <w:rFonts w:eastAsia="Times New Roman"/>
                <w:sz w:val="22"/>
                <w:szCs w:val="22"/>
              </w:rPr>
              <w:t>(2)</w:t>
            </w:r>
          </w:p>
        </w:tc>
        <w:tc>
          <w:tcPr>
            <w:tcW w:w="0" w:type="auto"/>
            <w:vAlign w:val="center"/>
            <w:hideMark/>
          </w:tcPr>
          <w:p w14:paraId="71170DCE" w14:textId="77777777" w:rsidR="00325A94" w:rsidRPr="00E203C9" w:rsidRDefault="00325A94" w:rsidP="00F95121">
            <w:pPr>
              <w:jc w:val="center"/>
              <w:rPr>
                <w:rFonts w:eastAsia="Times New Roman"/>
                <w:sz w:val="22"/>
                <w:szCs w:val="22"/>
              </w:rPr>
            </w:pPr>
            <w:r w:rsidRPr="00E203C9">
              <w:rPr>
                <w:rFonts w:eastAsia="Times New Roman"/>
                <w:sz w:val="22"/>
                <w:szCs w:val="22"/>
              </w:rPr>
              <w:t>(3)</w:t>
            </w:r>
          </w:p>
        </w:tc>
      </w:tr>
      <w:tr w:rsidR="00325A94" w:rsidRPr="00E203C9" w14:paraId="7E52B0E8" w14:textId="77777777" w:rsidTr="00F95121">
        <w:trPr>
          <w:tblCellSpacing w:w="15" w:type="dxa"/>
        </w:trPr>
        <w:tc>
          <w:tcPr>
            <w:tcW w:w="0" w:type="auto"/>
            <w:gridSpan w:val="4"/>
            <w:tcBorders>
              <w:bottom w:val="single" w:sz="6" w:space="0" w:color="000000"/>
            </w:tcBorders>
            <w:vAlign w:val="center"/>
            <w:hideMark/>
          </w:tcPr>
          <w:p w14:paraId="006002A9" w14:textId="77777777" w:rsidR="00325A94" w:rsidRPr="00E203C9" w:rsidRDefault="00325A94" w:rsidP="00F95121">
            <w:pPr>
              <w:jc w:val="center"/>
              <w:rPr>
                <w:rFonts w:eastAsia="Times New Roman"/>
                <w:sz w:val="22"/>
                <w:szCs w:val="22"/>
              </w:rPr>
            </w:pPr>
          </w:p>
        </w:tc>
      </w:tr>
      <w:tr w:rsidR="00325A94" w:rsidRPr="00E203C9" w14:paraId="0508731D" w14:textId="77777777" w:rsidTr="00F95121">
        <w:trPr>
          <w:tblCellSpacing w:w="15" w:type="dxa"/>
        </w:trPr>
        <w:tc>
          <w:tcPr>
            <w:tcW w:w="0" w:type="auto"/>
            <w:vAlign w:val="center"/>
            <w:hideMark/>
          </w:tcPr>
          <w:p w14:paraId="4559B83B" w14:textId="77777777" w:rsidR="00325A94" w:rsidRPr="00E203C9" w:rsidRDefault="00325A94" w:rsidP="00F95121">
            <w:pPr>
              <w:rPr>
                <w:rFonts w:eastAsia="Times New Roman"/>
                <w:sz w:val="22"/>
                <w:szCs w:val="22"/>
              </w:rPr>
            </w:pPr>
            <w:r w:rsidRPr="00E203C9">
              <w:rPr>
                <w:rFonts w:eastAsia="Times New Roman"/>
                <w:sz w:val="22"/>
                <w:szCs w:val="22"/>
              </w:rPr>
              <w:t>Group</w:t>
            </w:r>
          </w:p>
        </w:tc>
        <w:tc>
          <w:tcPr>
            <w:tcW w:w="0" w:type="auto"/>
            <w:vAlign w:val="center"/>
            <w:hideMark/>
          </w:tcPr>
          <w:p w14:paraId="1DFD9291" w14:textId="77777777" w:rsidR="00325A94" w:rsidRPr="00E203C9" w:rsidRDefault="00325A94" w:rsidP="00F95121">
            <w:pPr>
              <w:jc w:val="center"/>
              <w:rPr>
                <w:rFonts w:eastAsia="Times New Roman"/>
                <w:sz w:val="22"/>
                <w:szCs w:val="22"/>
              </w:rPr>
            </w:pPr>
            <w:r w:rsidRPr="00E203C9">
              <w:rPr>
                <w:rFonts w:eastAsia="Times New Roman"/>
                <w:sz w:val="22"/>
                <w:szCs w:val="22"/>
              </w:rPr>
              <w:t>-2.789</w:t>
            </w:r>
            <w:r w:rsidRPr="00E203C9">
              <w:rPr>
                <w:rFonts w:eastAsia="Times New Roman"/>
                <w:sz w:val="22"/>
                <w:szCs w:val="22"/>
                <w:vertAlign w:val="superscript"/>
              </w:rPr>
              <w:t>***</w:t>
            </w:r>
          </w:p>
        </w:tc>
        <w:tc>
          <w:tcPr>
            <w:tcW w:w="0" w:type="auto"/>
            <w:vAlign w:val="center"/>
            <w:hideMark/>
          </w:tcPr>
          <w:p w14:paraId="23EC8411" w14:textId="77777777" w:rsidR="00325A94" w:rsidRPr="00E203C9" w:rsidRDefault="00325A94" w:rsidP="00F95121">
            <w:pPr>
              <w:jc w:val="center"/>
              <w:rPr>
                <w:rFonts w:eastAsia="Times New Roman"/>
                <w:sz w:val="22"/>
                <w:szCs w:val="22"/>
              </w:rPr>
            </w:pPr>
            <w:r w:rsidRPr="00E203C9">
              <w:rPr>
                <w:rFonts w:eastAsia="Times New Roman"/>
                <w:sz w:val="22"/>
                <w:szCs w:val="22"/>
              </w:rPr>
              <w:t>2.327</w:t>
            </w:r>
            <w:r w:rsidRPr="00E203C9">
              <w:rPr>
                <w:rFonts w:eastAsia="Times New Roman"/>
                <w:sz w:val="22"/>
                <w:szCs w:val="22"/>
                <w:vertAlign w:val="superscript"/>
              </w:rPr>
              <w:t>***</w:t>
            </w:r>
          </w:p>
        </w:tc>
        <w:tc>
          <w:tcPr>
            <w:tcW w:w="0" w:type="auto"/>
            <w:vAlign w:val="center"/>
            <w:hideMark/>
          </w:tcPr>
          <w:p w14:paraId="43934D47" w14:textId="77777777" w:rsidR="00325A94" w:rsidRPr="00E203C9" w:rsidRDefault="00325A94" w:rsidP="00F95121">
            <w:pPr>
              <w:jc w:val="center"/>
              <w:rPr>
                <w:rFonts w:eastAsia="Times New Roman"/>
                <w:sz w:val="22"/>
                <w:szCs w:val="22"/>
              </w:rPr>
            </w:pPr>
            <w:r w:rsidRPr="00E203C9">
              <w:rPr>
                <w:rFonts w:eastAsia="Times New Roman"/>
                <w:sz w:val="22"/>
                <w:szCs w:val="22"/>
              </w:rPr>
              <w:t>3.139</w:t>
            </w:r>
            <w:r w:rsidRPr="00E203C9">
              <w:rPr>
                <w:rFonts w:eastAsia="Times New Roman"/>
                <w:sz w:val="22"/>
                <w:szCs w:val="22"/>
                <w:vertAlign w:val="superscript"/>
              </w:rPr>
              <w:t>***</w:t>
            </w:r>
          </w:p>
        </w:tc>
      </w:tr>
      <w:tr w:rsidR="00325A94" w:rsidRPr="00E203C9" w14:paraId="36A95840" w14:textId="77777777" w:rsidTr="00F95121">
        <w:trPr>
          <w:tblCellSpacing w:w="15" w:type="dxa"/>
        </w:trPr>
        <w:tc>
          <w:tcPr>
            <w:tcW w:w="0" w:type="auto"/>
            <w:vAlign w:val="center"/>
            <w:hideMark/>
          </w:tcPr>
          <w:p w14:paraId="3034DC9A" w14:textId="77777777" w:rsidR="00325A94" w:rsidRPr="00E203C9" w:rsidRDefault="00325A94" w:rsidP="00F95121">
            <w:pPr>
              <w:jc w:val="center"/>
              <w:rPr>
                <w:rFonts w:eastAsia="Times New Roman"/>
                <w:sz w:val="22"/>
                <w:szCs w:val="22"/>
              </w:rPr>
            </w:pPr>
          </w:p>
        </w:tc>
        <w:tc>
          <w:tcPr>
            <w:tcW w:w="0" w:type="auto"/>
            <w:vAlign w:val="center"/>
            <w:hideMark/>
          </w:tcPr>
          <w:p w14:paraId="76FFDB34" w14:textId="77777777" w:rsidR="00325A94" w:rsidRPr="00E203C9" w:rsidRDefault="00325A94" w:rsidP="00F95121">
            <w:pPr>
              <w:jc w:val="center"/>
              <w:rPr>
                <w:rFonts w:eastAsia="Times New Roman"/>
                <w:sz w:val="22"/>
                <w:szCs w:val="22"/>
              </w:rPr>
            </w:pPr>
            <w:r w:rsidRPr="00E203C9">
              <w:rPr>
                <w:rFonts w:eastAsia="Times New Roman"/>
                <w:sz w:val="22"/>
                <w:szCs w:val="22"/>
              </w:rPr>
              <w:t>(0.525)</w:t>
            </w:r>
          </w:p>
        </w:tc>
        <w:tc>
          <w:tcPr>
            <w:tcW w:w="0" w:type="auto"/>
            <w:vAlign w:val="center"/>
            <w:hideMark/>
          </w:tcPr>
          <w:p w14:paraId="5089633C" w14:textId="77777777" w:rsidR="00325A94" w:rsidRPr="00E203C9" w:rsidRDefault="00325A94" w:rsidP="00F95121">
            <w:pPr>
              <w:jc w:val="center"/>
              <w:rPr>
                <w:rFonts w:eastAsia="Times New Roman"/>
                <w:sz w:val="22"/>
                <w:szCs w:val="22"/>
              </w:rPr>
            </w:pPr>
            <w:r w:rsidRPr="00E203C9">
              <w:rPr>
                <w:rFonts w:eastAsia="Times New Roman"/>
                <w:sz w:val="22"/>
                <w:szCs w:val="22"/>
              </w:rPr>
              <w:t>(0.886)</w:t>
            </w:r>
          </w:p>
        </w:tc>
        <w:tc>
          <w:tcPr>
            <w:tcW w:w="0" w:type="auto"/>
            <w:vAlign w:val="center"/>
            <w:hideMark/>
          </w:tcPr>
          <w:p w14:paraId="41B0CCB0" w14:textId="77777777" w:rsidR="00325A94" w:rsidRPr="00E203C9" w:rsidRDefault="00325A94" w:rsidP="00F95121">
            <w:pPr>
              <w:jc w:val="center"/>
              <w:rPr>
                <w:rFonts w:eastAsia="Times New Roman"/>
                <w:sz w:val="22"/>
                <w:szCs w:val="22"/>
              </w:rPr>
            </w:pPr>
            <w:r w:rsidRPr="00E203C9">
              <w:rPr>
                <w:rFonts w:eastAsia="Times New Roman"/>
                <w:sz w:val="22"/>
                <w:szCs w:val="22"/>
              </w:rPr>
              <w:t>(1.205)</w:t>
            </w:r>
          </w:p>
        </w:tc>
      </w:tr>
      <w:tr w:rsidR="00325A94" w:rsidRPr="00E203C9" w14:paraId="7C8F2225" w14:textId="77777777" w:rsidTr="00F95121">
        <w:trPr>
          <w:tblCellSpacing w:w="15" w:type="dxa"/>
        </w:trPr>
        <w:tc>
          <w:tcPr>
            <w:tcW w:w="0" w:type="auto"/>
            <w:vAlign w:val="center"/>
            <w:hideMark/>
          </w:tcPr>
          <w:p w14:paraId="19AB60B3" w14:textId="77777777" w:rsidR="00325A94" w:rsidRPr="00E203C9" w:rsidRDefault="00325A94" w:rsidP="00F95121">
            <w:pPr>
              <w:jc w:val="center"/>
              <w:rPr>
                <w:rFonts w:eastAsia="Times New Roman"/>
                <w:sz w:val="22"/>
                <w:szCs w:val="22"/>
              </w:rPr>
            </w:pPr>
          </w:p>
        </w:tc>
        <w:tc>
          <w:tcPr>
            <w:tcW w:w="0" w:type="auto"/>
            <w:vAlign w:val="center"/>
            <w:hideMark/>
          </w:tcPr>
          <w:p w14:paraId="5EA97783" w14:textId="77777777" w:rsidR="00325A94" w:rsidRPr="00E203C9" w:rsidRDefault="00325A94" w:rsidP="00F95121">
            <w:pPr>
              <w:rPr>
                <w:rFonts w:eastAsia="Times New Roman"/>
                <w:sz w:val="22"/>
                <w:szCs w:val="22"/>
              </w:rPr>
            </w:pPr>
          </w:p>
        </w:tc>
        <w:tc>
          <w:tcPr>
            <w:tcW w:w="0" w:type="auto"/>
            <w:vAlign w:val="center"/>
            <w:hideMark/>
          </w:tcPr>
          <w:p w14:paraId="265AB72E" w14:textId="77777777" w:rsidR="00325A94" w:rsidRPr="00E203C9" w:rsidRDefault="00325A94" w:rsidP="00F95121">
            <w:pPr>
              <w:jc w:val="center"/>
              <w:rPr>
                <w:rFonts w:eastAsia="Times New Roman"/>
                <w:sz w:val="22"/>
                <w:szCs w:val="22"/>
              </w:rPr>
            </w:pPr>
          </w:p>
        </w:tc>
        <w:tc>
          <w:tcPr>
            <w:tcW w:w="0" w:type="auto"/>
            <w:vAlign w:val="center"/>
            <w:hideMark/>
          </w:tcPr>
          <w:p w14:paraId="01322A58" w14:textId="77777777" w:rsidR="00325A94" w:rsidRPr="00E203C9" w:rsidRDefault="00325A94" w:rsidP="00F95121">
            <w:pPr>
              <w:jc w:val="center"/>
              <w:rPr>
                <w:rFonts w:eastAsia="Times New Roman"/>
                <w:sz w:val="22"/>
                <w:szCs w:val="22"/>
              </w:rPr>
            </w:pPr>
          </w:p>
        </w:tc>
      </w:tr>
      <w:tr w:rsidR="00325A94" w:rsidRPr="00E203C9" w14:paraId="3D3216E3" w14:textId="77777777" w:rsidTr="00F95121">
        <w:trPr>
          <w:tblCellSpacing w:w="15" w:type="dxa"/>
        </w:trPr>
        <w:tc>
          <w:tcPr>
            <w:tcW w:w="0" w:type="auto"/>
            <w:vAlign w:val="center"/>
            <w:hideMark/>
          </w:tcPr>
          <w:p w14:paraId="1A1DDDC8" w14:textId="77777777" w:rsidR="00325A94" w:rsidRPr="00E203C9" w:rsidRDefault="00325A94" w:rsidP="00F95121">
            <w:pPr>
              <w:rPr>
                <w:rFonts w:eastAsia="Times New Roman"/>
                <w:sz w:val="22"/>
                <w:szCs w:val="22"/>
              </w:rPr>
            </w:pPr>
            <w:r w:rsidRPr="00E203C9">
              <w:rPr>
                <w:rFonts w:eastAsia="Times New Roman"/>
                <w:sz w:val="22"/>
                <w:szCs w:val="22"/>
              </w:rPr>
              <w:t>Period</w:t>
            </w:r>
          </w:p>
        </w:tc>
        <w:tc>
          <w:tcPr>
            <w:tcW w:w="0" w:type="auto"/>
            <w:vAlign w:val="center"/>
            <w:hideMark/>
          </w:tcPr>
          <w:p w14:paraId="06D1F5BC" w14:textId="77777777" w:rsidR="00325A94" w:rsidRPr="00E203C9" w:rsidRDefault="00325A94" w:rsidP="00F95121">
            <w:pPr>
              <w:jc w:val="center"/>
              <w:rPr>
                <w:rFonts w:eastAsia="Times New Roman"/>
                <w:sz w:val="22"/>
                <w:szCs w:val="22"/>
              </w:rPr>
            </w:pPr>
            <w:r w:rsidRPr="00E203C9">
              <w:rPr>
                <w:rFonts w:eastAsia="Times New Roman"/>
                <w:sz w:val="22"/>
                <w:szCs w:val="22"/>
              </w:rPr>
              <w:t>-4.898</w:t>
            </w:r>
            <w:r w:rsidRPr="00E203C9">
              <w:rPr>
                <w:rFonts w:eastAsia="Times New Roman"/>
                <w:sz w:val="22"/>
                <w:szCs w:val="22"/>
                <w:vertAlign w:val="superscript"/>
              </w:rPr>
              <w:t>***</w:t>
            </w:r>
          </w:p>
        </w:tc>
        <w:tc>
          <w:tcPr>
            <w:tcW w:w="0" w:type="auto"/>
            <w:vAlign w:val="center"/>
            <w:hideMark/>
          </w:tcPr>
          <w:p w14:paraId="3FCCE9FD" w14:textId="77777777" w:rsidR="00325A94" w:rsidRPr="00E203C9" w:rsidRDefault="00325A94" w:rsidP="00F95121">
            <w:pPr>
              <w:jc w:val="center"/>
              <w:rPr>
                <w:rFonts w:eastAsia="Times New Roman"/>
                <w:sz w:val="22"/>
                <w:szCs w:val="22"/>
              </w:rPr>
            </w:pPr>
            <w:r w:rsidRPr="00E203C9">
              <w:rPr>
                <w:rFonts w:eastAsia="Times New Roman"/>
                <w:sz w:val="22"/>
                <w:szCs w:val="22"/>
              </w:rPr>
              <w:t>-4.150</w:t>
            </w:r>
            <w:r w:rsidRPr="00E203C9">
              <w:rPr>
                <w:rFonts w:eastAsia="Times New Roman"/>
                <w:sz w:val="22"/>
                <w:szCs w:val="22"/>
                <w:vertAlign w:val="superscript"/>
              </w:rPr>
              <w:t>***</w:t>
            </w:r>
          </w:p>
        </w:tc>
        <w:tc>
          <w:tcPr>
            <w:tcW w:w="0" w:type="auto"/>
            <w:vAlign w:val="center"/>
            <w:hideMark/>
          </w:tcPr>
          <w:p w14:paraId="33396DB2" w14:textId="77777777" w:rsidR="00325A94" w:rsidRPr="00E203C9" w:rsidRDefault="00325A94" w:rsidP="00F95121">
            <w:pPr>
              <w:jc w:val="center"/>
              <w:rPr>
                <w:rFonts w:eastAsia="Times New Roman"/>
                <w:sz w:val="22"/>
                <w:szCs w:val="22"/>
              </w:rPr>
            </w:pPr>
            <w:r w:rsidRPr="00E203C9">
              <w:rPr>
                <w:rFonts w:eastAsia="Times New Roman"/>
                <w:sz w:val="22"/>
                <w:szCs w:val="22"/>
              </w:rPr>
              <w:t>-12.360</w:t>
            </w:r>
            <w:r w:rsidRPr="00E203C9">
              <w:rPr>
                <w:rFonts w:eastAsia="Times New Roman"/>
                <w:sz w:val="22"/>
                <w:szCs w:val="22"/>
                <w:vertAlign w:val="superscript"/>
              </w:rPr>
              <w:t>***</w:t>
            </w:r>
          </w:p>
        </w:tc>
      </w:tr>
      <w:tr w:rsidR="00325A94" w:rsidRPr="00E203C9" w14:paraId="78A3CD30" w14:textId="77777777" w:rsidTr="00F95121">
        <w:trPr>
          <w:tblCellSpacing w:w="15" w:type="dxa"/>
        </w:trPr>
        <w:tc>
          <w:tcPr>
            <w:tcW w:w="0" w:type="auto"/>
            <w:vAlign w:val="center"/>
            <w:hideMark/>
          </w:tcPr>
          <w:p w14:paraId="45A4D868" w14:textId="77777777" w:rsidR="00325A94" w:rsidRPr="00E203C9" w:rsidRDefault="00325A94" w:rsidP="00F95121">
            <w:pPr>
              <w:jc w:val="center"/>
              <w:rPr>
                <w:rFonts w:eastAsia="Times New Roman"/>
                <w:sz w:val="22"/>
                <w:szCs w:val="22"/>
              </w:rPr>
            </w:pPr>
          </w:p>
        </w:tc>
        <w:tc>
          <w:tcPr>
            <w:tcW w:w="0" w:type="auto"/>
            <w:vAlign w:val="center"/>
            <w:hideMark/>
          </w:tcPr>
          <w:p w14:paraId="600EF4BB" w14:textId="77777777" w:rsidR="00325A94" w:rsidRPr="00E203C9" w:rsidRDefault="00325A94" w:rsidP="00F95121">
            <w:pPr>
              <w:jc w:val="center"/>
              <w:rPr>
                <w:rFonts w:eastAsia="Times New Roman"/>
                <w:sz w:val="22"/>
                <w:szCs w:val="22"/>
              </w:rPr>
            </w:pPr>
            <w:r w:rsidRPr="00E203C9">
              <w:rPr>
                <w:rFonts w:eastAsia="Times New Roman"/>
                <w:sz w:val="22"/>
                <w:szCs w:val="22"/>
              </w:rPr>
              <w:t>(0.875)</w:t>
            </w:r>
          </w:p>
        </w:tc>
        <w:tc>
          <w:tcPr>
            <w:tcW w:w="0" w:type="auto"/>
            <w:vAlign w:val="center"/>
            <w:hideMark/>
          </w:tcPr>
          <w:p w14:paraId="38CF99CD" w14:textId="77777777" w:rsidR="00325A94" w:rsidRPr="00E203C9" w:rsidRDefault="00325A94" w:rsidP="00F95121">
            <w:pPr>
              <w:jc w:val="center"/>
              <w:rPr>
                <w:rFonts w:eastAsia="Times New Roman"/>
                <w:sz w:val="22"/>
                <w:szCs w:val="22"/>
              </w:rPr>
            </w:pPr>
            <w:r w:rsidRPr="00E203C9">
              <w:rPr>
                <w:rFonts w:eastAsia="Times New Roman"/>
                <w:sz w:val="22"/>
                <w:szCs w:val="22"/>
              </w:rPr>
              <w:t>(1.309)</w:t>
            </w:r>
          </w:p>
        </w:tc>
        <w:tc>
          <w:tcPr>
            <w:tcW w:w="0" w:type="auto"/>
            <w:vAlign w:val="center"/>
            <w:hideMark/>
          </w:tcPr>
          <w:p w14:paraId="0F4C2E95" w14:textId="77777777" w:rsidR="00325A94" w:rsidRPr="00E203C9" w:rsidRDefault="00325A94" w:rsidP="00F95121">
            <w:pPr>
              <w:jc w:val="center"/>
              <w:rPr>
                <w:rFonts w:eastAsia="Times New Roman"/>
                <w:sz w:val="22"/>
                <w:szCs w:val="22"/>
              </w:rPr>
            </w:pPr>
            <w:r w:rsidRPr="00E203C9">
              <w:rPr>
                <w:rFonts w:eastAsia="Times New Roman"/>
                <w:sz w:val="22"/>
                <w:szCs w:val="22"/>
              </w:rPr>
              <w:t>(1.338)</w:t>
            </w:r>
          </w:p>
        </w:tc>
      </w:tr>
      <w:tr w:rsidR="00325A94" w:rsidRPr="00E203C9" w14:paraId="59A0AE0A" w14:textId="77777777" w:rsidTr="00F95121">
        <w:trPr>
          <w:tblCellSpacing w:w="15" w:type="dxa"/>
        </w:trPr>
        <w:tc>
          <w:tcPr>
            <w:tcW w:w="0" w:type="auto"/>
            <w:vAlign w:val="center"/>
            <w:hideMark/>
          </w:tcPr>
          <w:p w14:paraId="3F039A15" w14:textId="77777777" w:rsidR="00325A94" w:rsidRPr="00E203C9" w:rsidRDefault="00325A94" w:rsidP="00F95121">
            <w:pPr>
              <w:jc w:val="center"/>
              <w:rPr>
                <w:rFonts w:eastAsia="Times New Roman"/>
                <w:sz w:val="22"/>
                <w:szCs w:val="22"/>
              </w:rPr>
            </w:pPr>
          </w:p>
        </w:tc>
        <w:tc>
          <w:tcPr>
            <w:tcW w:w="0" w:type="auto"/>
            <w:vAlign w:val="center"/>
            <w:hideMark/>
          </w:tcPr>
          <w:p w14:paraId="083AE3D6" w14:textId="77777777" w:rsidR="00325A94" w:rsidRPr="00E203C9" w:rsidRDefault="00325A94" w:rsidP="00F95121">
            <w:pPr>
              <w:rPr>
                <w:rFonts w:eastAsia="Times New Roman"/>
                <w:sz w:val="22"/>
                <w:szCs w:val="22"/>
              </w:rPr>
            </w:pPr>
          </w:p>
        </w:tc>
        <w:tc>
          <w:tcPr>
            <w:tcW w:w="0" w:type="auto"/>
            <w:vAlign w:val="center"/>
            <w:hideMark/>
          </w:tcPr>
          <w:p w14:paraId="564331CD" w14:textId="77777777" w:rsidR="00325A94" w:rsidRPr="00E203C9" w:rsidRDefault="00325A94" w:rsidP="00F95121">
            <w:pPr>
              <w:jc w:val="center"/>
              <w:rPr>
                <w:rFonts w:eastAsia="Times New Roman"/>
                <w:sz w:val="22"/>
                <w:szCs w:val="22"/>
              </w:rPr>
            </w:pPr>
          </w:p>
        </w:tc>
        <w:tc>
          <w:tcPr>
            <w:tcW w:w="0" w:type="auto"/>
            <w:vAlign w:val="center"/>
            <w:hideMark/>
          </w:tcPr>
          <w:p w14:paraId="6ADA73FD" w14:textId="77777777" w:rsidR="00325A94" w:rsidRPr="00E203C9" w:rsidRDefault="00325A94" w:rsidP="00F95121">
            <w:pPr>
              <w:jc w:val="center"/>
              <w:rPr>
                <w:rFonts w:eastAsia="Times New Roman"/>
                <w:sz w:val="22"/>
                <w:szCs w:val="22"/>
              </w:rPr>
            </w:pPr>
          </w:p>
        </w:tc>
      </w:tr>
      <w:tr w:rsidR="00325A94" w:rsidRPr="00E203C9" w14:paraId="7F8681AF" w14:textId="77777777" w:rsidTr="00F95121">
        <w:trPr>
          <w:tblCellSpacing w:w="15" w:type="dxa"/>
        </w:trPr>
        <w:tc>
          <w:tcPr>
            <w:tcW w:w="0" w:type="auto"/>
            <w:vAlign w:val="center"/>
            <w:hideMark/>
          </w:tcPr>
          <w:p w14:paraId="04419C83" w14:textId="77777777" w:rsidR="00325A94" w:rsidRPr="00E203C9" w:rsidRDefault="00325A94" w:rsidP="00F95121">
            <w:pPr>
              <w:rPr>
                <w:rFonts w:eastAsia="Times New Roman"/>
                <w:sz w:val="22"/>
                <w:szCs w:val="22"/>
              </w:rPr>
            </w:pPr>
            <w:r w:rsidRPr="00E203C9">
              <w:rPr>
                <w:rFonts w:eastAsia="Times New Roman"/>
                <w:sz w:val="22"/>
                <w:szCs w:val="22"/>
              </w:rPr>
              <w:t>Tenor</w:t>
            </w:r>
          </w:p>
        </w:tc>
        <w:tc>
          <w:tcPr>
            <w:tcW w:w="0" w:type="auto"/>
            <w:vAlign w:val="center"/>
            <w:hideMark/>
          </w:tcPr>
          <w:p w14:paraId="641E1020" w14:textId="77777777" w:rsidR="00325A94" w:rsidRPr="00E203C9" w:rsidRDefault="00325A94" w:rsidP="00F95121">
            <w:pPr>
              <w:jc w:val="center"/>
              <w:rPr>
                <w:rFonts w:eastAsia="Times New Roman"/>
                <w:sz w:val="22"/>
                <w:szCs w:val="22"/>
              </w:rPr>
            </w:pPr>
            <w:r w:rsidRPr="00E203C9">
              <w:rPr>
                <w:rFonts w:eastAsia="Times New Roman"/>
                <w:sz w:val="22"/>
                <w:szCs w:val="22"/>
              </w:rPr>
              <w:t>-0.050</w:t>
            </w:r>
            <w:r w:rsidRPr="00E203C9">
              <w:rPr>
                <w:rFonts w:eastAsia="Times New Roman"/>
                <w:sz w:val="22"/>
                <w:szCs w:val="22"/>
                <w:vertAlign w:val="superscript"/>
              </w:rPr>
              <w:t>***</w:t>
            </w:r>
          </w:p>
        </w:tc>
        <w:tc>
          <w:tcPr>
            <w:tcW w:w="0" w:type="auto"/>
            <w:vAlign w:val="center"/>
            <w:hideMark/>
          </w:tcPr>
          <w:p w14:paraId="705D80DA" w14:textId="77777777" w:rsidR="00325A94" w:rsidRPr="00E203C9" w:rsidRDefault="00325A94" w:rsidP="00F95121">
            <w:pPr>
              <w:jc w:val="center"/>
              <w:rPr>
                <w:rFonts w:eastAsia="Times New Roman"/>
                <w:sz w:val="22"/>
                <w:szCs w:val="22"/>
              </w:rPr>
            </w:pPr>
            <w:r w:rsidRPr="00E203C9">
              <w:rPr>
                <w:rFonts w:eastAsia="Times New Roman"/>
                <w:sz w:val="22"/>
                <w:szCs w:val="22"/>
              </w:rPr>
              <w:t>0.064</w:t>
            </w:r>
            <w:r w:rsidRPr="00E203C9">
              <w:rPr>
                <w:rFonts w:eastAsia="Times New Roman"/>
                <w:sz w:val="22"/>
                <w:szCs w:val="22"/>
                <w:vertAlign w:val="superscript"/>
              </w:rPr>
              <w:t>***</w:t>
            </w:r>
          </w:p>
        </w:tc>
        <w:tc>
          <w:tcPr>
            <w:tcW w:w="0" w:type="auto"/>
            <w:vAlign w:val="center"/>
            <w:hideMark/>
          </w:tcPr>
          <w:p w14:paraId="4E25143F" w14:textId="77777777" w:rsidR="00325A94" w:rsidRPr="00E203C9" w:rsidRDefault="00325A94" w:rsidP="00F95121">
            <w:pPr>
              <w:jc w:val="center"/>
              <w:rPr>
                <w:rFonts w:eastAsia="Times New Roman"/>
                <w:sz w:val="22"/>
                <w:szCs w:val="22"/>
              </w:rPr>
            </w:pPr>
            <w:r w:rsidRPr="00E203C9">
              <w:rPr>
                <w:rFonts w:eastAsia="Times New Roman"/>
                <w:sz w:val="22"/>
                <w:szCs w:val="22"/>
              </w:rPr>
              <w:t>0.086</w:t>
            </w:r>
            <w:r w:rsidRPr="00E203C9">
              <w:rPr>
                <w:rFonts w:eastAsia="Times New Roman"/>
                <w:sz w:val="22"/>
                <w:szCs w:val="22"/>
                <w:vertAlign w:val="superscript"/>
              </w:rPr>
              <w:t>***</w:t>
            </w:r>
          </w:p>
        </w:tc>
      </w:tr>
      <w:tr w:rsidR="00325A94" w:rsidRPr="00E203C9" w14:paraId="44A9357B" w14:textId="77777777" w:rsidTr="00F95121">
        <w:trPr>
          <w:tblCellSpacing w:w="15" w:type="dxa"/>
        </w:trPr>
        <w:tc>
          <w:tcPr>
            <w:tcW w:w="0" w:type="auto"/>
            <w:vAlign w:val="center"/>
            <w:hideMark/>
          </w:tcPr>
          <w:p w14:paraId="662A1DBE" w14:textId="77777777" w:rsidR="00325A94" w:rsidRPr="00E203C9" w:rsidRDefault="00325A94" w:rsidP="00F95121">
            <w:pPr>
              <w:jc w:val="center"/>
              <w:rPr>
                <w:rFonts w:eastAsia="Times New Roman"/>
                <w:sz w:val="22"/>
                <w:szCs w:val="22"/>
              </w:rPr>
            </w:pPr>
          </w:p>
        </w:tc>
        <w:tc>
          <w:tcPr>
            <w:tcW w:w="0" w:type="auto"/>
            <w:vAlign w:val="center"/>
            <w:hideMark/>
          </w:tcPr>
          <w:p w14:paraId="78C3F5EF" w14:textId="77777777" w:rsidR="00325A94" w:rsidRPr="00E203C9" w:rsidRDefault="00325A94" w:rsidP="00F95121">
            <w:pPr>
              <w:jc w:val="center"/>
              <w:rPr>
                <w:rFonts w:eastAsia="Times New Roman"/>
                <w:sz w:val="22"/>
                <w:szCs w:val="22"/>
              </w:rPr>
            </w:pPr>
            <w:r w:rsidRPr="00E203C9">
              <w:rPr>
                <w:rFonts w:eastAsia="Times New Roman"/>
                <w:sz w:val="22"/>
                <w:szCs w:val="22"/>
              </w:rPr>
              <w:t>(0.013)</w:t>
            </w:r>
          </w:p>
        </w:tc>
        <w:tc>
          <w:tcPr>
            <w:tcW w:w="0" w:type="auto"/>
            <w:vAlign w:val="center"/>
            <w:hideMark/>
          </w:tcPr>
          <w:p w14:paraId="10BED1F4" w14:textId="77777777" w:rsidR="00325A94" w:rsidRPr="00E203C9" w:rsidRDefault="00325A94" w:rsidP="00F95121">
            <w:pPr>
              <w:jc w:val="center"/>
              <w:rPr>
                <w:rFonts w:eastAsia="Times New Roman"/>
                <w:sz w:val="22"/>
                <w:szCs w:val="22"/>
              </w:rPr>
            </w:pPr>
            <w:r w:rsidRPr="00E203C9">
              <w:rPr>
                <w:rFonts w:eastAsia="Times New Roman"/>
                <w:sz w:val="22"/>
                <w:szCs w:val="22"/>
              </w:rPr>
              <w:t>(0.013)</w:t>
            </w:r>
          </w:p>
        </w:tc>
        <w:tc>
          <w:tcPr>
            <w:tcW w:w="0" w:type="auto"/>
            <w:vAlign w:val="center"/>
            <w:hideMark/>
          </w:tcPr>
          <w:p w14:paraId="03894859" w14:textId="77777777" w:rsidR="00325A94" w:rsidRPr="00E203C9" w:rsidRDefault="00325A94" w:rsidP="00F95121">
            <w:pPr>
              <w:jc w:val="center"/>
              <w:rPr>
                <w:rFonts w:eastAsia="Times New Roman"/>
                <w:sz w:val="22"/>
                <w:szCs w:val="22"/>
              </w:rPr>
            </w:pPr>
            <w:r w:rsidRPr="00E203C9">
              <w:rPr>
                <w:rFonts w:eastAsia="Times New Roman"/>
                <w:sz w:val="22"/>
                <w:szCs w:val="22"/>
              </w:rPr>
              <w:t>(0.016)</w:t>
            </w:r>
          </w:p>
        </w:tc>
      </w:tr>
      <w:tr w:rsidR="00325A94" w:rsidRPr="00E203C9" w14:paraId="73DAC3ED" w14:textId="77777777" w:rsidTr="00F95121">
        <w:trPr>
          <w:tblCellSpacing w:w="15" w:type="dxa"/>
        </w:trPr>
        <w:tc>
          <w:tcPr>
            <w:tcW w:w="0" w:type="auto"/>
            <w:vAlign w:val="center"/>
            <w:hideMark/>
          </w:tcPr>
          <w:p w14:paraId="2A757D89" w14:textId="77777777" w:rsidR="00325A94" w:rsidRPr="00E203C9" w:rsidRDefault="00325A94" w:rsidP="00F95121">
            <w:pPr>
              <w:jc w:val="center"/>
              <w:rPr>
                <w:rFonts w:eastAsia="Times New Roman"/>
                <w:sz w:val="22"/>
                <w:szCs w:val="22"/>
              </w:rPr>
            </w:pPr>
          </w:p>
        </w:tc>
        <w:tc>
          <w:tcPr>
            <w:tcW w:w="0" w:type="auto"/>
            <w:vAlign w:val="center"/>
            <w:hideMark/>
          </w:tcPr>
          <w:p w14:paraId="785DC00A" w14:textId="77777777" w:rsidR="00325A94" w:rsidRPr="00E203C9" w:rsidRDefault="00325A94" w:rsidP="00F95121">
            <w:pPr>
              <w:rPr>
                <w:rFonts w:eastAsia="Times New Roman"/>
                <w:sz w:val="22"/>
                <w:szCs w:val="22"/>
              </w:rPr>
            </w:pPr>
          </w:p>
        </w:tc>
        <w:tc>
          <w:tcPr>
            <w:tcW w:w="0" w:type="auto"/>
            <w:vAlign w:val="center"/>
            <w:hideMark/>
          </w:tcPr>
          <w:p w14:paraId="3F9D4694" w14:textId="77777777" w:rsidR="00325A94" w:rsidRPr="00E203C9" w:rsidRDefault="00325A94" w:rsidP="00F95121">
            <w:pPr>
              <w:jc w:val="center"/>
              <w:rPr>
                <w:rFonts w:eastAsia="Times New Roman"/>
                <w:sz w:val="22"/>
                <w:szCs w:val="22"/>
              </w:rPr>
            </w:pPr>
          </w:p>
        </w:tc>
        <w:tc>
          <w:tcPr>
            <w:tcW w:w="0" w:type="auto"/>
            <w:vAlign w:val="center"/>
            <w:hideMark/>
          </w:tcPr>
          <w:p w14:paraId="0FA97ADA" w14:textId="77777777" w:rsidR="00325A94" w:rsidRPr="00E203C9" w:rsidRDefault="00325A94" w:rsidP="00F95121">
            <w:pPr>
              <w:jc w:val="center"/>
              <w:rPr>
                <w:rFonts w:eastAsia="Times New Roman"/>
                <w:sz w:val="22"/>
                <w:szCs w:val="22"/>
              </w:rPr>
            </w:pPr>
          </w:p>
        </w:tc>
      </w:tr>
      <w:tr w:rsidR="00325A94" w:rsidRPr="00E203C9" w14:paraId="2B6D4F79" w14:textId="77777777" w:rsidTr="00F95121">
        <w:trPr>
          <w:tblCellSpacing w:w="15" w:type="dxa"/>
        </w:trPr>
        <w:tc>
          <w:tcPr>
            <w:tcW w:w="0" w:type="auto"/>
            <w:vAlign w:val="center"/>
            <w:hideMark/>
          </w:tcPr>
          <w:p w14:paraId="2A9B46EC" w14:textId="77777777" w:rsidR="00325A94" w:rsidRPr="00E203C9" w:rsidRDefault="00325A94" w:rsidP="00F95121">
            <w:pPr>
              <w:rPr>
                <w:rFonts w:eastAsia="Times New Roman"/>
                <w:sz w:val="22"/>
                <w:szCs w:val="22"/>
              </w:rPr>
            </w:pPr>
            <w:r w:rsidRPr="00E203C9">
              <w:rPr>
                <w:rFonts w:eastAsia="Times New Roman"/>
                <w:sz w:val="22"/>
                <w:szCs w:val="22"/>
              </w:rPr>
              <w:t>Notional</w:t>
            </w:r>
          </w:p>
        </w:tc>
        <w:tc>
          <w:tcPr>
            <w:tcW w:w="0" w:type="auto"/>
            <w:vAlign w:val="center"/>
            <w:hideMark/>
          </w:tcPr>
          <w:p w14:paraId="21FC8DE6" w14:textId="77777777" w:rsidR="00325A94" w:rsidRPr="00E203C9" w:rsidRDefault="00325A94" w:rsidP="00F95121">
            <w:pPr>
              <w:jc w:val="center"/>
              <w:rPr>
                <w:rFonts w:eastAsia="Times New Roman"/>
                <w:sz w:val="22"/>
                <w:szCs w:val="22"/>
              </w:rPr>
            </w:pPr>
            <w:r w:rsidRPr="00E203C9">
              <w:rPr>
                <w:rFonts w:eastAsia="Times New Roman"/>
                <w:sz w:val="22"/>
                <w:szCs w:val="22"/>
              </w:rPr>
              <w:t>-0.489</w:t>
            </w:r>
            <w:r w:rsidRPr="00E203C9">
              <w:rPr>
                <w:rFonts w:eastAsia="Times New Roman"/>
                <w:sz w:val="22"/>
                <w:szCs w:val="22"/>
                <w:vertAlign w:val="superscript"/>
              </w:rPr>
              <w:t>***</w:t>
            </w:r>
          </w:p>
        </w:tc>
        <w:tc>
          <w:tcPr>
            <w:tcW w:w="0" w:type="auto"/>
            <w:vAlign w:val="center"/>
            <w:hideMark/>
          </w:tcPr>
          <w:p w14:paraId="70DC72F0" w14:textId="77777777" w:rsidR="00325A94" w:rsidRPr="00E203C9" w:rsidRDefault="00325A94" w:rsidP="00F95121">
            <w:pPr>
              <w:jc w:val="center"/>
              <w:rPr>
                <w:rFonts w:eastAsia="Times New Roman"/>
                <w:sz w:val="22"/>
                <w:szCs w:val="22"/>
              </w:rPr>
            </w:pPr>
            <w:r w:rsidRPr="00E203C9">
              <w:rPr>
                <w:rFonts w:eastAsia="Times New Roman"/>
                <w:sz w:val="22"/>
                <w:szCs w:val="22"/>
              </w:rPr>
              <w:t>0.685</w:t>
            </w:r>
            <w:r w:rsidRPr="00E203C9">
              <w:rPr>
                <w:rFonts w:eastAsia="Times New Roman"/>
                <w:sz w:val="22"/>
                <w:szCs w:val="22"/>
                <w:vertAlign w:val="superscript"/>
              </w:rPr>
              <w:t>***</w:t>
            </w:r>
          </w:p>
        </w:tc>
        <w:tc>
          <w:tcPr>
            <w:tcW w:w="0" w:type="auto"/>
            <w:vAlign w:val="center"/>
            <w:hideMark/>
          </w:tcPr>
          <w:p w14:paraId="54325ED7" w14:textId="77777777" w:rsidR="00325A94" w:rsidRPr="00E203C9" w:rsidRDefault="00325A94" w:rsidP="00F95121">
            <w:pPr>
              <w:jc w:val="center"/>
              <w:rPr>
                <w:rFonts w:eastAsia="Times New Roman"/>
                <w:sz w:val="22"/>
                <w:szCs w:val="22"/>
              </w:rPr>
            </w:pPr>
            <w:r w:rsidRPr="00E203C9">
              <w:rPr>
                <w:rFonts w:eastAsia="Times New Roman"/>
                <w:sz w:val="22"/>
                <w:szCs w:val="22"/>
              </w:rPr>
              <w:t>1.506</w:t>
            </w:r>
            <w:r w:rsidRPr="00E203C9">
              <w:rPr>
                <w:rFonts w:eastAsia="Times New Roman"/>
                <w:sz w:val="22"/>
                <w:szCs w:val="22"/>
                <w:vertAlign w:val="superscript"/>
              </w:rPr>
              <w:t>***</w:t>
            </w:r>
          </w:p>
        </w:tc>
      </w:tr>
      <w:tr w:rsidR="00325A94" w:rsidRPr="00E203C9" w14:paraId="0C7888AC" w14:textId="77777777" w:rsidTr="00F95121">
        <w:trPr>
          <w:tblCellSpacing w:w="15" w:type="dxa"/>
        </w:trPr>
        <w:tc>
          <w:tcPr>
            <w:tcW w:w="0" w:type="auto"/>
            <w:vAlign w:val="center"/>
            <w:hideMark/>
          </w:tcPr>
          <w:p w14:paraId="1B8EA7FB" w14:textId="77777777" w:rsidR="00325A94" w:rsidRPr="00E203C9" w:rsidRDefault="00325A94" w:rsidP="00F95121">
            <w:pPr>
              <w:jc w:val="center"/>
              <w:rPr>
                <w:rFonts w:eastAsia="Times New Roman"/>
                <w:sz w:val="22"/>
                <w:szCs w:val="22"/>
              </w:rPr>
            </w:pPr>
          </w:p>
        </w:tc>
        <w:tc>
          <w:tcPr>
            <w:tcW w:w="0" w:type="auto"/>
            <w:vAlign w:val="center"/>
            <w:hideMark/>
          </w:tcPr>
          <w:p w14:paraId="4ACF058D" w14:textId="77777777" w:rsidR="00325A94" w:rsidRPr="00E203C9" w:rsidRDefault="00325A94" w:rsidP="00F95121">
            <w:pPr>
              <w:jc w:val="center"/>
              <w:rPr>
                <w:rFonts w:eastAsia="Times New Roman"/>
                <w:sz w:val="22"/>
                <w:szCs w:val="22"/>
              </w:rPr>
            </w:pPr>
            <w:r w:rsidRPr="00E203C9">
              <w:rPr>
                <w:rFonts w:eastAsia="Times New Roman"/>
                <w:sz w:val="22"/>
                <w:szCs w:val="22"/>
              </w:rPr>
              <w:t>(0.094)</w:t>
            </w:r>
          </w:p>
        </w:tc>
        <w:tc>
          <w:tcPr>
            <w:tcW w:w="0" w:type="auto"/>
            <w:vAlign w:val="center"/>
            <w:hideMark/>
          </w:tcPr>
          <w:p w14:paraId="0314C300" w14:textId="77777777" w:rsidR="00325A94" w:rsidRPr="00E203C9" w:rsidRDefault="00325A94" w:rsidP="00F95121">
            <w:pPr>
              <w:jc w:val="center"/>
              <w:rPr>
                <w:rFonts w:eastAsia="Times New Roman"/>
                <w:sz w:val="22"/>
                <w:szCs w:val="22"/>
              </w:rPr>
            </w:pPr>
            <w:r w:rsidRPr="00E203C9">
              <w:rPr>
                <w:rFonts w:eastAsia="Times New Roman"/>
                <w:sz w:val="22"/>
                <w:szCs w:val="22"/>
              </w:rPr>
              <w:t>(0.109)</w:t>
            </w:r>
          </w:p>
        </w:tc>
        <w:tc>
          <w:tcPr>
            <w:tcW w:w="0" w:type="auto"/>
            <w:vAlign w:val="center"/>
            <w:hideMark/>
          </w:tcPr>
          <w:p w14:paraId="4E898322" w14:textId="77777777" w:rsidR="00325A94" w:rsidRPr="00E203C9" w:rsidRDefault="00325A94" w:rsidP="00F95121">
            <w:pPr>
              <w:jc w:val="center"/>
              <w:rPr>
                <w:rFonts w:eastAsia="Times New Roman"/>
                <w:sz w:val="22"/>
                <w:szCs w:val="22"/>
              </w:rPr>
            </w:pPr>
            <w:r w:rsidRPr="00E203C9">
              <w:rPr>
                <w:rFonts w:eastAsia="Times New Roman"/>
                <w:sz w:val="22"/>
                <w:szCs w:val="22"/>
              </w:rPr>
              <w:t>(0.125)</w:t>
            </w:r>
          </w:p>
        </w:tc>
      </w:tr>
      <w:tr w:rsidR="00325A94" w:rsidRPr="00E203C9" w14:paraId="1617654F" w14:textId="77777777" w:rsidTr="00F95121">
        <w:trPr>
          <w:tblCellSpacing w:w="15" w:type="dxa"/>
        </w:trPr>
        <w:tc>
          <w:tcPr>
            <w:tcW w:w="0" w:type="auto"/>
            <w:vAlign w:val="center"/>
            <w:hideMark/>
          </w:tcPr>
          <w:p w14:paraId="071FE662" w14:textId="77777777" w:rsidR="00325A94" w:rsidRPr="00E203C9" w:rsidRDefault="00325A94" w:rsidP="00F95121">
            <w:pPr>
              <w:jc w:val="center"/>
              <w:rPr>
                <w:rFonts w:eastAsia="Times New Roman"/>
                <w:sz w:val="22"/>
                <w:szCs w:val="22"/>
              </w:rPr>
            </w:pPr>
          </w:p>
        </w:tc>
        <w:tc>
          <w:tcPr>
            <w:tcW w:w="0" w:type="auto"/>
            <w:vAlign w:val="center"/>
            <w:hideMark/>
          </w:tcPr>
          <w:p w14:paraId="6DD60468" w14:textId="77777777" w:rsidR="00325A94" w:rsidRPr="00E203C9" w:rsidRDefault="00325A94" w:rsidP="00F95121">
            <w:pPr>
              <w:rPr>
                <w:rFonts w:eastAsia="Times New Roman"/>
                <w:sz w:val="22"/>
                <w:szCs w:val="22"/>
              </w:rPr>
            </w:pPr>
          </w:p>
        </w:tc>
        <w:tc>
          <w:tcPr>
            <w:tcW w:w="0" w:type="auto"/>
            <w:vAlign w:val="center"/>
            <w:hideMark/>
          </w:tcPr>
          <w:p w14:paraId="4673FC92" w14:textId="77777777" w:rsidR="00325A94" w:rsidRPr="00E203C9" w:rsidRDefault="00325A94" w:rsidP="00F95121">
            <w:pPr>
              <w:jc w:val="center"/>
              <w:rPr>
                <w:rFonts w:eastAsia="Times New Roman"/>
                <w:sz w:val="22"/>
                <w:szCs w:val="22"/>
              </w:rPr>
            </w:pPr>
          </w:p>
        </w:tc>
        <w:tc>
          <w:tcPr>
            <w:tcW w:w="0" w:type="auto"/>
            <w:vAlign w:val="center"/>
            <w:hideMark/>
          </w:tcPr>
          <w:p w14:paraId="6AAD515E" w14:textId="77777777" w:rsidR="00325A94" w:rsidRPr="00E203C9" w:rsidRDefault="00325A94" w:rsidP="00F95121">
            <w:pPr>
              <w:jc w:val="center"/>
              <w:rPr>
                <w:rFonts w:eastAsia="Times New Roman"/>
                <w:sz w:val="22"/>
                <w:szCs w:val="22"/>
              </w:rPr>
            </w:pPr>
          </w:p>
        </w:tc>
      </w:tr>
      <w:tr w:rsidR="00325A94" w:rsidRPr="00E203C9" w14:paraId="4E93D9D7" w14:textId="77777777" w:rsidTr="00F95121">
        <w:trPr>
          <w:tblCellSpacing w:w="15" w:type="dxa"/>
        </w:trPr>
        <w:tc>
          <w:tcPr>
            <w:tcW w:w="0" w:type="auto"/>
            <w:vAlign w:val="center"/>
            <w:hideMark/>
          </w:tcPr>
          <w:p w14:paraId="1A96393B" w14:textId="77777777" w:rsidR="00325A94" w:rsidRPr="00E203C9" w:rsidRDefault="00325A94" w:rsidP="00F95121">
            <w:pPr>
              <w:rPr>
                <w:rFonts w:eastAsia="Times New Roman"/>
                <w:sz w:val="22"/>
                <w:szCs w:val="22"/>
              </w:rPr>
            </w:pPr>
            <w:r w:rsidRPr="00E203C9">
              <w:rPr>
                <w:rFonts w:eastAsia="Times New Roman"/>
                <w:sz w:val="22"/>
                <w:szCs w:val="22"/>
              </w:rPr>
              <w:t>Capped</w:t>
            </w:r>
          </w:p>
        </w:tc>
        <w:tc>
          <w:tcPr>
            <w:tcW w:w="0" w:type="auto"/>
            <w:vAlign w:val="center"/>
            <w:hideMark/>
          </w:tcPr>
          <w:p w14:paraId="101E4263" w14:textId="77777777" w:rsidR="00325A94" w:rsidRPr="00E203C9" w:rsidRDefault="00325A94" w:rsidP="00F95121">
            <w:pPr>
              <w:jc w:val="center"/>
              <w:rPr>
                <w:rFonts w:eastAsia="Times New Roman"/>
                <w:sz w:val="22"/>
                <w:szCs w:val="22"/>
              </w:rPr>
            </w:pPr>
            <w:r w:rsidRPr="00E203C9">
              <w:rPr>
                <w:rFonts w:eastAsia="Times New Roman"/>
                <w:sz w:val="22"/>
                <w:szCs w:val="22"/>
              </w:rPr>
              <w:t>-0.727</w:t>
            </w:r>
            <w:r w:rsidRPr="00E203C9">
              <w:rPr>
                <w:rFonts w:eastAsia="Times New Roman"/>
                <w:sz w:val="22"/>
                <w:szCs w:val="22"/>
                <w:vertAlign w:val="superscript"/>
              </w:rPr>
              <w:t>***</w:t>
            </w:r>
          </w:p>
        </w:tc>
        <w:tc>
          <w:tcPr>
            <w:tcW w:w="0" w:type="auto"/>
            <w:vAlign w:val="center"/>
            <w:hideMark/>
          </w:tcPr>
          <w:p w14:paraId="73E57B0C" w14:textId="77777777" w:rsidR="00325A94" w:rsidRPr="00E203C9" w:rsidRDefault="00325A94" w:rsidP="00F95121">
            <w:pPr>
              <w:jc w:val="center"/>
              <w:rPr>
                <w:rFonts w:eastAsia="Times New Roman"/>
                <w:sz w:val="22"/>
                <w:szCs w:val="22"/>
              </w:rPr>
            </w:pPr>
            <w:r w:rsidRPr="00E203C9">
              <w:rPr>
                <w:rFonts w:eastAsia="Times New Roman"/>
                <w:sz w:val="22"/>
                <w:szCs w:val="22"/>
              </w:rPr>
              <w:t>-0.583</w:t>
            </w:r>
            <w:r w:rsidRPr="00E203C9">
              <w:rPr>
                <w:rFonts w:eastAsia="Times New Roman"/>
                <w:sz w:val="22"/>
                <w:szCs w:val="22"/>
                <w:vertAlign w:val="superscript"/>
              </w:rPr>
              <w:t>**</w:t>
            </w:r>
          </w:p>
        </w:tc>
        <w:tc>
          <w:tcPr>
            <w:tcW w:w="0" w:type="auto"/>
            <w:vAlign w:val="center"/>
            <w:hideMark/>
          </w:tcPr>
          <w:p w14:paraId="45AE6635" w14:textId="77777777" w:rsidR="00325A94" w:rsidRPr="00E203C9" w:rsidRDefault="00325A94" w:rsidP="00F95121">
            <w:pPr>
              <w:jc w:val="center"/>
              <w:rPr>
                <w:rFonts w:eastAsia="Times New Roman"/>
                <w:sz w:val="22"/>
                <w:szCs w:val="22"/>
              </w:rPr>
            </w:pPr>
            <w:r w:rsidRPr="00E203C9">
              <w:rPr>
                <w:rFonts w:eastAsia="Times New Roman"/>
                <w:sz w:val="22"/>
                <w:szCs w:val="22"/>
              </w:rPr>
              <w:t>-1.575</w:t>
            </w:r>
            <w:r w:rsidRPr="00E203C9">
              <w:rPr>
                <w:rFonts w:eastAsia="Times New Roman"/>
                <w:sz w:val="22"/>
                <w:szCs w:val="22"/>
                <w:vertAlign w:val="superscript"/>
              </w:rPr>
              <w:t>***</w:t>
            </w:r>
          </w:p>
        </w:tc>
      </w:tr>
      <w:tr w:rsidR="00325A94" w:rsidRPr="00E203C9" w14:paraId="29F82D4A" w14:textId="77777777" w:rsidTr="00F95121">
        <w:trPr>
          <w:tblCellSpacing w:w="15" w:type="dxa"/>
        </w:trPr>
        <w:tc>
          <w:tcPr>
            <w:tcW w:w="0" w:type="auto"/>
            <w:vAlign w:val="center"/>
            <w:hideMark/>
          </w:tcPr>
          <w:p w14:paraId="1918FE1A" w14:textId="77777777" w:rsidR="00325A94" w:rsidRPr="00E203C9" w:rsidRDefault="00325A94" w:rsidP="00F95121">
            <w:pPr>
              <w:jc w:val="center"/>
              <w:rPr>
                <w:rFonts w:eastAsia="Times New Roman"/>
                <w:sz w:val="22"/>
                <w:szCs w:val="22"/>
              </w:rPr>
            </w:pPr>
          </w:p>
        </w:tc>
        <w:tc>
          <w:tcPr>
            <w:tcW w:w="0" w:type="auto"/>
            <w:vAlign w:val="center"/>
            <w:hideMark/>
          </w:tcPr>
          <w:p w14:paraId="6ED8DB9F" w14:textId="77777777" w:rsidR="00325A94" w:rsidRPr="00E203C9" w:rsidRDefault="00325A94" w:rsidP="00F95121">
            <w:pPr>
              <w:jc w:val="center"/>
              <w:rPr>
                <w:rFonts w:eastAsia="Times New Roman"/>
                <w:sz w:val="22"/>
                <w:szCs w:val="22"/>
              </w:rPr>
            </w:pPr>
            <w:r w:rsidRPr="00E203C9">
              <w:rPr>
                <w:rFonts w:eastAsia="Times New Roman"/>
                <w:sz w:val="22"/>
                <w:szCs w:val="22"/>
              </w:rPr>
              <w:t>(0.268)</w:t>
            </w:r>
          </w:p>
        </w:tc>
        <w:tc>
          <w:tcPr>
            <w:tcW w:w="0" w:type="auto"/>
            <w:vAlign w:val="center"/>
            <w:hideMark/>
          </w:tcPr>
          <w:p w14:paraId="106E5B1A" w14:textId="77777777" w:rsidR="00325A94" w:rsidRPr="00E203C9" w:rsidRDefault="00325A94" w:rsidP="00F95121">
            <w:pPr>
              <w:jc w:val="center"/>
              <w:rPr>
                <w:rFonts w:eastAsia="Times New Roman"/>
                <w:sz w:val="22"/>
                <w:szCs w:val="22"/>
              </w:rPr>
            </w:pPr>
            <w:r w:rsidRPr="00E203C9">
              <w:rPr>
                <w:rFonts w:eastAsia="Times New Roman"/>
                <w:sz w:val="22"/>
                <w:szCs w:val="22"/>
              </w:rPr>
              <w:t>(0.287)</w:t>
            </w:r>
          </w:p>
        </w:tc>
        <w:tc>
          <w:tcPr>
            <w:tcW w:w="0" w:type="auto"/>
            <w:vAlign w:val="center"/>
            <w:hideMark/>
          </w:tcPr>
          <w:p w14:paraId="74A99CFB" w14:textId="77777777" w:rsidR="00325A94" w:rsidRPr="00E203C9" w:rsidRDefault="00325A94" w:rsidP="00F95121">
            <w:pPr>
              <w:jc w:val="center"/>
              <w:rPr>
                <w:rFonts w:eastAsia="Times New Roman"/>
                <w:sz w:val="22"/>
                <w:szCs w:val="22"/>
              </w:rPr>
            </w:pPr>
            <w:r w:rsidRPr="00E203C9">
              <w:rPr>
                <w:rFonts w:eastAsia="Times New Roman"/>
                <w:sz w:val="22"/>
                <w:szCs w:val="22"/>
              </w:rPr>
              <w:t>(0.345)</w:t>
            </w:r>
          </w:p>
        </w:tc>
      </w:tr>
      <w:tr w:rsidR="00325A94" w:rsidRPr="00E203C9" w14:paraId="049A97BF" w14:textId="77777777" w:rsidTr="00F95121">
        <w:trPr>
          <w:tblCellSpacing w:w="15" w:type="dxa"/>
        </w:trPr>
        <w:tc>
          <w:tcPr>
            <w:tcW w:w="0" w:type="auto"/>
            <w:vAlign w:val="center"/>
            <w:hideMark/>
          </w:tcPr>
          <w:p w14:paraId="30EE3D23" w14:textId="77777777" w:rsidR="00325A94" w:rsidRPr="00E203C9" w:rsidRDefault="00325A94" w:rsidP="00F95121">
            <w:pPr>
              <w:jc w:val="center"/>
              <w:rPr>
                <w:rFonts w:eastAsia="Times New Roman"/>
                <w:sz w:val="22"/>
                <w:szCs w:val="22"/>
              </w:rPr>
            </w:pPr>
          </w:p>
        </w:tc>
        <w:tc>
          <w:tcPr>
            <w:tcW w:w="0" w:type="auto"/>
            <w:vAlign w:val="center"/>
            <w:hideMark/>
          </w:tcPr>
          <w:p w14:paraId="3EAC259B" w14:textId="77777777" w:rsidR="00325A94" w:rsidRPr="00E203C9" w:rsidRDefault="00325A94" w:rsidP="00F95121">
            <w:pPr>
              <w:rPr>
                <w:rFonts w:eastAsia="Times New Roman"/>
                <w:sz w:val="22"/>
                <w:szCs w:val="22"/>
              </w:rPr>
            </w:pPr>
          </w:p>
        </w:tc>
        <w:tc>
          <w:tcPr>
            <w:tcW w:w="0" w:type="auto"/>
            <w:vAlign w:val="center"/>
            <w:hideMark/>
          </w:tcPr>
          <w:p w14:paraId="6D2B867E" w14:textId="77777777" w:rsidR="00325A94" w:rsidRPr="00E203C9" w:rsidRDefault="00325A94" w:rsidP="00F95121">
            <w:pPr>
              <w:jc w:val="center"/>
              <w:rPr>
                <w:rFonts w:eastAsia="Times New Roman"/>
                <w:sz w:val="22"/>
                <w:szCs w:val="22"/>
              </w:rPr>
            </w:pPr>
          </w:p>
        </w:tc>
        <w:tc>
          <w:tcPr>
            <w:tcW w:w="0" w:type="auto"/>
            <w:vAlign w:val="center"/>
            <w:hideMark/>
          </w:tcPr>
          <w:p w14:paraId="39D39226" w14:textId="77777777" w:rsidR="00325A94" w:rsidRPr="00E203C9" w:rsidRDefault="00325A94" w:rsidP="00F95121">
            <w:pPr>
              <w:jc w:val="center"/>
              <w:rPr>
                <w:rFonts w:eastAsia="Times New Roman"/>
                <w:sz w:val="22"/>
                <w:szCs w:val="22"/>
              </w:rPr>
            </w:pPr>
          </w:p>
        </w:tc>
      </w:tr>
      <w:tr w:rsidR="00325A94" w:rsidRPr="00E203C9" w14:paraId="2CB31325" w14:textId="77777777" w:rsidTr="00F95121">
        <w:trPr>
          <w:tblCellSpacing w:w="15" w:type="dxa"/>
        </w:trPr>
        <w:tc>
          <w:tcPr>
            <w:tcW w:w="0" w:type="auto"/>
            <w:vAlign w:val="center"/>
            <w:hideMark/>
          </w:tcPr>
          <w:p w14:paraId="39BC28FE" w14:textId="77777777" w:rsidR="00325A94" w:rsidRPr="00E203C9" w:rsidRDefault="00325A94" w:rsidP="00F95121">
            <w:pPr>
              <w:rPr>
                <w:rFonts w:eastAsia="Times New Roman"/>
                <w:sz w:val="22"/>
                <w:szCs w:val="22"/>
              </w:rPr>
            </w:pPr>
            <w:r w:rsidRPr="00E203C9">
              <w:rPr>
                <w:rFonts w:eastAsia="Times New Roman"/>
                <w:sz w:val="22"/>
                <w:szCs w:val="22"/>
              </w:rPr>
              <w:t>Morning Session</w:t>
            </w:r>
          </w:p>
        </w:tc>
        <w:tc>
          <w:tcPr>
            <w:tcW w:w="0" w:type="auto"/>
            <w:vAlign w:val="center"/>
            <w:hideMark/>
          </w:tcPr>
          <w:p w14:paraId="027D715E" w14:textId="77777777" w:rsidR="00325A94" w:rsidRPr="00E203C9" w:rsidRDefault="00325A94" w:rsidP="00F95121">
            <w:pPr>
              <w:jc w:val="center"/>
              <w:rPr>
                <w:rFonts w:eastAsia="Times New Roman"/>
                <w:sz w:val="22"/>
                <w:szCs w:val="22"/>
              </w:rPr>
            </w:pPr>
            <w:r w:rsidRPr="00E203C9">
              <w:rPr>
                <w:rFonts w:eastAsia="Times New Roman"/>
                <w:sz w:val="22"/>
                <w:szCs w:val="22"/>
              </w:rPr>
              <w:t>-0.387</w:t>
            </w:r>
          </w:p>
        </w:tc>
        <w:tc>
          <w:tcPr>
            <w:tcW w:w="0" w:type="auto"/>
            <w:vAlign w:val="center"/>
            <w:hideMark/>
          </w:tcPr>
          <w:p w14:paraId="2172D581" w14:textId="77777777" w:rsidR="00325A94" w:rsidRPr="00E203C9" w:rsidRDefault="00325A94" w:rsidP="00F95121">
            <w:pPr>
              <w:jc w:val="center"/>
              <w:rPr>
                <w:rFonts w:eastAsia="Times New Roman"/>
                <w:sz w:val="22"/>
                <w:szCs w:val="22"/>
              </w:rPr>
            </w:pPr>
            <w:r w:rsidRPr="00E203C9">
              <w:rPr>
                <w:rFonts w:eastAsia="Times New Roman"/>
                <w:sz w:val="22"/>
                <w:szCs w:val="22"/>
              </w:rPr>
              <w:t>0.788</w:t>
            </w:r>
            <w:r w:rsidRPr="00E203C9">
              <w:rPr>
                <w:rFonts w:eastAsia="Times New Roman"/>
                <w:sz w:val="22"/>
                <w:szCs w:val="22"/>
                <w:vertAlign w:val="superscript"/>
              </w:rPr>
              <w:t>***</w:t>
            </w:r>
          </w:p>
        </w:tc>
        <w:tc>
          <w:tcPr>
            <w:tcW w:w="0" w:type="auto"/>
            <w:vAlign w:val="center"/>
            <w:hideMark/>
          </w:tcPr>
          <w:p w14:paraId="4D756BBD" w14:textId="77777777" w:rsidR="00325A94" w:rsidRPr="00E203C9" w:rsidRDefault="00325A94" w:rsidP="00F95121">
            <w:pPr>
              <w:jc w:val="center"/>
              <w:rPr>
                <w:rFonts w:eastAsia="Times New Roman"/>
                <w:sz w:val="22"/>
                <w:szCs w:val="22"/>
              </w:rPr>
            </w:pPr>
            <w:r w:rsidRPr="00E203C9">
              <w:rPr>
                <w:rFonts w:eastAsia="Times New Roman"/>
                <w:sz w:val="22"/>
                <w:szCs w:val="22"/>
              </w:rPr>
              <w:t>-2.375</w:t>
            </w:r>
            <w:r w:rsidRPr="00E203C9">
              <w:rPr>
                <w:rFonts w:eastAsia="Times New Roman"/>
                <w:sz w:val="22"/>
                <w:szCs w:val="22"/>
                <w:vertAlign w:val="superscript"/>
              </w:rPr>
              <w:t>***</w:t>
            </w:r>
          </w:p>
        </w:tc>
      </w:tr>
      <w:tr w:rsidR="00325A94" w:rsidRPr="00E203C9" w14:paraId="5394ACDA" w14:textId="77777777" w:rsidTr="00F95121">
        <w:trPr>
          <w:tblCellSpacing w:w="15" w:type="dxa"/>
        </w:trPr>
        <w:tc>
          <w:tcPr>
            <w:tcW w:w="0" w:type="auto"/>
            <w:vAlign w:val="center"/>
            <w:hideMark/>
          </w:tcPr>
          <w:p w14:paraId="6CF231FA" w14:textId="77777777" w:rsidR="00325A94" w:rsidRPr="00E203C9" w:rsidRDefault="00325A94" w:rsidP="00F95121">
            <w:pPr>
              <w:jc w:val="center"/>
              <w:rPr>
                <w:rFonts w:eastAsia="Times New Roman"/>
                <w:sz w:val="22"/>
                <w:szCs w:val="22"/>
              </w:rPr>
            </w:pPr>
          </w:p>
        </w:tc>
        <w:tc>
          <w:tcPr>
            <w:tcW w:w="0" w:type="auto"/>
            <w:vAlign w:val="center"/>
            <w:hideMark/>
          </w:tcPr>
          <w:p w14:paraId="22744539" w14:textId="77777777" w:rsidR="00325A94" w:rsidRPr="00E203C9" w:rsidRDefault="00325A94" w:rsidP="00F95121">
            <w:pPr>
              <w:jc w:val="center"/>
              <w:rPr>
                <w:rFonts w:eastAsia="Times New Roman"/>
                <w:sz w:val="22"/>
                <w:szCs w:val="22"/>
              </w:rPr>
            </w:pPr>
            <w:r w:rsidRPr="00E203C9">
              <w:rPr>
                <w:rFonts w:eastAsia="Times New Roman"/>
                <w:sz w:val="22"/>
                <w:szCs w:val="22"/>
              </w:rPr>
              <w:t>(0.265)</w:t>
            </w:r>
          </w:p>
        </w:tc>
        <w:tc>
          <w:tcPr>
            <w:tcW w:w="0" w:type="auto"/>
            <w:vAlign w:val="center"/>
            <w:hideMark/>
          </w:tcPr>
          <w:p w14:paraId="619069DB" w14:textId="77777777" w:rsidR="00325A94" w:rsidRPr="00E203C9" w:rsidRDefault="00325A94" w:rsidP="00F95121">
            <w:pPr>
              <w:jc w:val="center"/>
              <w:rPr>
                <w:rFonts w:eastAsia="Times New Roman"/>
                <w:sz w:val="22"/>
                <w:szCs w:val="22"/>
              </w:rPr>
            </w:pPr>
            <w:r w:rsidRPr="00E203C9">
              <w:rPr>
                <w:rFonts w:eastAsia="Times New Roman"/>
                <w:sz w:val="22"/>
                <w:szCs w:val="22"/>
              </w:rPr>
              <w:t>(0.292)</w:t>
            </w:r>
          </w:p>
        </w:tc>
        <w:tc>
          <w:tcPr>
            <w:tcW w:w="0" w:type="auto"/>
            <w:vAlign w:val="center"/>
            <w:hideMark/>
          </w:tcPr>
          <w:p w14:paraId="7C39E1B4" w14:textId="77777777" w:rsidR="00325A94" w:rsidRPr="00E203C9" w:rsidRDefault="00325A94" w:rsidP="00F95121">
            <w:pPr>
              <w:jc w:val="center"/>
              <w:rPr>
                <w:rFonts w:eastAsia="Times New Roman"/>
                <w:sz w:val="22"/>
                <w:szCs w:val="22"/>
              </w:rPr>
            </w:pPr>
            <w:r w:rsidRPr="00E203C9">
              <w:rPr>
                <w:rFonts w:eastAsia="Times New Roman"/>
                <w:sz w:val="22"/>
                <w:szCs w:val="22"/>
              </w:rPr>
              <w:t>(0.340)</w:t>
            </w:r>
          </w:p>
        </w:tc>
      </w:tr>
      <w:tr w:rsidR="00325A94" w:rsidRPr="00E203C9" w14:paraId="6A265D20" w14:textId="77777777" w:rsidTr="00F95121">
        <w:trPr>
          <w:tblCellSpacing w:w="15" w:type="dxa"/>
        </w:trPr>
        <w:tc>
          <w:tcPr>
            <w:tcW w:w="0" w:type="auto"/>
            <w:vAlign w:val="center"/>
            <w:hideMark/>
          </w:tcPr>
          <w:p w14:paraId="09B807C8" w14:textId="77777777" w:rsidR="00325A94" w:rsidRPr="00E203C9" w:rsidRDefault="00325A94" w:rsidP="00F95121">
            <w:pPr>
              <w:jc w:val="center"/>
              <w:rPr>
                <w:rFonts w:eastAsia="Times New Roman"/>
                <w:sz w:val="22"/>
                <w:szCs w:val="22"/>
              </w:rPr>
            </w:pPr>
          </w:p>
        </w:tc>
        <w:tc>
          <w:tcPr>
            <w:tcW w:w="0" w:type="auto"/>
            <w:vAlign w:val="center"/>
            <w:hideMark/>
          </w:tcPr>
          <w:p w14:paraId="740F3C4D" w14:textId="77777777" w:rsidR="00325A94" w:rsidRPr="00E203C9" w:rsidRDefault="00325A94" w:rsidP="00F95121">
            <w:pPr>
              <w:rPr>
                <w:rFonts w:eastAsia="Times New Roman"/>
                <w:sz w:val="22"/>
                <w:szCs w:val="22"/>
              </w:rPr>
            </w:pPr>
          </w:p>
        </w:tc>
        <w:tc>
          <w:tcPr>
            <w:tcW w:w="0" w:type="auto"/>
            <w:vAlign w:val="center"/>
            <w:hideMark/>
          </w:tcPr>
          <w:p w14:paraId="07893C1B" w14:textId="77777777" w:rsidR="00325A94" w:rsidRPr="00E203C9" w:rsidRDefault="00325A94" w:rsidP="00F95121">
            <w:pPr>
              <w:jc w:val="center"/>
              <w:rPr>
                <w:rFonts w:eastAsia="Times New Roman"/>
                <w:sz w:val="22"/>
                <w:szCs w:val="22"/>
              </w:rPr>
            </w:pPr>
          </w:p>
        </w:tc>
        <w:tc>
          <w:tcPr>
            <w:tcW w:w="0" w:type="auto"/>
            <w:vAlign w:val="center"/>
            <w:hideMark/>
          </w:tcPr>
          <w:p w14:paraId="36D37B1A" w14:textId="77777777" w:rsidR="00325A94" w:rsidRPr="00E203C9" w:rsidRDefault="00325A94" w:rsidP="00F95121">
            <w:pPr>
              <w:jc w:val="center"/>
              <w:rPr>
                <w:rFonts w:eastAsia="Times New Roman"/>
                <w:sz w:val="22"/>
                <w:szCs w:val="22"/>
              </w:rPr>
            </w:pPr>
          </w:p>
        </w:tc>
      </w:tr>
      <w:tr w:rsidR="00325A94" w:rsidRPr="00E203C9" w14:paraId="1711D104" w14:textId="77777777" w:rsidTr="00F95121">
        <w:trPr>
          <w:tblCellSpacing w:w="15" w:type="dxa"/>
        </w:trPr>
        <w:tc>
          <w:tcPr>
            <w:tcW w:w="0" w:type="auto"/>
            <w:vAlign w:val="center"/>
            <w:hideMark/>
          </w:tcPr>
          <w:p w14:paraId="5CCF75CE" w14:textId="77777777" w:rsidR="00325A94" w:rsidRPr="00E203C9" w:rsidRDefault="00325A94" w:rsidP="00F95121">
            <w:pPr>
              <w:rPr>
                <w:rFonts w:eastAsia="Times New Roman"/>
                <w:sz w:val="22"/>
                <w:szCs w:val="22"/>
              </w:rPr>
            </w:pPr>
            <w:r w:rsidRPr="00E203C9">
              <w:rPr>
                <w:rFonts w:eastAsia="Times New Roman"/>
                <w:sz w:val="22"/>
                <w:szCs w:val="22"/>
              </w:rPr>
              <w:t>Afternoon Session</w:t>
            </w:r>
          </w:p>
        </w:tc>
        <w:tc>
          <w:tcPr>
            <w:tcW w:w="0" w:type="auto"/>
            <w:vAlign w:val="center"/>
            <w:hideMark/>
          </w:tcPr>
          <w:p w14:paraId="1DE7503B" w14:textId="77777777" w:rsidR="00325A94" w:rsidRPr="00E203C9" w:rsidRDefault="00325A94" w:rsidP="00F95121">
            <w:pPr>
              <w:jc w:val="center"/>
              <w:rPr>
                <w:rFonts w:eastAsia="Times New Roman"/>
                <w:sz w:val="22"/>
                <w:szCs w:val="22"/>
              </w:rPr>
            </w:pPr>
            <w:r w:rsidRPr="00E203C9">
              <w:rPr>
                <w:rFonts w:eastAsia="Times New Roman"/>
                <w:sz w:val="22"/>
                <w:szCs w:val="22"/>
              </w:rPr>
              <w:t>-1.170</w:t>
            </w:r>
            <w:r w:rsidRPr="00E203C9">
              <w:rPr>
                <w:rFonts w:eastAsia="Times New Roman"/>
                <w:sz w:val="22"/>
                <w:szCs w:val="22"/>
                <w:vertAlign w:val="superscript"/>
              </w:rPr>
              <w:t>***</w:t>
            </w:r>
          </w:p>
        </w:tc>
        <w:tc>
          <w:tcPr>
            <w:tcW w:w="0" w:type="auto"/>
            <w:vAlign w:val="center"/>
            <w:hideMark/>
          </w:tcPr>
          <w:p w14:paraId="4DFDAC98" w14:textId="77777777" w:rsidR="00325A94" w:rsidRPr="00E203C9" w:rsidRDefault="00325A94" w:rsidP="00F95121">
            <w:pPr>
              <w:jc w:val="center"/>
              <w:rPr>
                <w:rFonts w:eastAsia="Times New Roman"/>
                <w:sz w:val="22"/>
                <w:szCs w:val="22"/>
              </w:rPr>
            </w:pPr>
            <w:r w:rsidRPr="00E203C9">
              <w:rPr>
                <w:rFonts w:eastAsia="Times New Roman"/>
                <w:sz w:val="22"/>
                <w:szCs w:val="22"/>
              </w:rPr>
              <w:t>-0.571</w:t>
            </w:r>
            <w:r w:rsidRPr="00E203C9">
              <w:rPr>
                <w:rFonts w:eastAsia="Times New Roman"/>
                <w:sz w:val="22"/>
                <w:szCs w:val="22"/>
                <w:vertAlign w:val="superscript"/>
              </w:rPr>
              <w:t>**</w:t>
            </w:r>
          </w:p>
        </w:tc>
        <w:tc>
          <w:tcPr>
            <w:tcW w:w="0" w:type="auto"/>
            <w:vAlign w:val="center"/>
            <w:hideMark/>
          </w:tcPr>
          <w:p w14:paraId="17D30FCC" w14:textId="77777777" w:rsidR="00325A94" w:rsidRPr="00E203C9" w:rsidRDefault="00325A94" w:rsidP="00F95121">
            <w:pPr>
              <w:jc w:val="center"/>
              <w:rPr>
                <w:rFonts w:eastAsia="Times New Roman"/>
                <w:sz w:val="22"/>
                <w:szCs w:val="22"/>
              </w:rPr>
            </w:pPr>
            <w:r w:rsidRPr="00E203C9">
              <w:rPr>
                <w:rFonts w:eastAsia="Times New Roman"/>
                <w:sz w:val="22"/>
                <w:szCs w:val="22"/>
              </w:rPr>
              <w:t>-0.538</w:t>
            </w:r>
          </w:p>
        </w:tc>
      </w:tr>
      <w:tr w:rsidR="00325A94" w:rsidRPr="00E203C9" w14:paraId="7A7F335F" w14:textId="77777777" w:rsidTr="00F95121">
        <w:trPr>
          <w:tblCellSpacing w:w="15" w:type="dxa"/>
        </w:trPr>
        <w:tc>
          <w:tcPr>
            <w:tcW w:w="0" w:type="auto"/>
            <w:vAlign w:val="center"/>
            <w:hideMark/>
          </w:tcPr>
          <w:p w14:paraId="218C3A02" w14:textId="77777777" w:rsidR="00325A94" w:rsidRPr="00E203C9" w:rsidRDefault="00325A94" w:rsidP="00F95121">
            <w:pPr>
              <w:jc w:val="center"/>
              <w:rPr>
                <w:rFonts w:eastAsia="Times New Roman"/>
                <w:sz w:val="22"/>
                <w:szCs w:val="22"/>
              </w:rPr>
            </w:pPr>
          </w:p>
        </w:tc>
        <w:tc>
          <w:tcPr>
            <w:tcW w:w="0" w:type="auto"/>
            <w:vAlign w:val="center"/>
            <w:hideMark/>
          </w:tcPr>
          <w:p w14:paraId="1B9A1102" w14:textId="77777777" w:rsidR="00325A94" w:rsidRPr="00E203C9" w:rsidRDefault="00325A94" w:rsidP="00F95121">
            <w:pPr>
              <w:jc w:val="center"/>
              <w:rPr>
                <w:rFonts w:eastAsia="Times New Roman"/>
                <w:sz w:val="22"/>
                <w:szCs w:val="22"/>
              </w:rPr>
            </w:pPr>
            <w:r w:rsidRPr="00E203C9">
              <w:rPr>
                <w:rFonts w:eastAsia="Times New Roman"/>
                <w:sz w:val="22"/>
                <w:szCs w:val="22"/>
              </w:rPr>
              <w:t>(0.264)</w:t>
            </w:r>
          </w:p>
        </w:tc>
        <w:tc>
          <w:tcPr>
            <w:tcW w:w="0" w:type="auto"/>
            <w:vAlign w:val="center"/>
            <w:hideMark/>
          </w:tcPr>
          <w:p w14:paraId="008B28A3" w14:textId="77777777" w:rsidR="00325A94" w:rsidRPr="00E203C9" w:rsidRDefault="00325A94" w:rsidP="00F95121">
            <w:pPr>
              <w:jc w:val="center"/>
              <w:rPr>
                <w:rFonts w:eastAsia="Times New Roman"/>
                <w:sz w:val="22"/>
                <w:szCs w:val="22"/>
              </w:rPr>
            </w:pPr>
            <w:r w:rsidRPr="00E203C9">
              <w:rPr>
                <w:rFonts w:eastAsia="Times New Roman"/>
                <w:sz w:val="22"/>
                <w:szCs w:val="22"/>
              </w:rPr>
              <w:t>(0.280)</w:t>
            </w:r>
          </w:p>
        </w:tc>
        <w:tc>
          <w:tcPr>
            <w:tcW w:w="0" w:type="auto"/>
            <w:vAlign w:val="center"/>
            <w:hideMark/>
          </w:tcPr>
          <w:p w14:paraId="75A29D73" w14:textId="77777777" w:rsidR="00325A94" w:rsidRPr="00E203C9" w:rsidRDefault="00325A94" w:rsidP="00F95121">
            <w:pPr>
              <w:jc w:val="center"/>
              <w:rPr>
                <w:rFonts w:eastAsia="Times New Roman"/>
                <w:sz w:val="22"/>
                <w:szCs w:val="22"/>
              </w:rPr>
            </w:pPr>
            <w:r w:rsidRPr="00E203C9">
              <w:rPr>
                <w:rFonts w:eastAsia="Times New Roman"/>
                <w:sz w:val="22"/>
                <w:szCs w:val="22"/>
              </w:rPr>
              <w:t>(0.342)</w:t>
            </w:r>
          </w:p>
        </w:tc>
      </w:tr>
      <w:tr w:rsidR="00325A94" w:rsidRPr="00E203C9" w14:paraId="51E60348" w14:textId="77777777" w:rsidTr="00F95121">
        <w:trPr>
          <w:tblCellSpacing w:w="15" w:type="dxa"/>
        </w:trPr>
        <w:tc>
          <w:tcPr>
            <w:tcW w:w="0" w:type="auto"/>
            <w:vAlign w:val="center"/>
            <w:hideMark/>
          </w:tcPr>
          <w:p w14:paraId="7CE2ACC8" w14:textId="77777777" w:rsidR="00325A94" w:rsidRPr="00E203C9" w:rsidRDefault="00325A94" w:rsidP="00F95121">
            <w:pPr>
              <w:jc w:val="center"/>
              <w:rPr>
                <w:rFonts w:eastAsia="Times New Roman"/>
                <w:sz w:val="22"/>
                <w:szCs w:val="22"/>
              </w:rPr>
            </w:pPr>
          </w:p>
        </w:tc>
        <w:tc>
          <w:tcPr>
            <w:tcW w:w="0" w:type="auto"/>
            <w:vAlign w:val="center"/>
            <w:hideMark/>
          </w:tcPr>
          <w:p w14:paraId="1F0B7CCE" w14:textId="77777777" w:rsidR="00325A94" w:rsidRPr="00E203C9" w:rsidRDefault="00325A94" w:rsidP="00F95121">
            <w:pPr>
              <w:rPr>
                <w:rFonts w:eastAsia="Times New Roman"/>
                <w:sz w:val="22"/>
                <w:szCs w:val="22"/>
              </w:rPr>
            </w:pPr>
          </w:p>
        </w:tc>
        <w:tc>
          <w:tcPr>
            <w:tcW w:w="0" w:type="auto"/>
            <w:vAlign w:val="center"/>
            <w:hideMark/>
          </w:tcPr>
          <w:p w14:paraId="16BF9FF7" w14:textId="77777777" w:rsidR="00325A94" w:rsidRPr="00E203C9" w:rsidRDefault="00325A94" w:rsidP="00F95121">
            <w:pPr>
              <w:jc w:val="center"/>
              <w:rPr>
                <w:rFonts w:eastAsia="Times New Roman"/>
                <w:sz w:val="22"/>
                <w:szCs w:val="22"/>
              </w:rPr>
            </w:pPr>
          </w:p>
        </w:tc>
        <w:tc>
          <w:tcPr>
            <w:tcW w:w="0" w:type="auto"/>
            <w:vAlign w:val="center"/>
            <w:hideMark/>
          </w:tcPr>
          <w:p w14:paraId="506871E3" w14:textId="77777777" w:rsidR="00325A94" w:rsidRPr="00E203C9" w:rsidRDefault="00325A94" w:rsidP="00F95121">
            <w:pPr>
              <w:jc w:val="center"/>
              <w:rPr>
                <w:rFonts w:eastAsia="Times New Roman"/>
                <w:sz w:val="22"/>
                <w:szCs w:val="22"/>
              </w:rPr>
            </w:pPr>
          </w:p>
        </w:tc>
      </w:tr>
      <w:tr w:rsidR="00325A94" w:rsidRPr="00E203C9" w14:paraId="46E6DEBD" w14:textId="77777777" w:rsidTr="00F95121">
        <w:trPr>
          <w:tblCellSpacing w:w="15" w:type="dxa"/>
        </w:trPr>
        <w:tc>
          <w:tcPr>
            <w:tcW w:w="0" w:type="auto"/>
            <w:vAlign w:val="center"/>
            <w:hideMark/>
          </w:tcPr>
          <w:p w14:paraId="0018B7A1" w14:textId="77777777" w:rsidR="00325A94" w:rsidRPr="00E203C9" w:rsidRDefault="00325A94" w:rsidP="00F95121">
            <w:pPr>
              <w:rPr>
                <w:rFonts w:eastAsia="Times New Roman"/>
                <w:sz w:val="22"/>
                <w:szCs w:val="22"/>
              </w:rPr>
            </w:pPr>
            <w:r w:rsidRPr="00E203C9">
              <w:rPr>
                <w:rFonts w:eastAsia="Times New Roman"/>
                <w:sz w:val="22"/>
                <w:szCs w:val="22"/>
              </w:rPr>
              <w:t>Off Hours</w:t>
            </w:r>
          </w:p>
        </w:tc>
        <w:tc>
          <w:tcPr>
            <w:tcW w:w="0" w:type="auto"/>
            <w:vAlign w:val="center"/>
            <w:hideMark/>
          </w:tcPr>
          <w:p w14:paraId="4F494021" w14:textId="77777777" w:rsidR="00325A94" w:rsidRPr="00E203C9" w:rsidRDefault="00325A94" w:rsidP="00F95121">
            <w:pPr>
              <w:jc w:val="center"/>
              <w:rPr>
                <w:rFonts w:eastAsia="Times New Roman"/>
                <w:sz w:val="22"/>
                <w:szCs w:val="22"/>
              </w:rPr>
            </w:pPr>
            <w:r w:rsidRPr="00E203C9">
              <w:rPr>
                <w:rFonts w:eastAsia="Times New Roman"/>
                <w:sz w:val="22"/>
                <w:szCs w:val="22"/>
              </w:rPr>
              <w:t>-1.196</w:t>
            </w:r>
            <w:r w:rsidRPr="00E203C9">
              <w:rPr>
                <w:rFonts w:eastAsia="Times New Roman"/>
                <w:sz w:val="22"/>
                <w:szCs w:val="22"/>
                <w:vertAlign w:val="superscript"/>
              </w:rPr>
              <w:t>***</w:t>
            </w:r>
          </w:p>
        </w:tc>
        <w:tc>
          <w:tcPr>
            <w:tcW w:w="0" w:type="auto"/>
            <w:vAlign w:val="center"/>
            <w:hideMark/>
          </w:tcPr>
          <w:p w14:paraId="482E0503" w14:textId="77777777" w:rsidR="00325A94" w:rsidRPr="00E203C9" w:rsidRDefault="00325A94" w:rsidP="00F95121">
            <w:pPr>
              <w:jc w:val="center"/>
              <w:rPr>
                <w:rFonts w:eastAsia="Times New Roman"/>
                <w:sz w:val="22"/>
                <w:szCs w:val="22"/>
              </w:rPr>
            </w:pPr>
            <w:r w:rsidRPr="00E203C9">
              <w:rPr>
                <w:rFonts w:eastAsia="Times New Roman"/>
                <w:sz w:val="22"/>
                <w:szCs w:val="22"/>
              </w:rPr>
              <w:t>1.594</w:t>
            </w:r>
            <w:r w:rsidRPr="00E203C9">
              <w:rPr>
                <w:rFonts w:eastAsia="Times New Roman"/>
                <w:sz w:val="22"/>
                <w:szCs w:val="22"/>
                <w:vertAlign w:val="superscript"/>
              </w:rPr>
              <w:t>***</w:t>
            </w:r>
          </w:p>
        </w:tc>
        <w:tc>
          <w:tcPr>
            <w:tcW w:w="0" w:type="auto"/>
            <w:vAlign w:val="center"/>
            <w:hideMark/>
          </w:tcPr>
          <w:p w14:paraId="28830F18" w14:textId="77777777" w:rsidR="00325A94" w:rsidRPr="00E203C9" w:rsidRDefault="00325A94" w:rsidP="00F95121">
            <w:pPr>
              <w:jc w:val="center"/>
              <w:rPr>
                <w:rFonts w:eastAsia="Times New Roman"/>
                <w:sz w:val="22"/>
                <w:szCs w:val="22"/>
              </w:rPr>
            </w:pPr>
            <w:r w:rsidRPr="00E203C9">
              <w:rPr>
                <w:rFonts w:eastAsia="Times New Roman"/>
                <w:sz w:val="22"/>
                <w:szCs w:val="22"/>
              </w:rPr>
              <w:t>-5.542</w:t>
            </w:r>
            <w:r w:rsidRPr="00E203C9">
              <w:rPr>
                <w:rFonts w:eastAsia="Times New Roman"/>
                <w:sz w:val="22"/>
                <w:szCs w:val="22"/>
                <w:vertAlign w:val="superscript"/>
              </w:rPr>
              <w:t>***</w:t>
            </w:r>
          </w:p>
        </w:tc>
      </w:tr>
      <w:tr w:rsidR="00325A94" w:rsidRPr="00E203C9" w14:paraId="2B8BB5E8" w14:textId="77777777" w:rsidTr="00F95121">
        <w:trPr>
          <w:tblCellSpacing w:w="15" w:type="dxa"/>
        </w:trPr>
        <w:tc>
          <w:tcPr>
            <w:tcW w:w="0" w:type="auto"/>
            <w:vAlign w:val="center"/>
            <w:hideMark/>
          </w:tcPr>
          <w:p w14:paraId="21FBDC64" w14:textId="77777777" w:rsidR="00325A94" w:rsidRPr="00E203C9" w:rsidRDefault="00325A94" w:rsidP="00F95121">
            <w:pPr>
              <w:jc w:val="center"/>
              <w:rPr>
                <w:rFonts w:eastAsia="Times New Roman"/>
                <w:sz w:val="22"/>
                <w:szCs w:val="22"/>
              </w:rPr>
            </w:pPr>
          </w:p>
        </w:tc>
        <w:tc>
          <w:tcPr>
            <w:tcW w:w="0" w:type="auto"/>
            <w:vAlign w:val="center"/>
            <w:hideMark/>
          </w:tcPr>
          <w:p w14:paraId="5642B91A" w14:textId="77777777" w:rsidR="00325A94" w:rsidRPr="00E203C9" w:rsidRDefault="00325A94" w:rsidP="00F95121">
            <w:pPr>
              <w:jc w:val="center"/>
              <w:rPr>
                <w:rFonts w:eastAsia="Times New Roman"/>
                <w:sz w:val="22"/>
                <w:szCs w:val="22"/>
              </w:rPr>
            </w:pPr>
            <w:r w:rsidRPr="00E203C9">
              <w:rPr>
                <w:rFonts w:eastAsia="Times New Roman"/>
                <w:sz w:val="22"/>
                <w:szCs w:val="22"/>
              </w:rPr>
              <w:t>(0.309)</w:t>
            </w:r>
          </w:p>
        </w:tc>
        <w:tc>
          <w:tcPr>
            <w:tcW w:w="0" w:type="auto"/>
            <w:vAlign w:val="center"/>
            <w:hideMark/>
          </w:tcPr>
          <w:p w14:paraId="58C3ECF1" w14:textId="77777777" w:rsidR="00325A94" w:rsidRPr="00E203C9" w:rsidRDefault="00325A94" w:rsidP="00F95121">
            <w:pPr>
              <w:jc w:val="center"/>
              <w:rPr>
                <w:rFonts w:eastAsia="Times New Roman"/>
                <w:sz w:val="22"/>
                <w:szCs w:val="22"/>
              </w:rPr>
            </w:pPr>
            <w:r w:rsidRPr="00E203C9">
              <w:rPr>
                <w:rFonts w:eastAsia="Times New Roman"/>
                <w:sz w:val="22"/>
                <w:szCs w:val="22"/>
              </w:rPr>
              <w:t>(0.334)</w:t>
            </w:r>
          </w:p>
        </w:tc>
        <w:tc>
          <w:tcPr>
            <w:tcW w:w="0" w:type="auto"/>
            <w:vAlign w:val="center"/>
            <w:hideMark/>
          </w:tcPr>
          <w:p w14:paraId="6F65B2DD" w14:textId="77777777" w:rsidR="00325A94" w:rsidRPr="00E203C9" w:rsidRDefault="00325A94" w:rsidP="00F95121">
            <w:pPr>
              <w:jc w:val="center"/>
              <w:rPr>
                <w:rFonts w:eastAsia="Times New Roman"/>
                <w:sz w:val="22"/>
                <w:szCs w:val="22"/>
              </w:rPr>
            </w:pPr>
            <w:r w:rsidRPr="00E203C9">
              <w:rPr>
                <w:rFonts w:eastAsia="Times New Roman"/>
                <w:sz w:val="22"/>
                <w:szCs w:val="22"/>
              </w:rPr>
              <w:t>(0.392)</w:t>
            </w:r>
          </w:p>
        </w:tc>
      </w:tr>
      <w:tr w:rsidR="00325A94" w:rsidRPr="00E203C9" w14:paraId="3A89432C" w14:textId="77777777" w:rsidTr="00F95121">
        <w:trPr>
          <w:tblCellSpacing w:w="15" w:type="dxa"/>
        </w:trPr>
        <w:tc>
          <w:tcPr>
            <w:tcW w:w="0" w:type="auto"/>
            <w:vAlign w:val="center"/>
            <w:hideMark/>
          </w:tcPr>
          <w:p w14:paraId="29CE553B" w14:textId="77777777" w:rsidR="00325A94" w:rsidRPr="00E203C9" w:rsidRDefault="00325A94" w:rsidP="00F95121">
            <w:pPr>
              <w:jc w:val="center"/>
              <w:rPr>
                <w:rFonts w:eastAsia="Times New Roman"/>
                <w:sz w:val="22"/>
                <w:szCs w:val="22"/>
              </w:rPr>
            </w:pPr>
          </w:p>
        </w:tc>
        <w:tc>
          <w:tcPr>
            <w:tcW w:w="0" w:type="auto"/>
            <w:vAlign w:val="center"/>
            <w:hideMark/>
          </w:tcPr>
          <w:p w14:paraId="6BA88B01" w14:textId="77777777" w:rsidR="00325A94" w:rsidRPr="00E203C9" w:rsidRDefault="00325A94" w:rsidP="00F95121">
            <w:pPr>
              <w:rPr>
                <w:rFonts w:eastAsia="Times New Roman"/>
                <w:sz w:val="22"/>
                <w:szCs w:val="22"/>
              </w:rPr>
            </w:pPr>
          </w:p>
        </w:tc>
        <w:tc>
          <w:tcPr>
            <w:tcW w:w="0" w:type="auto"/>
            <w:vAlign w:val="center"/>
            <w:hideMark/>
          </w:tcPr>
          <w:p w14:paraId="3BE985A6" w14:textId="77777777" w:rsidR="00325A94" w:rsidRPr="00E203C9" w:rsidRDefault="00325A94" w:rsidP="00F95121">
            <w:pPr>
              <w:jc w:val="center"/>
              <w:rPr>
                <w:rFonts w:eastAsia="Times New Roman"/>
                <w:sz w:val="22"/>
                <w:szCs w:val="22"/>
              </w:rPr>
            </w:pPr>
          </w:p>
        </w:tc>
        <w:tc>
          <w:tcPr>
            <w:tcW w:w="0" w:type="auto"/>
            <w:vAlign w:val="center"/>
            <w:hideMark/>
          </w:tcPr>
          <w:p w14:paraId="08B8F485" w14:textId="77777777" w:rsidR="00325A94" w:rsidRPr="00E203C9" w:rsidRDefault="00325A94" w:rsidP="00F95121">
            <w:pPr>
              <w:jc w:val="center"/>
              <w:rPr>
                <w:rFonts w:eastAsia="Times New Roman"/>
                <w:sz w:val="22"/>
                <w:szCs w:val="22"/>
              </w:rPr>
            </w:pPr>
          </w:p>
        </w:tc>
      </w:tr>
      <w:tr w:rsidR="00325A94" w:rsidRPr="00E203C9" w14:paraId="72B18036" w14:textId="77777777" w:rsidTr="00F95121">
        <w:trPr>
          <w:tblCellSpacing w:w="15" w:type="dxa"/>
        </w:trPr>
        <w:tc>
          <w:tcPr>
            <w:tcW w:w="0" w:type="auto"/>
            <w:vAlign w:val="center"/>
            <w:hideMark/>
          </w:tcPr>
          <w:p w14:paraId="3EE2B2F2" w14:textId="77777777" w:rsidR="00325A94" w:rsidRPr="00E203C9" w:rsidRDefault="00325A94" w:rsidP="00F95121">
            <w:pPr>
              <w:rPr>
                <w:rFonts w:eastAsia="Times New Roman"/>
                <w:sz w:val="22"/>
                <w:szCs w:val="22"/>
              </w:rPr>
            </w:pPr>
            <w:r w:rsidRPr="00E203C9">
              <w:rPr>
                <w:rFonts w:eastAsia="Times New Roman"/>
                <w:sz w:val="22"/>
                <w:szCs w:val="22"/>
              </w:rPr>
              <w:t>Monday</w:t>
            </w:r>
          </w:p>
        </w:tc>
        <w:tc>
          <w:tcPr>
            <w:tcW w:w="0" w:type="auto"/>
            <w:vAlign w:val="center"/>
            <w:hideMark/>
          </w:tcPr>
          <w:p w14:paraId="19F7BE17" w14:textId="77777777" w:rsidR="00325A94" w:rsidRPr="00E203C9" w:rsidRDefault="00325A94" w:rsidP="00F95121">
            <w:pPr>
              <w:jc w:val="center"/>
              <w:rPr>
                <w:rFonts w:eastAsia="Times New Roman"/>
                <w:sz w:val="22"/>
                <w:szCs w:val="22"/>
              </w:rPr>
            </w:pPr>
            <w:r w:rsidRPr="00E203C9">
              <w:rPr>
                <w:rFonts w:eastAsia="Times New Roman"/>
                <w:sz w:val="22"/>
                <w:szCs w:val="22"/>
              </w:rPr>
              <w:t>2.017</w:t>
            </w:r>
            <w:r w:rsidRPr="00E203C9">
              <w:rPr>
                <w:rFonts w:eastAsia="Times New Roman"/>
                <w:sz w:val="22"/>
                <w:szCs w:val="22"/>
                <w:vertAlign w:val="superscript"/>
              </w:rPr>
              <w:t>***</w:t>
            </w:r>
          </w:p>
        </w:tc>
        <w:tc>
          <w:tcPr>
            <w:tcW w:w="0" w:type="auto"/>
            <w:vAlign w:val="center"/>
            <w:hideMark/>
          </w:tcPr>
          <w:p w14:paraId="50443978" w14:textId="77777777" w:rsidR="00325A94" w:rsidRPr="00E203C9" w:rsidRDefault="00325A94" w:rsidP="00F95121">
            <w:pPr>
              <w:jc w:val="center"/>
              <w:rPr>
                <w:rFonts w:eastAsia="Times New Roman"/>
                <w:sz w:val="22"/>
                <w:szCs w:val="22"/>
              </w:rPr>
            </w:pPr>
            <w:r w:rsidRPr="00E203C9">
              <w:rPr>
                <w:rFonts w:eastAsia="Times New Roman"/>
                <w:sz w:val="22"/>
                <w:szCs w:val="22"/>
              </w:rPr>
              <w:t>6.666</w:t>
            </w:r>
            <w:r w:rsidRPr="00E203C9">
              <w:rPr>
                <w:rFonts w:eastAsia="Times New Roman"/>
                <w:sz w:val="22"/>
                <w:szCs w:val="22"/>
                <w:vertAlign w:val="superscript"/>
              </w:rPr>
              <w:t>***</w:t>
            </w:r>
          </w:p>
        </w:tc>
        <w:tc>
          <w:tcPr>
            <w:tcW w:w="0" w:type="auto"/>
            <w:vAlign w:val="center"/>
            <w:hideMark/>
          </w:tcPr>
          <w:p w14:paraId="645D8483" w14:textId="77777777" w:rsidR="00325A94" w:rsidRPr="00E203C9" w:rsidRDefault="00325A94" w:rsidP="00F95121">
            <w:pPr>
              <w:jc w:val="center"/>
              <w:rPr>
                <w:rFonts w:eastAsia="Times New Roman"/>
                <w:sz w:val="22"/>
                <w:szCs w:val="22"/>
              </w:rPr>
            </w:pPr>
            <w:r w:rsidRPr="00E203C9">
              <w:rPr>
                <w:rFonts w:eastAsia="Times New Roman"/>
                <w:sz w:val="22"/>
                <w:szCs w:val="22"/>
              </w:rPr>
              <w:t>-5.821</w:t>
            </w:r>
            <w:r w:rsidRPr="00E203C9">
              <w:rPr>
                <w:rFonts w:eastAsia="Times New Roman"/>
                <w:sz w:val="22"/>
                <w:szCs w:val="22"/>
                <w:vertAlign w:val="superscript"/>
              </w:rPr>
              <w:t>***</w:t>
            </w:r>
          </w:p>
        </w:tc>
      </w:tr>
      <w:tr w:rsidR="00325A94" w:rsidRPr="00E203C9" w14:paraId="5DB370E2" w14:textId="77777777" w:rsidTr="00F95121">
        <w:trPr>
          <w:tblCellSpacing w:w="15" w:type="dxa"/>
        </w:trPr>
        <w:tc>
          <w:tcPr>
            <w:tcW w:w="0" w:type="auto"/>
            <w:vAlign w:val="center"/>
            <w:hideMark/>
          </w:tcPr>
          <w:p w14:paraId="1E9083AB" w14:textId="77777777" w:rsidR="00325A94" w:rsidRPr="00E203C9" w:rsidRDefault="00325A94" w:rsidP="00F95121">
            <w:pPr>
              <w:jc w:val="center"/>
              <w:rPr>
                <w:rFonts w:eastAsia="Times New Roman"/>
                <w:sz w:val="22"/>
                <w:szCs w:val="22"/>
              </w:rPr>
            </w:pPr>
          </w:p>
        </w:tc>
        <w:tc>
          <w:tcPr>
            <w:tcW w:w="0" w:type="auto"/>
            <w:vAlign w:val="center"/>
            <w:hideMark/>
          </w:tcPr>
          <w:p w14:paraId="2917E7C0" w14:textId="77777777" w:rsidR="00325A94" w:rsidRPr="00E203C9" w:rsidRDefault="00325A94" w:rsidP="00F95121">
            <w:pPr>
              <w:jc w:val="center"/>
              <w:rPr>
                <w:rFonts w:eastAsia="Times New Roman"/>
                <w:sz w:val="22"/>
                <w:szCs w:val="22"/>
              </w:rPr>
            </w:pPr>
            <w:r w:rsidRPr="00E203C9">
              <w:rPr>
                <w:rFonts w:eastAsia="Times New Roman"/>
                <w:sz w:val="22"/>
                <w:szCs w:val="22"/>
              </w:rPr>
              <w:t>(0.323)</w:t>
            </w:r>
          </w:p>
        </w:tc>
        <w:tc>
          <w:tcPr>
            <w:tcW w:w="0" w:type="auto"/>
            <w:vAlign w:val="center"/>
            <w:hideMark/>
          </w:tcPr>
          <w:p w14:paraId="1522862C" w14:textId="77777777" w:rsidR="00325A94" w:rsidRPr="00E203C9" w:rsidRDefault="00325A94" w:rsidP="00F95121">
            <w:pPr>
              <w:jc w:val="center"/>
              <w:rPr>
                <w:rFonts w:eastAsia="Times New Roman"/>
                <w:sz w:val="22"/>
                <w:szCs w:val="22"/>
              </w:rPr>
            </w:pPr>
            <w:r w:rsidRPr="00E203C9">
              <w:rPr>
                <w:rFonts w:eastAsia="Times New Roman"/>
                <w:sz w:val="22"/>
                <w:szCs w:val="22"/>
              </w:rPr>
              <w:t>(0.367)</w:t>
            </w:r>
          </w:p>
        </w:tc>
        <w:tc>
          <w:tcPr>
            <w:tcW w:w="0" w:type="auto"/>
            <w:vAlign w:val="center"/>
            <w:hideMark/>
          </w:tcPr>
          <w:p w14:paraId="6881FC28" w14:textId="77777777" w:rsidR="00325A94" w:rsidRPr="00E203C9" w:rsidRDefault="00325A94" w:rsidP="00F95121">
            <w:pPr>
              <w:jc w:val="center"/>
              <w:rPr>
                <w:rFonts w:eastAsia="Times New Roman"/>
                <w:sz w:val="22"/>
                <w:szCs w:val="22"/>
              </w:rPr>
            </w:pPr>
            <w:r w:rsidRPr="00E203C9">
              <w:rPr>
                <w:rFonts w:eastAsia="Times New Roman"/>
                <w:sz w:val="22"/>
                <w:szCs w:val="22"/>
              </w:rPr>
              <w:t>(0.409)</w:t>
            </w:r>
          </w:p>
        </w:tc>
      </w:tr>
      <w:tr w:rsidR="00325A94" w:rsidRPr="00E203C9" w14:paraId="6C6D4A54" w14:textId="77777777" w:rsidTr="00F95121">
        <w:trPr>
          <w:tblCellSpacing w:w="15" w:type="dxa"/>
        </w:trPr>
        <w:tc>
          <w:tcPr>
            <w:tcW w:w="0" w:type="auto"/>
            <w:vAlign w:val="center"/>
            <w:hideMark/>
          </w:tcPr>
          <w:p w14:paraId="47FE6C96" w14:textId="77777777" w:rsidR="00325A94" w:rsidRPr="00E203C9" w:rsidRDefault="00325A94" w:rsidP="00F95121">
            <w:pPr>
              <w:jc w:val="center"/>
              <w:rPr>
                <w:rFonts w:eastAsia="Times New Roman"/>
                <w:sz w:val="22"/>
                <w:szCs w:val="22"/>
              </w:rPr>
            </w:pPr>
          </w:p>
        </w:tc>
        <w:tc>
          <w:tcPr>
            <w:tcW w:w="0" w:type="auto"/>
            <w:vAlign w:val="center"/>
            <w:hideMark/>
          </w:tcPr>
          <w:p w14:paraId="06989235" w14:textId="77777777" w:rsidR="00325A94" w:rsidRPr="00E203C9" w:rsidRDefault="00325A94" w:rsidP="00F95121">
            <w:pPr>
              <w:rPr>
                <w:rFonts w:eastAsia="Times New Roman"/>
                <w:sz w:val="22"/>
                <w:szCs w:val="22"/>
              </w:rPr>
            </w:pPr>
          </w:p>
        </w:tc>
        <w:tc>
          <w:tcPr>
            <w:tcW w:w="0" w:type="auto"/>
            <w:vAlign w:val="center"/>
            <w:hideMark/>
          </w:tcPr>
          <w:p w14:paraId="262DBB52" w14:textId="77777777" w:rsidR="00325A94" w:rsidRPr="00E203C9" w:rsidRDefault="00325A94" w:rsidP="00F95121">
            <w:pPr>
              <w:jc w:val="center"/>
              <w:rPr>
                <w:rFonts w:eastAsia="Times New Roman"/>
                <w:sz w:val="22"/>
                <w:szCs w:val="22"/>
              </w:rPr>
            </w:pPr>
          </w:p>
        </w:tc>
        <w:tc>
          <w:tcPr>
            <w:tcW w:w="0" w:type="auto"/>
            <w:vAlign w:val="center"/>
            <w:hideMark/>
          </w:tcPr>
          <w:p w14:paraId="4377F7E1" w14:textId="77777777" w:rsidR="00325A94" w:rsidRPr="00E203C9" w:rsidRDefault="00325A94" w:rsidP="00F95121">
            <w:pPr>
              <w:jc w:val="center"/>
              <w:rPr>
                <w:rFonts w:eastAsia="Times New Roman"/>
                <w:sz w:val="22"/>
                <w:szCs w:val="22"/>
              </w:rPr>
            </w:pPr>
          </w:p>
        </w:tc>
      </w:tr>
      <w:tr w:rsidR="00325A94" w:rsidRPr="00E203C9" w14:paraId="2764B2D5" w14:textId="77777777" w:rsidTr="00F95121">
        <w:trPr>
          <w:tblCellSpacing w:w="15" w:type="dxa"/>
        </w:trPr>
        <w:tc>
          <w:tcPr>
            <w:tcW w:w="0" w:type="auto"/>
            <w:vAlign w:val="center"/>
            <w:hideMark/>
          </w:tcPr>
          <w:p w14:paraId="37C95F51" w14:textId="77777777" w:rsidR="00325A94" w:rsidRPr="00E203C9" w:rsidRDefault="00325A94" w:rsidP="00F95121">
            <w:pPr>
              <w:rPr>
                <w:rFonts w:eastAsia="Times New Roman"/>
                <w:sz w:val="22"/>
                <w:szCs w:val="22"/>
              </w:rPr>
            </w:pPr>
            <w:r w:rsidRPr="00E203C9">
              <w:rPr>
                <w:rFonts w:eastAsia="Times New Roman"/>
                <w:sz w:val="22"/>
                <w:szCs w:val="22"/>
              </w:rPr>
              <w:t>Tuesday</w:t>
            </w:r>
          </w:p>
        </w:tc>
        <w:tc>
          <w:tcPr>
            <w:tcW w:w="0" w:type="auto"/>
            <w:vAlign w:val="center"/>
            <w:hideMark/>
          </w:tcPr>
          <w:p w14:paraId="435A885B" w14:textId="77777777" w:rsidR="00325A94" w:rsidRPr="00E203C9" w:rsidRDefault="00325A94" w:rsidP="00F95121">
            <w:pPr>
              <w:jc w:val="center"/>
              <w:rPr>
                <w:rFonts w:eastAsia="Times New Roman"/>
                <w:sz w:val="22"/>
                <w:szCs w:val="22"/>
              </w:rPr>
            </w:pPr>
            <w:r w:rsidRPr="00E203C9">
              <w:rPr>
                <w:rFonts w:eastAsia="Times New Roman"/>
                <w:sz w:val="22"/>
                <w:szCs w:val="22"/>
              </w:rPr>
              <w:t>0.741</w:t>
            </w:r>
            <w:r w:rsidRPr="00E203C9">
              <w:rPr>
                <w:rFonts w:eastAsia="Times New Roman"/>
                <w:sz w:val="22"/>
                <w:szCs w:val="22"/>
                <w:vertAlign w:val="superscript"/>
              </w:rPr>
              <w:t>**</w:t>
            </w:r>
          </w:p>
        </w:tc>
        <w:tc>
          <w:tcPr>
            <w:tcW w:w="0" w:type="auto"/>
            <w:vAlign w:val="center"/>
            <w:hideMark/>
          </w:tcPr>
          <w:p w14:paraId="032DF469" w14:textId="77777777" w:rsidR="00325A94" w:rsidRPr="00E203C9" w:rsidRDefault="00325A94" w:rsidP="00F95121">
            <w:pPr>
              <w:jc w:val="center"/>
              <w:rPr>
                <w:rFonts w:eastAsia="Times New Roman"/>
                <w:sz w:val="22"/>
                <w:szCs w:val="22"/>
              </w:rPr>
            </w:pPr>
            <w:r w:rsidRPr="00E203C9">
              <w:rPr>
                <w:rFonts w:eastAsia="Times New Roman"/>
                <w:sz w:val="22"/>
                <w:szCs w:val="22"/>
              </w:rPr>
              <w:t>8.913</w:t>
            </w:r>
            <w:r w:rsidRPr="00E203C9">
              <w:rPr>
                <w:rFonts w:eastAsia="Times New Roman"/>
                <w:sz w:val="22"/>
                <w:szCs w:val="22"/>
                <w:vertAlign w:val="superscript"/>
              </w:rPr>
              <w:t>***</w:t>
            </w:r>
          </w:p>
        </w:tc>
        <w:tc>
          <w:tcPr>
            <w:tcW w:w="0" w:type="auto"/>
            <w:vAlign w:val="center"/>
            <w:hideMark/>
          </w:tcPr>
          <w:p w14:paraId="15062276" w14:textId="77777777" w:rsidR="00325A94" w:rsidRPr="00E203C9" w:rsidRDefault="00325A94" w:rsidP="00F95121">
            <w:pPr>
              <w:jc w:val="center"/>
              <w:rPr>
                <w:rFonts w:eastAsia="Times New Roman"/>
                <w:sz w:val="22"/>
                <w:szCs w:val="22"/>
              </w:rPr>
            </w:pPr>
            <w:r w:rsidRPr="00E203C9">
              <w:rPr>
                <w:rFonts w:eastAsia="Times New Roman"/>
                <w:sz w:val="22"/>
                <w:szCs w:val="22"/>
              </w:rPr>
              <w:t>-3.854</w:t>
            </w:r>
            <w:r w:rsidRPr="00E203C9">
              <w:rPr>
                <w:rFonts w:eastAsia="Times New Roman"/>
                <w:sz w:val="22"/>
                <w:szCs w:val="22"/>
                <w:vertAlign w:val="superscript"/>
              </w:rPr>
              <w:t>***</w:t>
            </w:r>
          </w:p>
        </w:tc>
      </w:tr>
      <w:tr w:rsidR="00325A94" w:rsidRPr="00E203C9" w14:paraId="33E607A3" w14:textId="77777777" w:rsidTr="00F95121">
        <w:trPr>
          <w:tblCellSpacing w:w="15" w:type="dxa"/>
        </w:trPr>
        <w:tc>
          <w:tcPr>
            <w:tcW w:w="0" w:type="auto"/>
            <w:vAlign w:val="center"/>
            <w:hideMark/>
          </w:tcPr>
          <w:p w14:paraId="5D2D5511" w14:textId="77777777" w:rsidR="00325A94" w:rsidRPr="00E203C9" w:rsidRDefault="00325A94" w:rsidP="00F95121">
            <w:pPr>
              <w:jc w:val="center"/>
              <w:rPr>
                <w:rFonts w:eastAsia="Times New Roman"/>
                <w:sz w:val="22"/>
                <w:szCs w:val="22"/>
              </w:rPr>
            </w:pPr>
          </w:p>
        </w:tc>
        <w:tc>
          <w:tcPr>
            <w:tcW w:w="0" w:type="auto"/>
            <w:vAlign w:val="center"/>
            <w:hideMark/>
          </w:tcPr>
          <w:p w14:paraId="2F255627" w14:textId="77777777" w:rsidR="00325A94" w:rsidRPr="00E203C9" w:rsidRDefault="00325A94" w:rsidP="00F95121">
            <w:pPr>
              <w:jc w:val="center"/>
              <w:rPr>
                <w:rFonts w:eastAsia="Times New Roman"/>
                <w:sz w:val="22"/>
                <w:szCs w:val="22"/>
              </w:rPr>
            </w:pPr>
            <w:r w:rsidRPr="00E203C9">
              <w:rPr>
                <w:rFonts w:eastAsia="Times New Roman"/>
                <w:sz w:val="22"/>
                <w:szCs w:val="22"/>
              </w:rPr>
              <w:t>(0.312)</w:t>
            </w:r>
          </w:p>
        </w:tc>
        <w:tc>
          <w:tcPr>
            <w:tcW w:w="0" w:type="auto"/>
            <w:vAlign w:val="center"/>
            <w:hideMark/>
          </w:tcPr>
          <w:p w14:paraId="4666DC00" w14:textId="77777777" w:rsidR="00325A94" w:rsidRPr="00E203C9" w:rsidRDefault="00325A94" w:rsidP="00F95121">
            <w:pPr>
              <w:jc w:val="center"/>
              <w:rPr>
                <w:rFonts w:eastAsia="Times New Roman"/>
                <w:sz w:val="22"/>
                <w:szCs w:val="22"/>
              </w:rPr>
            </w:pPr>
            <w:r w:rsidRPr="00E203C9">
              <w:rPr>
                <w:rFonts w:eastAsia="Times New Roman"/>
                <w:sz w:val="22"/>
                <w:szCs w:val="22"/>
              </w:rPr>
              <w:t>(0.326)</w:t>
            </w:r>
          </w:p>
        </w:tc>
        <w:tc>
          <w:tcPr>
            <w:tcW w:w="0" w:type="auto"/>
            <w:vAlign w:val="center"/>
            <w:hideMark/>
          </w:tcPr>
          <w:p w14:paraId="7312D0ED" w14:textId="77777777" w:rsidR="00325A94" w:rsidRPr="00E203C9" w:rsidRDefault="00325A94" w:rsidP="00F95121">
            <w:pPr>
              <w:jc w:val="center"/>
              <w:rPr>
                <w:rFonts w:eastAsia="Times New Roman"/>
                <w:sz w:val="22"/>
                <w:szCs w:val="22"/>
              </w:rPr>
            </w:pPr>
            <w:r w:rsidRPr="00E203C9">
              <w:rPr>
                <w:rFonts w:eastAsia="Times New Roman"/>
                <w:sz w:val="22"/>
                <w:szCs w:val="22"/>
              </w:rPr>
              <w:t>(0.377)</w:t>
            </w:r>
          </w:p>
        </w:tc>
      </w:tr>
      <w:tr w:rsidR="00325A94" w:rsidRPr="00E203C9" w14:paraId="6E192119" w14:textId="77777777" w:rsidTr="00F95121">
        <w:trPr>
          <w:tblCellSpacing w:w="15" w:type="dxa"/>
        </w:trPr>
        <w:tc>
          <w:tcPr>
            <w:tcW w:w="0" w:type="auto"/>
            <w:vAlign w:val="center"/>
            <w:hideMark/>
          </w:tcPr>
          <w:p w14:paraId="1ABFD581" w14:textId="77777777" w:rsidR="00325A94" w:rsidRPr="00E203C9" w:rsidRDefault="00325A94" w:rsidP="00F95121">
            <w:pPr>
              <w:jc w:val="center"/>
              <w:rPr>
                <w:rFonts w:eastAsia="Times New Roman"/>
                <w:sz w:val="22"/>
                <w:szCs w:val="22"/>
              </w:rPr>
            </w:pPr>
          </w:p>
        </w:tc>
        <w:tc>
          <w:tcPr>
            <w:tcW w:w="0" w:type="auto"/>
            <w:vAlign w:val="center"/>
            <w:hideMark/>
          </w:tcPr>
          <w:p w14:paraId="4C6E6ECF" w14:textId="77777777" w:rsidR="00325A94" w:rsidRPr="00E203C9" w:rsidRDefault="00325A94" w:rsidP="00F95121">
            <w:pPr>
              <w:rPr>
                <w:rFonts w:eastAsia="Times New Roman"/>
                <w:sz w:val="22"/>
                <w:szCs w:val="22"/>
              </w:rPr>
            </w:pPr>
          </w:p>
        </w:tc>
        <w:tc>
          <w:tcPr>
            <w:tcW w:w="0" w:type="auto"/>
            <w:vAlign w:val="center"/>
            <w:hideMark/>
          </w:tcPr>
          <w:p w14:paraId="439DD6D6" w14:textId="77777777" w:rsidR="00325A94" w:rsidRPr="00E203C9" w:rsidRDefault="00325A94" w:rsidP="00F95121">
            <w:pPr>
              <w:jc w:val="center"/>
              <w:rPr>
                <w:rFonts w:eastAsia="Times New Roman"/>
                <w:sz w:val="22"/>
                <w:szCs w:val="22"/>
              </w:rPr>
            </w:pPr>
          </w:p>
        </w:tc>
        <w:tc>
          <w:tcPr>
            <w:tcW w:w="0" w:type="auto"/>
            <w:vAlign w:val="center"/>
            <w:hideMark/>
          </w:tcPr>
          <w:p w14:paraId="1947AF34" w14:textId="77777777" w:rsidR="00325A94" w:rsidRPr="00E203C9" w:rsidRDefault="00325A94" w:rsidP="00F95121">
            <w:pPr>
              <w:jc w:val="center"/>
              <w:rPr>
                <w:rFonts w:eastAsia="Times New Roman"/>
                <w:sz w:val="22"/>
                <w:szCs w:val="22"/>
              </w:rPr>
            </w:pPr>
          </w:p>
        </w:tc>
      </w:tr>
      <w:tr w:rsidR="00325A94" w:rsidRPr="00E203C9" w14:paraId="4318F375" w14:textId="77777777" w:rsidTr="00F95121">
        <w:trPr>
          <w:tblCellSpacing w:w="15" w:type="dxa"/>
        </w:trPr>
        <w:tc>
          <w:tcPr>
            <w:tcW w:w="0" w:type="auto"/>
            <w:vAlign w:val="center"/>
            <w:hideMark/>
          </w:tcPr>
          <w:p w14:paraId="5517B9A9" w14:textId="77777777" w:rsidR="00325A94" w:rsidRPr="00E203C9" w:rsidRDefault="00325A94" w:rsidP="00F95121">
            <w:pPr>
              <w:rPr>
                <w:rFonts w:eastAsia="Times New Roman"/>
                <w:sz w:val="22"/>
                <w:szCs w:val="22"/>
              </w:rPr>
            </w:pPr>
            <w:r w:rsidRPr="00E203C9">
              <w:rPr>
                <w:rFonts w:eastAsia="Times New Roman"/>
                <w:sz w:val="22"/>
                <w:szCs w:val="22"/>
              </w:rPr>
              <w:t>Thursday</w:t>
            </w:r>
          </w:p>
        </w:tc>
        <w:tc>
          <w:tcPr>
            <w:tcW w:w="0" w:type="auto"/>
            <w:vAlign w:val="center"/>
            <w:hideMark/>
          </w:tcPr>
          <w:p w14:paraId="0A3A72B9" w14:textId="77777777" w:rsidR="00325A94" w:rsidRPr="00E203C9" w:rsidRDefault="00325A94" w:rsidP="00F95121">
            <w:pPr>
              <w:jc w:val="center"/>
              <w:rPr>
                <w:rFonts w:eastAsia="Times New Roman"/>
                <w:sz w:val="22"/>
                <w:szCs w:val="22"/>
              </w:rPr>
            </w:pPr>
            <w:r w:rsidRPr="00E203C9">
              <w:rPr>
                <w:rFonts w:eastAsia="Times New Roman"/>
                <w:sz w:val="22"/>
                <w:szCs w:val="22"/>
              </w:rPr>
              <w:t>2.025</w:t>
            </w:r>
            <w:r w:rsidRPr="00E203C9">
              <w:rPr>
                <w:rFonts w:eastAsia="Times New Roman"/>
                <w:sz w:val="22"/>
                <w:szCs w:val="22"/>
                <w:vertAlign w:val="superscript"/>
              </w:rPr>
              <w:t>***</w:t>
            </w:r>
          </w:p>
        </w:tc>
        <w:tc>
          <w:tcPr>
            <w:tcW w:w="0" w:type="auto"/>
            <w:vAlign w:val="center"/>
            <w:hideMark/>
          </w:tcPr>
          <w:p w14:paraId="7F4FCD03" w14:textId="77777777" w:rsidR="00325A94" w:rsidRPr="00E203C9" w:rsidRDefault="00325A94" w:rsidP="00F95121">
            <w:pPr>
              <w:jc w:val="center"/>
              <w:rPr>
                <w:rFonts w:eastAsia="Times New Roman"/>
                <w:sz w:val="22"/>
                <w:szCs w:val="22"/>
              </w:rPr>
            </w:pPr>
            <w:r w:rsidRPr="00E203C9">
              <w:rPr>
                <w:rFonts w:eastAsia="Times New Roman"/>
                <w:sz w:val="22"/>
                <w:szCs w:val="22"/>
              </w:rPr>
              <w:t>8.909</w:t>
            </w:r>
            <w:r w:rsidRPr="00E203C9">
              <w:rPr>
                <w:rFonts w:eastAsia="Times New Roman"/>
                <w:sz w:val="22"/>
                <w:szCs w:val="22"/>
                <w:vertAlign w:val="superscript"/>
              </w:rPr>
              <w:t>***</w:t>
            </w:r>
          </w:p>
        </w:tc>
        <w:tc>
          <w:tcPr>
            <w:tcW w:w="0" w:type="auto"/>
            <w:vAlign w:val="center"/>
            <w:hideMark/>
          </w:tcPr>
          <w:p w14:paraId="3378F9EE" w14:textId="77777777" w:rsidR="00325A94" w:rsidRPr="00E203C9" w:rsidRDefault="00325A94" w:rsidP="00F95121">
            <w:pPr>
              <w:jc w:val="center"/>
              <w:rPr>
                <w:rFonts w:eastAsia="Times New Roman"/>
                <w:sz w:val="22"/>
                <w:szCs w:val="22"/>
              </w:rPr>
            </w:pPr>
            <w:r w:rsidRPr="00E203C9">
              <w:rPr>
                <w:rFonts w:eastAsia="Times New Roman"/>
                <w:sz w:val="22"/>
                <w:szCs w:val="22"/>
              </w:rPr>
              <w:t>-3.700</w:t>
            </w:r>
            <w:r w:rsidRPr="00E203C9">
              <w:rPr>
                <w:rFonts w:eastAsia="Times New Roman"/>
                <w:sz w:val="22"/>
                <w:szCs w:val="22"/>
                <w:vertAlign w:val="superscript"/>
              </w:rPr>
              <w:t>***</w:t>
            </w:r>
          </w:p>
        </w:tc>
      </w:tr>
      <w:tr w:rsidR="00325A94" w:rsidRPr="00E203C9" w14:paraId="42BCEA96" w14:textId="77777777" w:rsidTr="00F95121">
        <w:trPr>
          <w:tblCellSpacing w:w="15" w:type="dxa"/>
        </w:trPr>
        <w:tc>
          <w:tcPr>
            <w:tcW w:w="0" w:type="auto"/>
            <w:vAlign w:val="center"/>
            <w:hideMark/>
          </w:tcPr>
          <w:p w14:paraId="2F409ABC" w14:textId="77777777" w:rsidR="00325A94" w:rsidRPr="00E203C9" w:rsidRDefault="00325A94" w:rsidP="00F95121">
            <w:pPr>
              <w:jc w:val="center"/>
              <w:rPr>
                <w:rFonts w:eastAsia="Times New Roman"/>
                <w:sz w:val="22"/>
                <w:szCs w:val="22"/>
              </w:rPr>
            </w:pPr>
          </w:p>
        </w:tc>
        <w:tc>
          <w:tcPr>
            <w:tcW w:w="0" w:type="auto"/>
            <w:vAlign w:val="center"/>
            <w:hideMark/>
          </w:tcPr>
          <w:p w14:paraId="5C7CDFDC" w14:textId="77777777" w:rsidR="00325A94" w:rsidRPr="00E203C9" w:rsidRDefault="00325A94" w:rsidP="00F95121">
            <w:pPr>
              <w:jc w:val="center"/>
              <w:rPr>
                <w:rFonts w:eastAsia="Times New Roman"/>
                <w:sz w:val="22"/>
                <w:szCs w:val="22"/>
              </w:rPr>
            </w:pPr>
            <w:r w:rsidRPr="00E203C9">
              <w:rPr>
                <w:rFonts w:eastAsia="Times New Roman"/>
                <w:sz w:val="22"/>
                <w:szCs w:val="22"/>
              </w:rPr>
              <w:t>(0.306)</w:t>
            </w:r>
          </w:p>
        </w:tc>
        <w:tc>
          <w:tcPr>
            <w:tcW w:w="0" w:type="auto"/>
            <w:vAlign w:val="center"/>
            <w:hideMark/>
          </w:tcPr>
          <w:p w14:paraId="3DA4D24A" w14:textId="77777777" w:rsidR="00325A94" w:rsidRPr="00E203C9" w:rsidRDefault="00325A94" w:rsidP="00F95121">
            <w:pPr>
              <w:jc w:val="center"/>
              <w:rPr>
                <w:rFonts w:eastAsia="Times New Roman"/>
                <w:sz w:val="22"/>
                <w:szCs w:val="22"/>
              </w:rPr>
            </w:pPr>
            <w:r w:rsidRPr="00E203C9">
              <w:rPr>
                <w:rFonts w:eastAsia="Times New Roman"/>
                <w:sz w:val="22"/>
                <w:szCs w:val="22"/>
              </w:rPr>
              <w:t>(0.306)</w:t>
            </w:r>
          </w:p>
        </w:tc>
        <w:tc>
          <w:tcPr>
            <w:tcW w:w="0" w:type="auto"/>
            <w:vAlign w:val="center"/>
            <w:hideMark/>
          </w:tcPr>
          <w:p w14:paraId="772432C7" w14:textId="77777777" w:rsidR="00325A94" w:rsidRPr="00E203C9" w:rsidRDefault="00325A94" w:rsidP="00F95121">
            <w:pPr>
              <w:jc w:val="center"/>
              <w:rPr>
                <w:rFonts w:eastAsia="Times New Roman"/>
                <w:sz w:val="22"/>
                <w:szCs w:val="22"/>
              </w:rPr>
            </w:pPr>
            <w:r w:rsidRPr="00E203C9">
              <w:rPr>
                <w:rFonts w:eastAsia="Times New Roman"/>
                <w:sz w:val="22"/>
                <w:szCs w:val="22"/>
              </w:rPr>
              <w:t>(0.376)</w:t>
            </w:r>
          </w:p>
        </w:tc>
      </w:tr>
      <w:tr w:rsidR="00325A94" w:rsidRPr="00E203C9" w14:paraId="359883F1" w14:textId="77777777" w:rsidTr="00F95121">
        <w:trPr>
          <w:tblCellSpacing w:w="15" w:type="dxa"/>
        </w:trPr>
        <w:tc>
          <w:tcPr>
            <w:tcW w:w="0" w:type="auto"/>
            <w:vAlign w:val="center"/>
            <w:hideMark/>
          </w:tcPr>
          <w:p w14:paraId="648064B7" w14:textId="77777777" w:rsidR="00325A94" w:rsidRPr="00E203C9" w:rsidRDefault="00325A94" w:rsidP="00F95121">
            <w:pPr>
              <w:jc w:val="center"/>
              <w:rPr>
                <w:rFonts w:eastAsia="Times New Roman"/>
                <w:sz w:val="22"/>
                <w:szCs w:val="22"/>
              </w:rPr>
            </w:pPr>
          </w:p>
        </w:tc>
        <w:tc>
          <w:tcPr>
            <w:tcW w:w="0" w:type="auto"/>
            <w:vAlign w:val="center"/>
            <w:hideMark/>
          </w:tcPr>
          <w:p w14:paraId="2CA4B3B9" w14:textId="77777777" w:rsidR="00325A94" w:rsidRPr="00E203C9" w:rsidRDefault="00325A94" w:rsidP="00F95121">
            <w:pPr>
              <w:rPr>
                <w:rFonts w:eastAsia="Times New Roman"/>
                <w:sz w:val="22"/>
                <w:szCs w:val="22"/>
              </w:rPr>
            </w:pPr>
          </w:p>
        </w:tc>
        <w:tc>
          <w:tcPr>
            <w:tcW w:w="0" w:type="auto"/>
            <w:vAlign w:val="center"/>
            <w:hideMark/>
          </w:tcPr>
          <w:p w14:paraId="458F819F" w14:textId="77777777" w:rsidR="00325A94" w:rsidRPr="00E203C9" w:rsidRDefault="00325A94" w:rsidP="00F95121">
            <w:pPr>
              <w:jc w:val="center"/>
              <w:rPr>
                <w:rFonts w:eastAsia="Times New Roman"/>
                <w:sz w:val="22"/>
                <w:szCs w:val="22"/>
              </w:rPr>
            </w:pPr>
          </w:p>
        </w:tc>
        <w:tc>
          <w:tcPr>
            <w:tcW w:w="0" w:type="auto"/>
            <w:vAlign w:val="center"/>
            <w:hideMark/>
          </w:tcPr>
          <w:p w14:paraId="2D6C7A31" w14:textId="77777777" w:rsidR="00325A94" w:rsidRPr="00E203C9" w:rsidRDefault="00325A94" w:rsidP="00F95121">
            <w:pPr>
              <w:jc w:val="center"/>
              <w:rPr>
                <w:rFonts w:eastAsia="Times New Roman"/>
                <w:sz w:val="22"/>
                <w:szCs w:val="22"/>
              </w:rPr>
            </w:pPr>
          </w:p>
        </w:tc>
      </w:tr>
      <w:tr w:rsidR="00325A94" w:rsidRPr="00E203C9" w14:paraId="3B4B4F76" w14:textId="77777777" w:rsidTr="00F95121">
        <w:trPr>
          <w:tblCellSpacing w:w="15" w:type="dxa"/>
        </w:trPr>
        <w:tc>
          <w:tcPr>
            <w:tcW w:w="0" w:type="auto"/>
            <w:vAlign w:val="center"/>
            <w:hideMark/>
          </w:tcPr>
          <w:p w14:paraId="370A7BBC" w14:textId="77777777" w:rsidR="00325A94" w:rsidRPr="00E203C9" w:rsidRDefault="00325A94" w:rsidP="00F95121">
            <w:pPr>
              <w:rPr>
                <w:rFonts w:eastAsia="Times New Roman"/>
                <w:sz w:val="22"/>
                <w:szCs w:val="22"/>
              </w:rPr>
            </w:pPr>
            <w:r w:rsidRPr="00E203C9">
              <w:rPr>
                <w:rFonts w:eastAsia="Times New Roman"/>
                <w:sz w:val="22"/>
                <w:szCs w:val="22"/>
              </w:rPr>
              <w:lastRenderedPageBreak/>
              <w:t>Friday</w:t>
            </w:r>
          </w:p>
        </w:tc>
        <w:tc>
          <w:tcPr>
            <w:tcW w:w="0" w:type="auto"/>
            <w:vAlign w:val="center"/>
            <w:hideMark/>
          </w:tcPr>
          <w:p w14:paraId="2839A434" w14:textId="77777777" w:rsidR="00325A94" w:rsidRPr="00E203C9" w:rsidRDefault="00325A94" w:rsidP="00F95121">
            <w:pPr>
              <w:jc w:val="center"/>
              <w:rPr>
                <w:rFonts w:eastAsia="Times New Roman"/>
                <w:sz w:val="22"/>
                <w:szCs w:val="22"/>
              </w:rPr>
            </w:pPr>
            <w:r w:rsidRPr="00E203C9">
              <w:rPr>
                <w:rFonts w:eastAsia="Times New Roman"/>
                <w:sz w:val="22"/>
                <w:szCs w:val="22"/>
              </w:rPr>
              <w:t>1.642</w:t>
            </w:r>
            <w:r w:rsidRPr="00E203C9">
              <w:rPr>
                <w:rFonts w:eastAsia="Times New Roman"/>
                <w:sz w:val="22"/>
                <w:szCs w:val="22"/>
                <w:vertAlign w:val="superscript"/>
              </w:rPr>
              <w:t>***</w:t>
            </w:r>
          </w:p>
        </w:tc>
        <w:tc>
          <w:tcPr>
            <w:tcW w:w="0" w:type="auto"/>
            <w:vAlign w:val="center"/>
            <w:hideMark/>
          </w:tcPr>
          <w:p w14:paraId="465D2E9D" w14:textId="77777777" w:rsidR="00325A94" w:rsidRPr="00E203C9" w:rsidRDefault="00325A94" w:rsidP="00F95121">
            <w:pPr>
              <w:jc w:val="center"/>
              <w:rPr>
                <w:rFonts w:eastAsia="Times New Roman"/>
                <w:sz w:val="22"/>
                <w:szCs w:val="22"/>
              </w:rPr>
            </w:pPr>
            <w:r w:rsidRPr="00E203C9">
              <w:rPr>
                <w:rFonts w:eastAsia="Times New Roman"/>
                <w:sz w:val="22"/>
                <w:szCs w:val="22"/>
              </w:rPr>
              <w:t>5.832</w:t>
            </w:r>
            <w:r w:rsidRPr="00E203C9">
              <w:rPr>
                <w:rFonts w:eastAsia="Times New Roman"/>
                <w:sz w:val="22"/>
                <w:szCs w:val="22"/>
                <w:vertAlign w:val="superscript"/>
              </w:rPr>
              <w:t>***</w:t>
            </w:r>
          </w:p>
        </w:tc>
        <w:tc>
          <w:tcPr>
            <w:tcW w:w="0" w:type="auto"/>
            <w:vAlign w:val="center"/>
            <w:hideMark/>
          </w:tcPr>
          <w:p w14:paraId="7FD22110" w14:textId="77777777" w:rsidR="00325A94" w:rsidRPr="00E203C9" w:rsidRDefault="00325A94" w:rsidP="00F95121">
            <w:pPr>
              <w:jc w:val="center"/>
              <w:rPr>
                <w:rFonts w:eastAsia="Times New Roman"/>
                <w:sz w:val="22"/>
                <w:szCs w:val="22"/>
              </w:rPr>
            </w:pPr>
            <w:r w:rsidRPr="00E203C9">
              <w:rPr>
                <w:rFonts w:eastAsia="Times New Roman"/>
                <w:sz w:val="22"/>
                <w:szCs w:val="22"/>
              </w:rPr>
              <w:t>-4.480</w:t>
            </w:r>
            <w:r w:rsidRPr="00E203C9">
              <w:rPr>
                <w:rFonts w:eastAsia="Times New Roman"/>
                <w:sz w:val="22"/>
                <w:szCs w:val="22"/>
                <w:vertAlign w:val="superscript"/>
              </w:rPr>
              <w:t>***</w:t>
            </w:r>
          </w:p>
        </w:tc>
      </w:tr>
      <w:tr w:rsidR="00325A94" w:rsidRPr="00E203C9" w14:paraId="1F535921" w14:textId="77777777" w:rsidTr="00F95121">
        <w:trPr>
          <w:tblCellSpacing w:w="15" w:type="dxa"/>
        </w:trPr>
        <w:tc>
          <w:tcPr>
            <w:tcW w:w="0" w:type="auto"/>
            <w:vAlign w:val="center"/>
            <w:hideMark/>
          </w:tcPr>
          <w:p w14:paraId="533423E1" w14:textId="77777777" w:rsidR="00325A94" w:rsidRPr="00E203C9" w:rsidRDefault="00325A94" w:rsidP="00F95121">
            <w:pPr>
              <w:jc w:val="center"/>
              <w:rPr>
                <w:rFonts w:eastAsia="Times New Roman"/>
                <w:sz w:val="22"/>
                <w:szCs w:val="22"/>
              </w:rPr>
            </w:pPr>
          </w:p>
        </w:tc>
        <w:tc>
          <w:tcPr>
            <w:tcW w:w="0" w:type="auto"/>
            <w:vAlign w:val="center"/>
            <w:hideMark/>
          </w:tcPr>
          <w:p w14:paraId="1251498E" w14:textId="77777777" w:rsidR="00325A94" w:rsidRPr="00E203C9" w:rsidRDefault="00325A94" w:rsidP="00F95121">
            <w:pPr>
              <w:jc w:val="center"/>
              <w:rPr>
                <w:rFonts w:eastAsia="Times New Roman"/>
                <w:sz w:val="22"/>
                <w:szCs w:val="22"/>
              </w:rPr>
            </w:pPr>
            <w:r w:rsidRPr="00E203C9">
              <w:rPr>
                <w:rFonts w:eastAsia="Times New Roman"/>
                <w:sz w:val="22"/>
                <w:szCs w:val="22"/>
              </w:rPr>
              <w:t>(0.325)</w:t>
            </w:r>
          </w:p>
        </w:tc>
        <w:tc>
          <w:tcPr>
            <w:tcW w:w="0" w:type="auto"/>
            <w:vAlign w:val="center"/>
            <w:hideMark/>
          </w:tcPr>
          <w:p w14:paraId="537F85C1" w14:textId="77777777" w:rsidR="00325A94" w:rsidRPr="00E203C9" w:rsidRDefault="00325A94" w:rsidP="00F95121">
            <w:pPr>
              <w:jc w:val="center"/>
              <w:rPr>
                <w:rFonts w:eastAsia="Times New Roman"/>
                <w:sz w:val="22"/>
                <w:szCs w:val="22"/>
              </w:rPr>
            </w:pPr>
            <w:r w:rsidRPr="00E203C9">
              <w:rPr>
                <w:rFonts w:eastAsia="Times New Roman"/>
                <w:sz w:val="22"/>
                <w:szCs w:val="22"/>
              </w:rPr>
              <w:t>(0.320)</w:t>
            </w:r>
          </w:p>
        </w:tc>
        <w:tc>
          <w:tcPr>
            <w:tcW w:w="0" w:type="auto"/>
            <w:vAlign w:val="center"/>
            <w:hideMark/>
          </w:tcPr>
          <w:p w14:paraId="5E3B2DA7" w14:textId="77777777" w:rsidR="00325A94" w:rsidRPr="00E203C9" w:rsidRDefault="00325A94" w:rsidP="00F95121">
            <w:pPr>
              <w:jc w:val="center"/>
              <w:rPr>
                <w:rFonts w:eastAsia="Times New Roman"/>
                <w:sz w:val="22"/>
                <w:szCs w:val="22"/>
              </w:rPr>
            </w:pPr>
            <w:r w:rsidRPr="00E203C9">
              <w:rPr>
                <w:rFonts w:eastAsia="Times New Roman"/>
                <w:sz w:val="22"/>
                <w:szCs w:val="22"/>
              </w:rPr>
              <w:t>(0.402)</w:t>
            </w:r>
          </w:p>
        </w:tc>
      </w:tr>
      <w:tr w:rsidR="00325A94" w:rsidRPr="00E203C9" w14:paraId="6C91F4DF" w14:textId="77777777" w:rsidTr="00F95121">
        <w:trPr>
          <w:tblCellSpacing w:w="15" w:type="dxa"/>
        </w:trPr>
        <w:tc>
          <w:tcPr>
            <w:tcW w:w="0" w:type="auto"/>
            <w:vAlign w:val="center"/>
            <w:hideMark/>
          </w:tcPr>
          <w:p w14:paraId="5B8F0B52" w14:textId="77777777" w:rsidR="00325A94" w:rsidRPr="00E203C9" w:rsidRDefault="00325A94" w:rsidP="00F95121">
            <w:pPr>
              <w:jc w:val="center"/>
              <w:rPr>
                <w:rFonts w:eastAsia="Times New Roman"/>
                <w:sz w:val="22"/>
                <w:szCs w:val="22"/>
              </w:rPr>
            </w:pPr>
          </w:p>
        </w:tc>
        <w:tc>
          <w:tcPr>
            <w:tcW w:w="0" w:type="auto"/>
            <w:vAlign w:val="center"/>
            <w:hideMark/>
          </w:tcPr>
          <w:p w14:paraId="19B23BCF" w14:textId="77777777" w:rsidR="00325A94" w:rsidRPr="00E203C9" w:rsidRDefault="00325A94" w:rsidP="00F95121">
            <w:pPr>
              <w:rPr>
                <w:rFonts w:eastAsia="Times New Roman"/>
                <w:sz w:val="22"/>
                <w:szCs w:val="22"/>
              </w:rPr>
            </w:pPr>
          </w:p>
        </w:tc>
        <w:tc>
          <w:tcPr>
            <w:tcW w:w="0" w:type="auto"/>
            <w:vAlign w:val="center"/>
            <w:hideMark/>
          </w:tcPr>
          <w:p w14:paraId="65AD20B4" w14:textId="77777777" w:rsidR="00325A94" w:rsidRPr="00E203C9" w:rsidRDefault="00325A94" w:rsidP="00F95121">
            <w:pPr>
              <w:jc w:val="center"/>
              <w:rPr>
                <w:rFonts w:eastAsia="Times New Roman"/>
                <w:sz w:val="22"/>
                <w:szCs w:val="22"/>
              </w:rPr>
            </w:pPr>
          </w:p>
        </w:tc>
        <w:tc>
          <w:tcPr>
            <w:tcW w:w="0" w:type="auto"/>
            <w:vAlign w:val="center"/>
            <w:hideMark/>
          </w:tcPr>
          <w:p w14:paraId="3DCC958C" w14:textId="77777777" w:rsidR="00325A94" w:rsidRPr="00E203C9" w:rsidRDefault="00325A94" w:rsidP="00F95121">
            <w:pPr>
              <w:jc w:val="center"/>
              <w:rPr>
                <w:rFonts w:eastAsia="Times New Roman"/>
                <w:sz w:val="22"/>
                <w:szCs w:val="22"/>
              </w:rPr>
            </w:pPr>
          </w:p>
        </w:tc>
      </w:tr>
      <w:tr w:rsidR="00325A94" w:rsidRPr="00E203C9" w14:paraId="6A7D4FF3" w14:textId="77777777" w:rsidTr="00F95121">
        <w:trPr>
          <w:tblCellSpacing w:w="15" w:type="dxa"/>
        </w:trPr>
        <w:tc>
          <w:tcPr>
            <w:tcW w:w="0" w:type="auto"/>
            <w:vAlign w:val="center"/>
            <w:hideMark/>
          </w:tcPr>
          <w:p w14:paraId="366C071F" w14:textId="77777777" w:rsidR="00325A94" w:rsidRPr="00E203C9" w:rsidRDefault="00325A94" w:rsidP="00F95121">
            <w:pPr>
              <w:rPr>
                <w:rFonts w:eastAsia="Times New Roman"/>
                <w:sz w:val="22"/>
                <w:szCs w:val="22"/>
              </w:rPr>
            </w:pPr>
            <w:r w:rsidRPr="00E203C9">
              <w:rPr>
                <w:rFonts w:eastAsia="Times New Roman"/>
                <w:sz w:val="22"/>
                <w:szCs w:val="22"/>
              </w:rPr>
              <w:t>Group * Period</w:t>
            </w:r>
          </w:p>
        </w:tc>
        <w:tc>
          <w:tcPr>
            <w:tcW w:w="0" w:type="auto"/>
            <w:vAlign w:val="center"/>
            <w:hideMark/>
          </w:tcPr>
          <w:p w14:paraId="695A10B1" w14:textId="77777777" w:rsidR="00325A94" w:rsidRPr="00E203C9" w:rsidRDefault="00325A94" w:rsidP="00F95121">
            <w:pPr>
              <w:jc w:val="center"/>
              <w:rPr>
                <w:rFonts w:eastAsia="Times New Roman"/>
                <w:sz w:val="22"/>
                <w:szCs w:val="22"/>
              </w:rPr>
            </w:pPr>
            <w:r w:rsidRPr="00E203C9">
              <w:rPr>
                <w:rFonts w:eastAsia="Times New Roman"/>
                <w:sz w:val="22"/>
                <w:szCs w:val="22"/>
              </w:rPr>
              <w:t>5.308</w:t>
            </w:r>
            <w:r w:rsidRPr="00E203C9">
              <w:rPr>
                <w:rFonts w:eastAsia="Times New Roman"/>
                <w:sz w:val="22"/>
                <w:szCs w:val="22"/>
                <w:vertAlign w:val="superscript"/>
              </w:rPr>
              <w:t>***</w:t>
            </w:r>
          </w:p>
        </w:tc>
        <w:tc>
          <w:tcPr>
            <w:tcW w:w="0" w:type="auto"/>
            <w:vAlign w:val="center"/>
            <w:hideMark/>
          </w:tcPr>
          <w:p w14:paraId="3F3F4DBD" w14:textId="77777777" w:rsidR="00325A94" w:rsidRPr="00E203C9" w:rsidRDefault="00325A94" w:rsidP="00F95121">
            <w:pPr>
              <w:jc w:val="center"/>
              <w:rPr>
                <w:rFonts w:eastAsia="Times New Roman"/>
                <w:sz w:val="22"/>
                <w:szCs w:val="22"/>
              </w:rPr>
            </w:pPr>
            <w:r w:rsidRPr="00E203C9">
              <w:rPr>
                <w:rFonts w:eastAsia="Times New Roman"/>
                <w:sz w:val="22"/>
                <w:szCs w:val="22"/>
              </w:rPr>
              <w:t>2.658</w:t>
            </w:r>
            <w:r w:rsidRPr="00E203C9">
              <w:rPr>
                <w:rFonts w:eastAsia="Times New Roman"/>
                <w:sz w:val="22"/>
                <w:szCs w:val="22"/>
                <w:vertAlign w:val="superscript"/>
              </w:rPr>
              <w:t>**</w:t>
            </w:r>
          </w:p>
        </w:tc>
        <w:tc>
          <w:tcPr>
            <w:tcW w:w="0" w:type="auto"/>
            <w:vAlign w:val="center"/>
            <w:hideMark/>
          </w:tcPr>
          <w:p w14:paraId="7A9613AA" w14:textId="77777777" w:rsidR="00325A94" w:rsidRPr="00E203C9" w:rsidRDefault="00325A94" w:rsidP="00F95121">
            <w:pPr>
              <w:jc w:val="center"/>
              <w:rPr>
                <w:rFonts w:eastAsia="Times New Roman"/>
                <w:sz w:val="22"/>
                <w:szCs w:val="22"/>
              </w:rPr>
            </w:pPr>
            <w:r w:rsidRPr="00E203C9">
              <w:rPr>
                <w:rFonts w:eastAsia="Times New Roman"/>
                <w:sz w:val="22"/>
                <w:szCs w:val="22"/>
              </w:rPr>
              <w:t>16.277</w:t>
            </w:r>
            <w:r w:rsidRPr="00E203C9">
              <w:rPr>
                <w:rFonts w:eastAsia="Times New Roman"/>
                <w:sz w:val="22"/>
                <w:szCs w:val="22"/>
                <w:vertAlign w:val="superscript"/>
              </w:rPr>
              <w:t>***</w:t>
            </w:r>
          </w:p>
        </w:tc>
      </w:tr>
      <w:tr w:rsidR="00325A94" w:rsidRPr="00E203C9" w14:paraId="312A0CFC" w14:textId="77777777" w:rsidTr="00F95121">
        <w:trPr>
          <w:tblCellSpacing w:w="15" w:type="dxa"/>
        </w:trPr>
        <w:tc>
          <w:tcPr>
            <w:tcW w:w="0" w:type="auto"/>
            <w:vAlign w:val="center"/>
            <w:hideMark/>
          </w:tcPr>
          <w:p w14:paraId="64710C65" w14:textId="77777777" w:rsidR="00325A94" w:rsidRPr="00E203C9" w:rsidRDefault="00325A94" w:rsidP="00F95121">
            <w:pPr>
              <w:jc w:val="center"/>
              <w:rPr>
                <w:rFonts w:eastAsia="Times New Roman"/>
                <w:sz w:val="22"/>
                <w:szCs w:val="22"/>
              </w:rPr>
            </w:pPr>
          </w:p>
        </w:tc>
        <w:tc>
          <w:tcPr>
            <w:tcW w:w="0" w:type="auto"/>
            <w:vAlign w:val="center"/>
            <w:hideMark/>
          </w:tcPr>
          <w:p w14:paraId="5FF566D7" w14:textId="77777777" w:rsidR="00325A94" w:rsidRPr="00E203C9" w:rsidRDefault="00325A94" w:rsidP="00F95121">
            <w:pPr>
              <w:jc w:val="center"/>
              <w:rPr>
                <w:rFonts w:eastAsia="Times New Roman"/>
                <w:sz w:val="22"/>
                <w:szCs w:val="22"/>
              </w:rPr>
            </w:pPr>
            <w:r w:rsidRPr="00E203C9">
              <w:rPr>
                <w:rFonts w:eastAsia="Times New Roman"/>
                <w:sz w:val="22"/>
                <w:szCs w:val="22"/>
              </w:rPr>
              <w:t>(0.899)</w:t>
            </w:r>
          </w:p>
        </w:tc>
        <w:tc>
          <w:tcPr>
            <w:tcW w:w="0" w:type="auto"/>
            <w:vAlign w:val="center"/>
            <w:hideMark/>
          </w:tcPr>
          <w:p w14:paraId="64773260" w14:textId="77777777" w:rsidR="00325A94" w:rsidRPr="00E203C9" w:rsidRDefault="00325A94" w:rsidP="00F95121">
            <w:pPr>
              <w:jc w:val="center"/>
              <w:rPr>
                <w:rFonts w:eastAsia="Times New Roman"/>
                <w:sz w:val="22"/>
                <w:szCs w:val="22"/>
              </w:rPr>
            </w:pPr>
            <w:r w:rsidRPr="00E203C9">
              <w:rPr>
                <w:rFonts w:eastAsia="Times New Roman"/>
                <w:sz w:val="22"/>
                <w:szCs w:val="22"/>
              </w:rPr>
              <w:t>(1.336)</w:t>
            </w:r>
          </w:p>
        </w:tc>
        <w:tc>
          <w:tcPr>
            <w:tcW w:w="0" w:type="auto"/>
            <w:vAlign w:val="center"/>
            <w:hideMark/>
          </w:tcPr>
          <w:p w14:paraId="4BD478C5" w14:textId="77777777" w:rsidR="00325A94" w:rsidRPr="00E203C9" w:rsidRDefault="00325A94" w:rsidP="00F95121">
            <w:pPr>
              <w:jc w:val="center"/>
              <w:rPr>
                <w:rFonts w:eastAsia="Times New Roman"/>
                <w:sz w:val="22"/>
                <w:szCs w:val="22"/>
              </w:rPr>
            </w:pPr>
            <w:r w:rsidRPr="00E203C9">
              <w:rPr>
                <w:rFonts w:eastAsia="Times New Roman"/>
                <w:sz w:val="22"/>
                <w:szCs w:val="22"/>
              </w:rPr>
              <w:t>(1.408)</w:t>
            </w:r>
          </w:p>
        </w:tc>
      </w:tr>
      <w:tr w:rsidR="00325A94" w:rsidRPr="00E203C9" w14:paraId="36A1A557" w14:textId="77777777" w:rsidTr="00F95121">
        <w:trPr>
          <w:tblCellSpacing w:w="15" w:type="dxa"/>
        </w:trPr>
        <w:tc>
          <w:tcPr>
            <w:tcW w:w="0" w:type="auto"/>
            <w:vAlign w:val="center"/>
            <w:hideMark/>
          </w:tcPr>
          <w:p w14:paraId="3540FD35" w14:textId="77777777" w:rsidR="00325A94" w:rsidRPr="00E203C9" w:rsidRDefault="00325A94" w:rsidP="00F95121">
            <w:pPr>
              <w:jc w:val="center"/>
              <w:rPr>
                <w:rFonts w:eastAsia="Times New Roman"/>
                <w:sz w:val="22"/>
                <w:szCs w:val="22"/>
              </w:rPr>
            </w:pPr>
          </w:p>
        </w:tc>
        <w:tc>
          <w:tcPr>
            <w:tcW w:w="0" w:type="auto"/>
            <w:vAlign w:val="center"/>
            <w:hideMark/>
          </w:tcPr>
          <w:p w14:paraId="193EB60B" w14:textId="77777777" w:rsidR="00325A94" w:rsidRPr="00E203C9" w:rsidRDefault="00325A94" w:rsidP="00F95121">
            <w:pPr>
              <w:rPr>
                <w:rFonts w:eastAsia="Times New Roman"/>
                <w:sz w:val="22"/>
                <w:szCs w:val="22"/>
              </w:rPr>
            </w:pPr>
          </w:p>
        </w:tc>
        <w:tc>
          <w:tcPr>
            <w:tcW w:w="0" w:type="auto"/>
            <w:vAlign w:val="center"/>
            <w:hideMark/>
          </w:tcPr>
          <w:p w14:paraId="15DA8B08" w14:textId="77777777" w:rsidR="00325A94" w:rsidRPr="00E203C9" w:rsidRDefault="00325A94" w:rsidP="00F95121">
            <w:pPr>
              <w:jc w:val="center"/>
              <w:rPr>
                <w:rFonts w:eastAsia="Times New Roman"/>
                <w:sz w:val="22"/>
                <w:szCs w:val="22"/>
              </w:rPr>
            </w:pPr>
          </w:p>
        </w:tc>
        <w:tc>
          <w:tcPr>
            <w:tcW w:w="0" w:type="auto"/>
            <w:vAlign w:val="center"/>
            <w:hideMark/>
          </w:tcPr>
          <w:p w14:paraId="7C146CDF" w14:textId="77777777" w:rsidR="00325A94" w:rsidRPr="00E203C9" w:rsidRDefault="00325A94" w:rsidP="00F95121">
            <w:pPr>
              <w:jc w:val="center"/>
              <w:rPr>
                <w:rFonts w:eastAsia="Times New Roman"/>
                <w:sz w:val="22"/>
                <w:szCs w:val="22"/>
              </w:rPr>
            </w:pPr>
          </w:p>
        </w:tc>
      </w:tr>
      <w:tr w:rsidR="00325A94" w:rsidRPr="00E203C9" w14:paraId="34359E43" w14:textId="77777777" w:rsidTr="00F95121">
        <w:trPr>
          <w:tblCellSpacing w:w="15" w:type="dxa"/>
        </w:trPr>
        <w:tc>
          <w:tcPr>
            <w:tcW w:w="0" w:type="auto"/>
            <w:vAlign w:val="center"/>
            <w:hideMark/>
          </w:tcPr>
          <w:p w14:paraId="7250DDE2" w14:textId="77777777" w:rsidR="00325A94" w:rsidRPr="00E203C9" w:rsidRDefault="00325A94" w:rsidP="00F95121">
            <w:pPr>
              <w:rPr>
                <w:rFonts w:eastAsia="Times New Roman"/>
                <w:sz w:val="22"/>
                <w:szCs w:val="22"/>
              </w:rPr>
            </w:pPr>
            <w:r w:rsidRPr="00E203C9">
              <w:rPr>
                <w:rFonts w:eastAsia="Times New Roman"/>
                <w:sz w:val="22"/>
                <w:szCs w:val="22"/>
              </w:rPr>
              <w:t>Constant</w:t>
            </w:r>
          </w:p>
        </w:tc>
        <w:tc>
          <w:tcPr>
            <w:tcW w:w="0" w:type="auto"/>
            <w:vAlign w:val="center"/>
            <w:hideMark/>
          </w:tcPr>
          <w:p w14:paraId="235D1ACB" w14:textId="77777777" w:rsidR="00325A94" w:rsidRPr="00E203C9" w:rsidRDefault="00325A94" w:rsidP="00F95121">
            <w:pPr>
              <w:jc w:val="center"/>
              <w:rPr>
                <w:rFonts w:eastAsia="Times New Roman"/>
                <w:sz w:val="22"/>
                <w:szCs w:val="22"/>
              </w:rPr>
            </w:pPr>
            <w:r w:rsidRPr="00E203C9">
              <w:rPr>
                <w:rFonts w:eastAsia="Times New Roman"/>
                <w:sz w:val="22"/>
                <w:szCs w:val="22"/>
              </w:rPr>
              <w:t>11.804</w:t>
            </w:r>
            <w:r w:rsidRPr="00E203C9">
              <w:rPr>
                <w:rFonts w:eastAsia="Times New Roman"/>
                <w:sz w:val="22"/>
                <w:szCs w:val="22"/>
                <w:vertAlign w:val="superscript"/>
              </w:rPr>
              <w:t>***</w:t>
            </w:r>
          </w:p>
        </w:tc>
        <w:tc>
          <w:tcPr>
            <w:tcW w:w="0" w:type="auto"/>
            <w:vAlign w:val="center"/>
            <w:hideMark/>
          </w:tcPr>
          <w:p w14:paraId="45D9A29B" w14:textId="77777777" w:rsidR="00325A94" w:rsidRPr="00E203C9" w:rsidRDefault="00325A94" w:rsidP="00F95121">
            <w:pPr>
              <w:jc w:val="center"/>
              <w:rPr>
                <w:rFonts w:eastAsia="Times New Roman"/>
                <w:sz w:val="22"/>
                <w:szCs w:val="22"/>
              </w:rPr>
            </w:pPr>
            <w:r w:rsidRPr="00E203C9">
              <w:rPr>
                <w:rFonts w:eastAsia="Times New Roman"/>
                <w:sz w:val="22"/>
                <w:szCs w:val="22"/>
              </w:rPr>
              <w:t>-22.064</w:t>
            </w:r>
            <w:r w:rsidRPr="00E203C9">
              <w:rPr>
                <w:rFonts w:eastAsia="Times New Roman"/>
                <w:sz w:val="22"/>
                <w:szCs w:val="22"/>
                <w:vertAlign w:val="superscript"/>
              </w:rPr>
              <w:t>***</w:t>
            </w:r>
          </w:p>
        </w:tc>
        <w:tc>
          <w:tcPr>
            <w:tcW w:w="0" w:type="auto"/>
            <w:vAlign w:val="center"/>
            <w:hideMark/>
          </w:tcPr>
          <w:p w14:paraId="493FEB60" w14:textId="77777777" w:rsidR="00325A94" w:rsidRPr="00E203C9" w:rsidRDefault="00325A94" w:rsidP="00F95121">
            <w:pPr>
              <w:jc w:val="center"/>
              <w:rPr>
                <w:rFonts w:eastAsia="Times New Roman"/>
                <w:sz w:val="22"/>
                <w:szCs w:val="22"/>
              </w:rPr>
            </w:pPr>
            <w:r w:rsidRPr="00E203C9">
              <w:rPr>
                <w:rFonts w:eastAsia="Times New Roman"/>
                <w:sz w:val="22"/>
                <w:szCs w:val="22"/>
              </w:rPr>
              <w:t>-27.840</w:t>
            </w:r>
            <w:r w:rsidRPr="00E203C9">
              <w:rPr>
                <w:rFonts w:eastAsia="Times New Roman"/>
                <w:sz w:val="22"/>
                <w:szCs w:val="22"/>
                <w:vertAlign w:val="superscript"/>
              </w:rPr>
              <w:t>***</w:t>
            </w:r>
          </w:p>
        </w:tc>
      </w:tr>
      <w:tr w:rsidR="00325A94" w:rsidRPr="00E203C9" w14:paraId="7C4E643D" w14:textId="77777777" w:rsidTr="00F95121">
        <w:trPr>
          <w:tblCellSpacing w:w="15" w:type="dxa"/>
        </w:trPr>
        <w:tc>
          <w:tcPr>
            <w:tcW w:w="0" w:type="auto"/>
            <w:vAlign w:val="center"/>
            <w:hideMark/>
          </w:tcPr>
          <w:p w14:paraId="080548C2" w14:textId="77777777" w:rsidR="00325A94" w:rsidRPr="00E203C9" w:rsidRDefault="00325A94" w:rsidP="00F95121">
            <w:pPr>
              <w:jc w:val="center"/>
              <w:rPr>
                <w:rFonts w:eastAsia="Times New Roman"/>
                <w:sz w:val="22"/>
                <w:szCs w:val="22"/>
              </w:rPr>
            </w:pPr>
          </w:p>
        </w:tc>
        <w:tc>
          <w:tcPr>
            <w:tcW w:w="0" w:type="auto"/>
            <w:vAlign w:val="center"/>
            <w:hideMark/>
          </w:tcPr>
          <w:p w14:paraId="4DC4FAD7" w14:textId="77777777" w:rsidR="00325A94" w:rsidRPr="00E203C9" w:rsidRDefault="00325A94" w:rsidP="00F95121">
            <w:pPr>
              <w:jc w:val="center"/>
              <w:rPr>
                <w:rFonts w:eastAsia="Times New Roman"/>
                <w:sz w:val="22"/>
                <w:szCs w:val="22"/>
              </w:rPr>
            </w:pPr>
            <w:r w:rsidRPr="00E203C9">
              <w:rPr>
                <w:rFonts w:eastAsia="Times New Roman"/>
                <w:sz w:val="22"/>
                <w:szCs w:val="22"/>
              </w:rPr>
              <w:t>(1.654)</w:t>
            </w:r>
          </w:p>
        </w:tc>
        <w:tc>
          <w:tcPr>
            <w:tcW w:w="0" w:type="auto"/>
            <w:vAlign w:val="center"/>
            <w:hideMark/>
          </w:tcPr>
          <w:p w14:paraId="18D7E512" w14:textId="77777777" w:rsidR="00325A94" w:rsidRPr="00E203C9" w:rsidRDefault="00325A94" w:rsidP="00F95121">
            <w:pPr>
              <w:jc w:val="center"/>
              <w:rPr>
                <w:rFonts w:eastAsia="Times New Roman"/>
                <w:sz w:val="22"/>
                <w:szCs w:val="22"/>
              </w:rPr>
            </w:pPr>
            <w:r w:rsidRPr="00E203C9">
              <w:rPr>
                <w:rFonts w:eastAsia="Times New Roman"/>
                <w:sz w:val="22"/>
                <w:szCs w:val="22"/>
              </w:rPr>
              <w:t>(2.101)</w:t>
            </w:r>
          </w:p>
        </w:tc>
        <w:tc>
          <w:tcPr>
            <w:tcW w:w="0" w:type="auto"/>
            <w:vAlign w:val="center"/>
            <w:hideMark/>
          </w:tcPr>
          <w:p w14:paraId="2D7BAAA6" w14:textId="77777777" w:rsidR="00325A94" w:rsidRPr="00E203C9" w:rsidRDefault="00325A94" w:rsidP="00F95121">
            <w:pPr>
              <w:jc w:val="center"/>
              <w:rPr>
                <w:rFonts w:eastAsia="Times New Roman"/>
                <w:sz w:val="22"/>
                <w:szCs w:val="22"/>
              </w:rPr>
            </w:pPr>
            <w:r w:rsidRPr="00E203C9">
              <w:rPr>
                <w:rFonts w:eastAsia="Times New Roman"/>
                <w:sz w:val="22"/>
                <w:szCs w:val="22"/>
              </w:rPr>
              <w:t>(2.446)</w:t>
            </w:r>
          </w:p>
        </w:tc>
      </w:tr>
      <w:tr w:rsidR="00325A94" w:rsidRPr="00E203C9" w14:paraId="2735004F" w14:textId="77777777" w:rsidTr="00F95121">
        <w:trPr>
          <w:tblCellSpacing w:w="15" w:type="dxa"/>
        </w:trPr>
        <w:tc>
          <w:tcPr>
            <w:tcW w:w="0" w:type="auto"/>
            <w:vAlign w:val="center"/>
            <w:hideMark/>
          </w:tcPr>
          <w:p w14:paraId="6668725E" w14:textId="77777777" w:rsidR="00325A94" w:rsidRPr="00E203C9" w:rsidRDefault="00325A94" w:rsidP="00F95121">
            <w:pPr>
              <w:jc w:val="center"/>
              <w:rPr>
                <w:rFonts w:eastAsia="Times New Roman"/>
                <w:sz w:val="22"/>
                <w:szCs w:val="22"/>
              </w:rPr>
            </w:pPr>
          </w:p>
        </w:tc>
        <w:tc>
          <w:tcPr>
            <w:tcW w:w="0" w:type="auto"/>
            <w:vAlign w:val="center"/>
            <w:hideMark/>
          </w:tcPr>
          <w:p w14:paraId="4FF863E1" w14:textId="77777777" w:rsidR="00325A94" w:rsidRPr="00E203C9" w:rsidRDefault="00325A94" w:rsidP="00F95121">
            <w:pPr>
              <w:rPr>
                <w:rFonts w:eastAsia="Times New Roman"/>
                <w:sz w:val="22"/>
                <w:szCs w:val="22"/>
              </w:rPr>
            </w:pPr>
          </w:p>
        </w:tc>
        <w:tc>
          <w:tcPr>
            <w:tcW w:w="0" w:type="auto"/>
            <w:vAlign w:val="center"/>
            <w:hideMark/>
          </w:tcPr>
          <w:p w14:paraId="071C7F84" w14:textId="77777777" w:rsidR="00325A94" w:rsidRPr="00E203C9" w:rsidRDefault="00325A94" w:rsidP="00F95121">
            <w:pPr>
              <w:jc w:val="center"/>
              <w:rPr>
                <w:rFonts w:eastAsia="Times New Roman"/>
                <w:sz w:val="22"/>
                <w:szCs w:val="22"/>
              </w:rPr>
            </w:pPr>
          </w:p>
        </w:tc>
        <w:tc>
          <w:tcPr>
            <w:tcW w:w="0" w:type="auto"/>
            <w:vAlign w:val="center"/>
            <w:hideMark/>
          </w:tcPr>
          <w:p w14:paraId="6B549715" w14:textId="77777777" w:rsidR="00325A94" w:rsidRPr="00E203C9" w:rsidRDefault="00325A94" w:rsidP="00F95121">
            <w:pPr>
              <w:jc w:val="center"/>
              <w:rPr>
                <w:rFonts w:eastAsia="Times New Roman"/>
                <w:sz w:val="22"/>
                <w:szCs w:val="22"/>
              </w:rPr>
            </w:pPr>
          </w:p>
        </w:tc>
      </w:tr>
      <w:tr w:rsidR="00325A94" w:rsidRPr="00E203C9" w14:paraId="040D8FE2" w14:textId="77777777" w:rsidTr="00F95121">
        <w:trPr>
          <w:tblCellSpacing w:w="15" w:type="dxa"/>
        </w:trPr>
        <w:tc>
          <w:tcPr>
            <w:tcW w:w="0" w:type="auto"/>
            <w:gridSpan w:val="4"/>
            <w:tcBorders>
              <w:bottom w:val="single" w:sz="6" w:space="0" w:color="000000"/>
            </w:tcBorders>
            <w:vAlign w:val="center"/>
            <w:hideMark/>
          </w:tcPr>
          <w:p w14:paraId="37599DF5" w14:textId="77777777" w:rsidR="00325A94" w:rsidRPr="00E203C9" w:rsidRDefault="00325A94" w:rsidP="00F95121">
            <w:pPr>
              <w:jc w:val="center"/>
              <w:rPr>
                <w:rFonts w:eastAsia="Times New Roman"/>
                <w:sz w:val="22"/>
                <w:szCs w:val="22"/>
              </w:rPr>
            </w:pPr>
          </w:p>
        </w:tc>
      </w:tr>
      <w:tr w:rsidR="00325A94" w:rsidRPr="00E203C9" w14:paraId="669D3F6A" w14:textId="77777777" w:rsidTr="00F95121">
        <w:trPr>
          <w:tblCellSpacing w:w="15" w:type="dxa"/>
        </w:trPr>
        <w:tc>
          <w:tcPr>
            <w:tcW w:w="0" w:type="auto"/>
            <w:vAlign w:val="center"/>
            <w:hideMark/>
          </w:tcPr>
          <w:p w14:paraId="17557658" w14:textId="77777777" w:rsidR="00325A94" w:rsidRPr="00E203C9" w:rsidRDefault="00325A94" w:rsidP="00F95121">
            <w:pPr>
              <w:rPr>
                <w:rFonts w:eastAsia="Times New Roman"/>
                <w:sz w:val="22"/>
                <w:szCs w:val="22"/>
              </w:rPr>
            </w:pPr>
            <w:r w:rsidRPr="00E203C9">
              <w:rPr>
                <w:rFonts w:eastAsia="Times New Roman"/>
                <w:sz w:val="22"/>
                <w:szCs w:val="22"/>
              </w:rPr>
              <w:t>Observations</w:t>
            </w:r>
          </w:p>
        </w:tc>
        <w:tc>
          <w:tcPr>
            <w:tcW w:w="0" w:type="auto"/>
            <w:vAlign w:val="center"/>
            <w:hideMark/>
          </w:tcPr>
          <w:p w14:paraId="44A9CC02" w14:textId="77777777" w:rsidR="00325A94" w:rsidRPr="00E203C9" w:rsidRDefault="00325A94" w:rsidP="00F95121">
            <w:pPr>
              <w:jc w:val="center"/>
              <w:rPr>
                <w:rFonts w:eastAsia="Times New Roman"/>
                <w:sz w:val="22"/>
                <w:szCs w:val="22"/>
              </w:rPr>
            </w:pPr>
            <w:r w:rsidRPr="00E203C9">
              <w:rPr>
                <w:rFonts w:eastAsia="Times New Roman"/>
                <w:sz w:val="22"/>
                <w:szCs w:val="22"/>
              </w:rPr>
              <w:t>7,561</w:t>
            </w:r>
          </w:p>
        </w:tc>
        <w:tc>
          <w:tcPr>
            <w:tcW w:w="0" w:type="auto"/>
            <w:vAlign w:val="center"/>
            <w:hideMark/>
          </w:tcPr>
          <w:p w14:paraId="410451DA" w14:textId="77777777" w:rsidR="00325A94" w:rsidRPr="00E203C9" w:rsidRDefault="00325A94" w:rsidP="00F95121">
            <w:pPr>
              <w:jc w:val="center"/>
              <w:rPr>
                <w:rFonts w:eastAsia="Times New Roman"/>
                <w:sz w:val="22"/>
                <w:szCs w:val="22"/>
              </w:rPr>
            </w:pPr>
            <w:r w:rsidRPr="00E203C9">
              <w:rPr>
                <w:rFonts w:eastAsia="Times New Roman"/>
                <w:sz w:val="22"/>
                <w:szCs w:val="22"/>
              </w:rPr>
              <w:t>10,856</w:t>
            </w:r>
          </w:p>
        </w:tc>
        <w:tc>
          <w:tcPr>
            <w:tcW w:w="0" w:type="auto"/>
            <w:vAlign w:val="center"/>
            <w:hideMark/>
          </w:tcPr>
          <w:p w14:paraId="5DC4EBF7" w14:textId="77777777" w:rsidR="00325A94" w:rsidRPr="00E203C9" w:rsidRDefault="00325A94" w:rsidP="00F95121">
            <w:pPr>
              <w:jc w:val="center"/>
              <w:rPr>
                <w:rFonts w:eastAsia="Times New Roman"/>
                <w:sz w:val="22"/>
                <w:szCs w:val="22"/>
              </w:rPr>
            </w:pPr>
            <w:r w:rsidRPr="00E203C9">
              <w:rPr>
                <w:rFonts w:eastAsia="Times New Roman"/>
                <w:sz w:val="22"/>
                <w:szCs w:val="22"/>
              </w:rPr>
              <w:t>8,793</w:t>
            </w:r>
          </w:p>
        </w:tc>
      </w:tr>
      <w:tr w:rsidR="00325A94" w:rsidRPr="00E203C9" w14:paraId="51D22EB0" w14:textId="77777777" w:rsidTr="00F95121">
        <w:trPr>
          <w:tblCellSpacing w:w="15" w:type="dxa"/>
        </w:trPr>
        <w:tc>
          <w:tcPr>
            <w:tcW w:w="0" w:type="auto"/>
            <w:vAlign w:val="center"/>
            <w:hideMark/>
          </w:tcPr>
          <w:p w14:paraId="3996B9CC" w14:textId="77777777" w:rsidR="00325A94" w:rsidRPr="00E203C9" w:rsidRDefault="00325A94" w:rsidP="00F95121">
            <w:pPr>
              <w:rPr>
                <w:rFonts w:eastAsia="Times New Roman"/>
                <w:sz w:val="22"/>
                <w:szCs w:val="22"/>
              </w:rPr>
            </w:pPr>
            <w:r w:rsidRPr="00E203C9">
              <w:rPr>
                <w:rFonts w:eastAsia="Times New Roman"/>
                <w:sz w:val="22"/>
                <w:szCs w:val="22"/>
              </w:rPr>
              <w:t>R</w:t>
            </w:r>
            <w:r w:rsidRPr="00E203C9">
              <w:rPr>
                <w:rFonts w:eastAsia="Times New Roman"/>
                <w:sz w:val="22"/>
                <w:szCs w:val="22"/>
                <w:vertAlign w:val="superscript"/>
              </w:rPr>
              <w:t>2</w:t>
            </w:r>
          </w:p>
        </w:tc>
        <w:tc>
          <w:tcPr>
            <w:tcW w:w="0" w:type="auto"/>
            <w:vAlign w:val="center"/>
            <w:hideMark/>
          </w:tcPr>
          <w:p w14:paraId="66629D5A" w14:textId="77777777" w:rsidR="00325A94" w:rsidRPr="00E203C9" w:rsidRDefault="00325A94" w:rsidP="00F95121">
            <w:pPr>
              <w:jc w:val="center"/>
              <w:rPr>
                <w:rFonts w:eastAsia="Times New Roman"/>
                <w:sz w:val="22"/>
                <w:szCs w:val="22"/>
              </w:rPr>
            </w:pPr>
            <w:r w:rsidRPr="00E203C9">
              <w:rPr>
                <w:rFonts w:eastAsia="Times New Roman"/>
                <w:sz w:val="22"/>
                <w:szCs w:val="22"/>
              </w:rPr>
              <w:t>0.025</w:t>
            </w:r>
          </w:p>
        </w:tc>
        <w:tc>
          <w:tcPr>
            <w:tcW w:w="0" w:type="auto"/>
            <w:vAlign w:val="center"/>
            <w:hideMark/>
          </w:tcPr>
          <w:p w14:paraId="703B6227" w14:textId="77777777" w:rsidR="00325A94" w:rsidRPr="00E203C9" w:rsidRDefault="00325A94" w:rsidP="00F95121">
            <w:pPr>
              <w:jc w:val="center"/>
              <w:rPr>
                <w:rFonts w:eastAsia="Times New Roman"/>
                <w:sz w:val="22"/>
                <w:szCs w:val="22"/>
              </w:rPr>
            </w:pPr>
            <w:r w:rsidRPr="00E203C9">
              <w:rPr>
                <w:rFonts w:eastAsia="Times New Roman"/>
                <w:sz w:val="22"/>
                <w:szCs w:val="22"/>
              </w:rPr>
              <w:t>0.109</w:t>
            </w:r>
          </w:p>
        </w:tc>
        <w:tc>
          <w:tcPr>
            <w:tcW w:w="0" w:type="auto"/>
            <w:vAlign w:val="center"/>
            <w:hideMark/>
          </w:tcPr>
          <w:p w14:paraId="313177EB" w14:textId="77777777" w:rsidR="00325A94" w:rsidRPr="00E203C9" w:rsidRDefault="00325A94" w:rsidP="00F95121">
            <w:pPr>
              <w:jc w:val="center"/>
              <w:rPr>
                <w:rFonts w:eastAsia="Times New Roman"/>
                <w:sz w:val="22"/>
                <w:szCs w:val="22"/>
              </w:rPr>
            </w:pPr>
            <w:r w:rsidRPr="00E203C9">
              <w:rPr>
                <w:rFonts w:eastAsia="Times New Roman"/>
                <w:sz w:val="22"/>
                <w:szCs w:val="22"/>
              </w:rPr>
              <w:t>0.179</w:t>
            </w:r>
          </w:p>
        </w:tc>
      </w:tr>
      <w:tr w:rsidR="00325A94" w:rsidRPr="00E203C9" w14:paraId="225531F0" w14:textId="77777777" w:rsidTr="00F95121">
        <w:trPr>
          <w:tblCellSpacing w:w="15" w:type="dxa"/>
        </w:trPr>
        <w:tc>
          <w:tcPr>
            <w:tcW w:w="0" w:type="auto"/>
            <w:vAlign w:val="center"/>
            <w:hideMark/>
          </w:tcPr>
          <w:p w14:paraId="0755F83F" w14:textId="77777777" w:rsidR="00325A94" w:rsidRPr="00E203C9" w:rsidRDefault="00325A94" w:rsidP="00F95121">
            <w:pPr>
              <w:rPr>
                <w:rFonts w:eastAsia="Times New Roman"/>
                <w:sz w:val="22"/>
                <w:szCs w:val="22"/>
              </w:rPr>
            </w:pPr>
            <w:r w:rsidRPr="00E203C9">
              <w:rPr>
                <w:rFonts w:eastAsia="Times New Roman"/>
                <w:sz w:val="22"/>
                <w:szCs w:val="22"/>
              </w:rPr>
              <w:t>Adjusted R</w:t>
            </w:r>
            <w:r w:rsidRPr="00E203C9">
              <w:rPr>
                <w:rFonts w:eastAsia="Times New Roman"/>
                <w:sz w:val="22"/>
                <w:szCs w:val="22"/>
                <w:vertAlign w:val="superscript"/>
              </w:rPr>
              <w:t>2</w:t>
            </w:r>
          </w:p>
        </w:tc>
        <w:tc>
          <w:tcPr>
            <w:tcW w:w="0" w:type="auto"/>
            <w:vAlign w:val="center"/>
            <w:hideMark/>
          </w:tcPr>
          <w:p w14:paraId="0821485B" w14:textId="77777777" w:rsidR="00325A94" w:rsidRPr="00E203C9" w:rsidRDefault="00325A94" w:rsidP="00F95121">
            <w:pPr>
              <w:jc w:val="center"/>
              <w:rPr>
                <w:rFonts w:eastAsia="Times New Roman"/>
                <w:sz w:val="22"/>
                <w:szCs w:val="22"/>
              </w:rPr>
            </w:pPr>
            <w:r w:rsidRPr="00E203C9">
              <w:rPr>
                <w:rFonts w:eastAsia="Times New Roman"/>
                <w:sz w:val="22"/>
                <w:szCs w:val="22"/>
              </w:rPr>
              <w:t>0.024</w:t>
            </w:r>
          </w:p>
        </w:tc>
        <w:tc>
          <w:tcPr>
            <w:tcW w:w="0" w:type="auto"/>
            <w:vAlign w:val="center"/>
            <w:hideMark/>
          </w:tcPr>
          <w:p w14:paraId="7FE178C3" w14:textId="77777777" w:rsidR="00325A94" w:rsidRPr="00E203C9" w:rsidRDefault="00325A94" w:rsidP="00F95121">
            <w:pPr>
              <w:jc w:val="center"/>
              <w:rPr>
                <w:rFonts w:eastAsia="Times New Roman"/>
                <w:sz w:val="22"/>
                <w:szCs w:val="22"/>
              </w:rPr>
            </w:pPr>
            <w:r w:rsidRPr="00E203C9">
              <w:rPr>
                <w:rFonts w:eastAsia="Times New Roman"/>
                <w:sz w:val="22"/>
                <w:szCs w:val="22"/>
              </w:rPr>
              <w:t>0.108</w:t>
            </w:r>
          </w:p>
        </w:tc>
        <w:tc>
          <w:tcPr>
            <w:tcW w:w="0" w:type="auto"/>
            <w:vAlign w:val="center"/>
            <w:hideMark/>
          </w:tcPr>
          <w:p w14:paraId="07E2C967" w14:textId="77777777" w:rsidR="00325A94" w:rsidRPr="00E203C9" w:rsidRDefault="00325A94" w:rsidP="00F95121">
            <w:pPr>
              <w:jc w:val="center"/>
              <w:rPr>
                <w:rFonts w:eastAsia="Times New Roman"/>
                <w:sz w:val="22"/>
                <w:szCs w:val="22"/>
              </w:rPr>
            </w:pPr>
            <w:r w:rsidRPr="00E203C9">
              <w:rPr>
                <w:rFonts w:eastAsia="Times New Roman"/>
                <w:sz w:val="22"/>
                <w:szCs w:val="22"/>
              </w:rPr>
              <w:t>0.178</w:t>
            </w:r>
          </w:p>
        </w:tc>
      </w:tr>
      <w:tr w:rsidR="00325A94" w:rsidRPr="00E203C9" w14:paraId="57AB1578" w14:textId="77777777" w:rsidTr="00F95121">
        <w:trPr>
          <w:tblCellSpacing w:w="15" w:type="dxa"/>
        </w:trPr>
        <w:tc>
          <w:tcPr>
            <w:tcW w:w="0" w:type="auto"/>
            <w:vAlign w:val="center"/>
            <w:hideMark/>
          </w:tcPr>
          <w:p w14:paraId="39697C89" w14:textId="77777777" w:rsidR="00325A94" w:rsidRPr="00E203C9" w:rsidRDefault="00325A94" w:rsidP="00F95121">
            <w:pPr>
              <w:rPr>
                <w:rFonts w:eastAsia="Times New Roman"/>
                <w:sz w:val="22"/>
                <w:szCs w:val="22"/>
              </w:rPr>
            </w:pPr>
            <w:r w:rsidRPr="00E203C9">
              <w:rPr>
                <w:rFonts w:eastAsia="Times New Roman"/>
                <w:sz w:val="22"/>
                <w:szCs w:val="22"/>
              </w:rPr>
              <w:t>Residual Std. Error</w:t>
            </w:r>
          </w:p>
        </w:tc>
        <w:tc>
          <w:tcPr>
            <w:tcW w:w="0" w:type="auto"/>
            <w:vAlign w:val="center"/>
            <w:hideMark/>
          </w:tcPr>
          <w:p w14:paraId="1EDB5E07" w14:textId="77777777" w:rsidR="00325A94" w:rsidRPr="00E203C9" w:rsidRDefault="00325A94" w:rsidP="00F95121">
            <w:pPr>
              <w:jc w:val="center"/>
              <w:rPr>
                <w:rFonts w:eastAsia="Times New Roman"/>
                <w:sz w:val="22"/>
                <w:szCs w:val="22"/>
              </w:rPr>
            </w:pPr>
            <w:r w:rsidRPr="00E203C9">
              <w:rPr>
                <w:rFonts w:eastAsia="Times New Roman"/>
                <w:sz w:val="22"/>
                <w:szCs w:val="22"/>
              </w:rPr>
              <w:t>8.635 (</w:t>
            </w:r>
            <w:proofErr w:type="spellStart"/>
            <w:r w:rsidRPr="00E203C9">
              <w:rPr>
                <w:rFonts w:eastAsia="Times New Roman"/>
                <w:sz w:val="22"/>
                <w:szCs w:val="22"/>
              </w:rPr>
              <w:t>df</w:t>
            </w:r>
            <w:proofErr w:type="spellEnd"/>
            <w:r w:rsidRPr="00E203C9">
              <w:rPr>
                <w:rFonts w:eastAsia="Times New Roman"/>
                <w:sz w:val="22"/>
                <w:szCs w:val="22"/>
              </w:rPr>
              <w:t xml:space="preserve"> = 7547)</w:t>
            </w:r>
          </w:p>
        </w:tc>
        <w:tc>
          <w:tcPr>
            <w:tcW w:w="0" w:type="auto"/>
            <w:vAlign w:val="center"/>
            <w:hideMark/>
          </w:tcPr>
          <w:p w14:paraId="60B2E63E" w14:textId="77777777" w:rsidR="00325A94" w:rsidRPr="00E203C9" w:rsidRDefault="00325A94" w:rsidP="00F95121">
            <w:pPr>
              <w:jc w:val="center"/>
              <w:rPr>
                <w:rFonts w:eastAsia="Times New Roman"/>
                <w:sz w:val="22"/>
                <w:szCs w:val="22"/>
              </w:rPr>
            </w:pPr>
            <w:r w:rsidRPr="00E203C9">
              <w:rPr>
                <w:rFonts w:eastAsia="Times New Roman"/>
                <w:sz w:val="22"/>
                <w:szCs w:val="22"/>
              </w:rPr>
              <w:t>11.002 (</w:t>
            </w:r>
            <w:proofErr w:type="spellStart"/>
            <w:r w:rsidRPr="00E203C9">
              <w:rPr>
                <w:rFonts w:eastAsia="Times New Roman"/>
                <w:sz w:val="22"/>
                <w:szCs w:val="22"/>
              </w:rPr>
              <w:t>df</w:t>
            </w:r>
            <w:proofErr w:type="spellEnd"/>
            <w:r w:rsidRPr="00E203C9">
              <w:rPr>
                <w:rFonts w:eastAsia="Times New Roman"/>
                <w:sz w:val="22"/>
                <w:szCs w:val="22"/>
              </w:rPr>
              <w:t xml:space="preserve"> = 10842)</w:t>
            </w:r>
          </w:p>
        </w:tc>
        <w:tc>
          <w:tcPr>
            <w:tcW w:w="0" w:type="auto"/>
            <w:vAlign w:val="center"/>
            <w:hideMark/>
          </w:tcPr>
          <w:p w14:paraId="4A37BF1A" w14:textId="77777777" w:rsidR="00325A94" w:rsidRPr="00E203C9" w:rsidRDefault="00325A94" w:rsidP="00F95121">
            <w:pPr>
              <w:jc w:val="center"/>
              <w:rPr>
                <w:rFonts w:eastAsia="Times New Roman"/>
                <w:sz w:val="22"/>
                <w:szCs w:val="22"/>
              </w:rPr>
            </w:pPr>
            <w:r w:rsidRPr="00E203C9">
              <w:rPr>
                <w:rFonts w:eastAsia="Times New Roman"/>
                <w:sz w:val="22"/>
                <w:szCs w:val="22"/>
              </w:rPr>
              <w:t>11.861 (</w:t>
            </w:r>
            <w:proofErr w:type="spellStart"/>
            <w:r w:rsidRPr="00E203C9">
              <w:rPr>
                <w:rFonts w:eastAsia="Times New Roman"/>
                <w:sz w:val="22"/>
                <w:szCs w:val="22"/>
              </w:rPr>
              <w:t>df</w:t>
            </w:r>
            <w:proofErr w:type="spellEnd"/>
            <w:r w:rsidRPr="00E203C9">
              <w:rPr>
                <w:rFonts w:eastAsia="Times New Roman"/>
                <w:sz w:val="22"/>
                <w:szCs w:val="22"/>
              </w:rPr>
              <w:t xml:space="preserve"> = 8779)</w:t>
            </w:r>
          </w:p>
        </w:tc>
      </w:tr>
      <w:tr w:rsidR="00325A94" w:rsidRPr="00E203C9" w14:paraId="2E479D96" w14:textId="77777777" w:rsidTr="00F95121">
        <w:trPr>
          <w:tblCellSpacing w:w="15" w:type="dxa"/>
        </w:trPr>
        <w:tc>
          <w:tcPr>
            <w:tcW w:w="0" w:type="auto"/>
            <w:vAlign w:val="center"/>
            <w:hideMark/>
          </w:tcPr>
          <w:p w14:paraId="5963924E" w14:textId="77777777" w:rsidR="00325A94" w:rsidRPr="00E203C9" w:rsidRDefault="00325A94" w:rsidP="00F95121">
            <w:pPr>
              <w:rPr>
                <w:rFonts w:eastAsia="Times New Roman"/>
                <w:sz w:val="22"/>
                <w:szCs w:val="22"/>
              </w:rPr>
            </w:pPr>
            <w:r w:rsidRPr="00E203C9">
              <w:rPr>
                <w:rFonts w:eastAsia="Times New Roman"/>
                <w:sz w:val="22"/>
                <w:szCs w:val="22"/>
              </w:rPr>
              <w:t>F Statistic</w:t>
            </w:r>
          </w:p>
        </w:tc>
        <w:tc>
          <w:tcPr>
            <w:tcW w:w="0" w:type="auto"/>
            <w:vAlign w:val="center"/>
            <w:hideMark/>
          </w:tcPr>
          <w:p w14:paraId="5BF0A1E3" w14:textId="77777777" w:rsidR="00325A94" w:rsidRPr="00E203C9" w:rsidRDefault="00325A94" w:rsidP="00F95121">
            <w:pPr>
              <w:jc w:val="center"/>
              <w:rPr>
                <w:rFonts w:eastAsia="Times New Roman"/>
                <w:sz w:val="22"/>
                <w:szCs w:val="22"/>
              </w:rPr>
            </w:pPr>
            <w:r w:rsidRPr="00E203C9">
              <w:rPr>
                <w:rFonts w:eastAsia="Times New Roman"/>
                <w:sz w:val="22"/>
                <w:szCs w:val="22"/>
              </w:rPr>
              <w:t>15.068</w:t>
            </w:r>
            <w:r w:rsidRPr="00E203C9">
              <w:rPr>
                <w:rFonts w:eastAsia="Times New Roman"/>
                <w:sz w:val="22"/>
                <w:szCs w:val="22"/>
                <w:vertAlign w:val="superscript"/>
              </w:rPr>
              <w:t>***</w:t>
            </w:r>
            <w:r w:rsidRPr="00E203C9">
              <w:rPr>
                <w:rFonts w:eastAsia="Times New Roman"/>
                <w:sz w:val="22"/>
                <w:szCs w:val="22"/>
              </w:rPr>
              <w:t xml:space="preserve"> (</w:t>
            </w:r>
            <w:proofErr w:type="spellStart"/>
            <w:r w:rsidRPr="00E203C9">
              <w:rPr>
                <w:rFonts w:eastAsia="Times New Roman"/>
                <w:sz w:val="22"/>
                <w:szCs w:val="22"/>
              </w:rPr>
              <w:t>df</w:t>
            </w:r>
            <w:proofErr w:type="spellEnd"/>
            <w:r w:rsidRPr="00E203C9">
              <w:rPr>
                <w:rFonts w:eastAsia="Times New Roman"/>
                <w:sz w:val="22"/>
                <w:szCs w:val="22"/>
              </w:rPr>
              <w:t xml:space="preserve"> = 13; 7547)</w:t>
            </w:r>
          </w:p>
        </w:tc>
        <w:tc>
          <w:tcPr>
            <w:tcW w:w="0" w:type="auto"/>
            <w:vAlign w:val="center"/>
            <w:hideMark/>
          </w:tcPr>
          <w:p w14:paraId="397F5C5B" w14:textId="77777777" w:rsidR="00325A94" w:rsidRPr="00E203C9" w:rsidRDefault="00325A94" w:rsidP="00F95121">
            <w:pPr>
              <w:jc w:val="center"/>
              <w:rPr>
                <w:rFonts w:eastAsia="Times New Roman"/>
                <w:sz w:val="22"/>
                <w:szCs w:val="22"/>
              </w:rPr>
            </w:pPr>
            <w:r w:rsidRPr="00E203C9">
              <w:rPr>
                <w:rFonts w:eastAsia="Times New Roman"/>
                <w:sz w:val="22"/>
                <w:szCs w:val="22"/>
              </w:rPr>
              <w:t>102.336</w:t>
            </w:r>
            <w:r w:rsidRPr="00E203C9">
              <w:rPr>
                <w:rFonts w:eastAsia="Times New Roman"/>
                <w:sz w:val="22"/>
                <w:szCs w:val="22"/>
                <w:vertAlign w:val="superscript"/>
              </w:rPr>
              <w:t>***</w:t>
            </w:r>
            <w:r w:rsidRPr="00E203C9">
              <w:rPr>
                <w:rFonts w:eastAsia="Times New Roman"/>
                <w:sz w:val="22"/>
                <w:szCs w:val="22"/>
              </w:rPr>
              <w:t xml:space="preserve"> (</w:t>
            </w:r>
            <w:proofErr w:type="spellStart"/>
            <w:r w:rsidRPr="00E203C9">
              <w:rPr>
                <w:rFonts w:eastAsia="Times New Roman"/>
                <w:sz w:val="22"/>
                <w:szCs w:val="22"/>
              </w:rPr>
              <w:t>df</w:t>
            </w:r>
            <w:proofErr w:type="spellEnd"/>
            <w:r w:rsidRPr="00E203C9">
              <w:rPr>
                <w:rFonts w:eastAsia="Times New Roman"/>
                <w:sz w:val="22"/>
                <w:szCs w:val="22"/>
              </w:rPr>
              <w:t xml:space="preserve"> = 13; 10842)</w:t>
            </w:r>
          </w:p>
        </w:tc>
        <w:tc>
          <w:tcPr>
            <w:tcW w:w="0" w:type="auto"/>
            <w:vAlign w:val="center"/>
            <w:hideMark/>
          </w:tcPr>
          <w:p w14:paraId="6606CF32" w14:textId="77777777" w:rsidR="00325A94" w:rsidRPr="00E203C9" w:rsidRDefault="00325A94" w:rsidP="00F95121">
            <w:pPr>
              <w:jc w:val="center"/>
              <w:rPr>
                <w:rFonts w:eastAsia="Times New Roman"/>
                <w:sz w:val="22"/>
                <w:szCs w:val="22"/>
              </w:rPr>
            </w:pPr>
            <w:r w:rsidRPr="00E203C9">
              <w:rPr>
                <w:rFonts w:eastAsia="Times New Roman"/>
                <w:sz w:val="22"/>
                <w:szCs w:val="22"/>
              </w:rPr>
              <w:t>147.232</w:t>
            </w:r>
            <w:r w:rsidRPr="00E203C9">
              <w:rPr>
                <w:rFonts w:eastAsia="Times New Roman"/>
                <w:sz w:val="22"/>
                <w:szCs w:val="22"/>
                <w:vertAlign w:val="superscript"/>
              </w:rPr>
              <w:t>***</w:t>
            </w:r>
            <w:r w:rsidRPr="00E203C9">
              <w:rPr>
                <w:rFonts w:eastAsia="Times New Roman"/>
                <w:sz w:val="22"/>
                <w:szCs w:val="22"/>
              </w:rPr>
              <w:t xml:space="preserve"> (</w:t>
            </w:r>
            <w:proofErr w:type="spellStart"/>
            <w:r w:rsidRPr="00E203C9">
              <w:rPr>
                <w:rFonts w:eastAsia="Times New Roman"/>
                <w:sz w:val="22"/>
                <w:szCs w:val="22"/>
              </w:rPr>
              <w:t>df</w:t>
            </w:r>
            <w:proofErr w:type="spellEnd"/>
            <w:r w:rsidRPr="00E203C9">
              <w:rPr>
                <w:rFonts w:eastAsia="Times New Roman"/>
                <w:sz w:val="22"/>
                <w:szCs w:val="22"/>
              </w:rPr>
              <w:t xml:space="preserve"> = 13; 8779)</w:t>
            </w:r>
          </w:p>
        </w:tc>
      </w:tr>
      <w:tr w:rsidR="00325A94" w:rsidRPr="00E203C9" w14:paraId="0C96028C" w14:textId="77777777" w:rsidTr="00F95121">
        <w:trPr>
          <w:tblCellSpacing w:w="15" w:type="dxa"/>
        </w:trPr>
        <w:tc>
          <w:tcPr>
            <w:tcW w:w="0" w:type="auto"/>
            <w:gridSpan w:val="4"/>
            <w:tcBorders>
              <w:bottom w:val="single" w:sz="6" w:space="0" w:color="000000"/>
            </w:tcBorders>
            <w:vAlign w:val="center"/>
            <w:hideMark/>
          </w:tcPr>
          <w:p w14:paraId="0C7556F7" w14:textId="77777777" w:rsidR="00325A94" w:rsidRPr="00E203C9" w:rsidRDefault="00325A94" w:rsidP="00F95121">
            <w:pPr>
              <w:jc w:val="center"/>
              <w:rPr>
                <w:rFonts w:eastAsia="Times New Roman"/>
                <w:sz w:val="22"/>
                <w:szCs w:val="22"/>
              </w:rPr>
            </w:pPr>
          </w:p>
        </w:tc>
      </w:tr>
      <w:tr w:rsidR="00325A94" w:rsidRPr="00E203C9" w14:paraId="1E6B31CE" w14:textId="77777777" w:rsidTr="00F95121">
        <w:trPr>
          <w:tblCellSpacing w:w="15" w:type="dxa"/>
        </w:trPr>
        <w:tc>
          <w:tcPr>
            <w:tcW w:w="0" w:type="auto"/>
            <w:vAlign w:val="center"/>
            <w:hideMark/>
          </w:tcPr>
          <w:p w14:paraId="71EC6CE7" w14:textId="77777777" w:rsidR="00325A94" w:rsidRPr="00E203C9" w:rsidRDefault="00325A94" w:rsidP="00F95121">
            <w:pPr>
              <w:rPr>
                <w:rFonts w:eastAsia="Times New Roman"/>
                <w:sz w:val="22"/>
                <w:szCs w:val="22"/>
              </w:rPr>
            </w:pPr>
            <w:r w:rsidRPr="00E203C9">
              <w:rPr>
                <w:rStyle w:val="Emphasis"/>
                <w:sz w:val="22"/>
                <w:szCs w:val="22"/>
              </w:rPr>
              <w:t>Note:</w:t>
            </w:r>
          </w:p>
        </w:tc>
        <w:tc>
          <w:tcPr>
            <w:tcW w:w="0" w:type="auto"/>
            <w:gridSpan w:val="3"/>
            <w:vAlign w:val="center"/>
            <w:hideMark/>
          </w:tcPr>
          <w:p w14:paraId="161AD507" w14:textId="77777777" w:rsidR="00325A94" w:rsidRPr="00E203C9" w:rsidRDefault="00325A94" w:rsidP="00F95121">
            <w:pPr>
              <w:jc w:val="right"/>
              <w:rPr>
                <w:rFonts w:eastAsia="Times New Roman"/>
                <w:sz w:val="22"/>
                <w:szCs w:val="22"/>
              </w:rPr>
            </w:pPr>
            <w:r w:rsidRPr="00E203C9">
              <w:rPr>
                <w:rFonts w:eastAsia="Times New Roman"/>
                <w:sz w:val="22"/>
                <w:szCs w:val="22"/>
                <w:vertAlign w:val="superscript"/>
              </w:rPr>
              <w:t>*</w:t>
            </w:r>
            <w:r w:rsidRPr="00E203C9">
              <w:rPr>
                <w:rFonts w:eastAsia="Times New Roman"/>
                <w:sz w:val="22"/>
                <w:szCs w:val="22"/>
              </w:rPr>
              <w:t>p</w:t>
            </w:r>
            <w:r w:rsidRPr="00E203C9">
              <w:rPr>
                <w:rFonts w:eastAsia="Times New Roman"/>
                <w:sz w:val="22"/>
                <w:szCs w:val="22"/>
                <w:vertAlign w:val="superscript"/>
              </w:rPr>
              <w:t>**</w:t>
            </w:r>
            <w:r w:rsidRPr="00E203C9">
              <w:rPr>
                <w:rFonts w:eastAsia="Times New Roman"/>
                <w:sz w:val="22"/>
                <w:szCs w:val="22"/>
              </w:rPr>
              <w:t>p</w:t>
            </w:r>
            <w:r w:rsidRPr="00E203C9">
              <w:rPr>
                <w:rFonts w:eastAsia="Times New Roman"/>
                <w:sz w:val="22"/>
                <w:szCs w:val="22"/>
                <w:vertAlign w:val="superscript"/>
              </w:rPr>
              <w:t>***</w:t>
            </w:r>
            <w:r w:rsidRPr="00E203C9">
              <w:rPr>
                <w:rFonts w:eastAsia="Times New Roman"/>
                <w:sz w:val="22"/>
                <w:szCs w:val="22"/>
              </w:rPr>
              <w:t>p&lt;0.01</w:t>
            </w:r>
          </w:p>
        </w:tc>
      </w:tr>
    </w:tbl>
    <w:p w14:paraId="73C71186" w14:textId="35ACF3F4" w:rsidR="009F16B5" w:rsidRDefault="009F16B5">
      <w:pPr>
        <w:spacing w:line="240" w:lineRule="auto"/>
        <w:ind w:firstLine="0"/>
        <w:jc w:val="left"/>
      </w:pPr>
    </w:p>
    <w:p w14:paraId="22F5BA65" w14:textId="77777777" w:rsidR="00972AF2" w:rsidRDefault="009F16B5">
      <w:pPr>
        <w:spacing w:line="240" w:lineRule="auto"/>
        <w:ind w:firstLine="0"/>
        <w:jc w:val="left"/>
      </w:pPr>
      <w:r>
        <w:br w:type="page"/>
      </w:r>
    </w:p>
    <w:p w14:paraId="47FC7B80" w14:textId="7A3A29FC" w:rsidR="00972AF2" w:rsidRDefault="00972AF2" w:rsidP="00972AF2">
      <w:pPr>
        <w:pStyle w:val="Caption"/>
        <w:keepNext/>
        <w:jc w:val="left"/>
      </w:pPr>
      <w:bookmarkStart w:id="151" w:name="_Ref170032710"/>
      <w:r>
        <w:lastRenderedPageBreak/>
        <w:t xml:space="preserve">Table </w:t>
      </w:r>
      <w:r w:rsidR="00767205">
        <w:fldChar w:fldCharType="begin"/>
      </w:r>
      <w:r w:rsidR="00767205">
        <w:instrText xml:space="preserve"> SEQ Table \* ARABIC </w:instrText>
      </w:r>
      <w:r w:rsidR="00767205">
        <w:fldChar w:fldCharType="separate"/>
      </w:r>
      <w:r w:rsidR="00767205">
        <w:rPr>
          <w:noProof/>
        </w:rPr>
        <w:t>8</w:t>
      </w:r>
      <w:r w:rsidR="00767205">
        <w:rPr>
          <w:noProof/>
        </w:rPr>
        <w:fldChar w:fldCharType="end"/>
      </w:r>
      <w:bookmarkEnd w:id="151"/>
      <w:r>
        <w:rPr>
          <w:noProof/>
        </w:rPr>
        <w:t xml:space="preserve"> Placebo DiD Results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2602"/>
        <w:gridCol w:w="2737"/>
      </w:tblGrid>
      <w:tr w:rsidR="00AD6A41" w:rsidRPr="00AD6A41" w14:paraId="7F433B05" w14:textId="77777777" w:rsidTr="00AD6A41">
        <w:trPr>
          <w:tblCellSpacing w:w="15" w:type="dxa"/>
          <w:jc w:val="center"/>
        </w:trPr>
        <w:tc>
          <w:tcPr>
            <w:tcW w:w="0" w:type="auto"/>
            <w:gridSpan w:val="3"/>
            <w:tcBorders>
              <w:top w:val="nil"/>
              <w:left w:val="nil"/>
              <w:bottom w:val="nil"/>
              <w:right w:val="nil"/>
            </w:tcBorders>
            <w:vAlign w:val="center"/>
            <w:hideMark/>
          </w:tcPr>
          <w:p w14:paraId="513F2A36" w14:textId="26A6765A" w:rsidR="00AD6A41" w:rsidRPr="00AD6A41" w:rsidRDefault="00C8363A" w:rsidP="00AD6A41">
            <w:pPr>
              <w:spacing w:line="240" w:lineRule="auto"/>
              <w:ind w:firstLine="0"/>
              <w:jc w:val="center"/>
              <w:rPr>
                <w:rFonts w:eastAsia="Times New Roman"/>
              </w:rPr>
            </w:pPr>
            <w:r>
              <w:rPr>
                <w:rFonts w:eastAsia="Times New Roman"/>
                <w:b/>
                <w:bCs/>
              </w:rPr>
              <w:t>Placebo Difference-in-Difference Results</w:t>
            </w:r>
          </w:p>
        </w:tc>
      </w:tr>
      <w:tr w:rsidR="00AD6A41" w:rsidRPr="00AD6A41" w14:paraId="0DA81BC6" w14:textId="77777777" w:rsidTr="00AD6A41">
        <w:trPr>
          <w:tblCellSpacing w:w="15" w:type="dxa"/>
          <w:jc w:val="center"/>
        </w:trPr>
        <w:tc>
          <w:tcPr>
            <w:tcW w:w="0" w:type="auto"/>
            <w:gridSpan w:val="3"/>
            <w:tcBorders>
              <w:bottom w:val="single" w:sz="6" w:space="0" w:color="000000"/>
            </w:tcBorders>
            <w:vAlign w:val="center"/>
            <w:hideMark/>
          </w:tcPr>
          <w:p w14:paraId="513C341D" w14:textId="77777777" w:rsidR="00AD6A41" w:rsidRPr="00AD6A41" w:rsidRDefault="00AD6A41" w:rsidP="00AD6A41">
            <w:pPr>
              <w:spacing w:line="240" w:lineRule="auto"/>
              <w:ind w:firstLine="0"/>
              <w:jc w:val="center"/>
              <w:rPr>
                <w:rFonts w:eastAsia="Times New Roman"/>
              </w:rPr>
            </w:pPr>
          </w:p>
        </w:tc>
      </w:tr>
      <w:tr w:rsidR="00AD6A41" w:rsidRPr="00AD6A41" w14:paraId="4A873A13" w14:textId="77777777" w:rsidTr="00AD6A41">
        <w:trPr>
          <w:tblCellSpacing w:w="15" w:type="dxa"/>
          <w:jc w:val="center"/>
        </w:trPr>
        <w:tc>
          <w:tcPr>
            <w:tcW w:w="0" w:type="auto"/>
            <w:vAlign w:val="center"/>
            <w:hideMark/>
          </w:tcPr>
          <w:p w14:paraId="053E293D" w14:textId="77777777" w:rsidR="00AD6A41" w:rsidRPr="00AD6A41" w:rsidRDefault="00AD6A41" w:rsidP="00AD6A41">
            <w:pPr>
              <w:spacing w:line="240" w:lineRule="auto"/>
              <w:ind w:firstLine="0"/>
              <w:jc w:val="center"/>
              <w:rPr>
                <w:rFonts w:eastAsia="Times New Roman"/>
                <w:sz w:val="20"/>
                <w:szCs w:val="20"/>
              </w:rPr>
            </w:pPr>
          </w:p>
        </w:tc>
        <w:tc>
          <w:tcPr>
            <w:tcW w:w="0" w:type="auto"/>
            <w:gridSpan w:val="2"/>
            <w:vAlign w:val="center"/>
            <w:hideMark/>
          </w:tcPr>
          <w:p w14:paraId="3CC0C661" w14:textId="77777777" w:rsidR="00AD6A41" w:rsidRPr="00AD6A41" w:rsidRDefault="00AD6A41" w:rsidP="00AD6A41">
            <w:pPr>
              <w:spacing w:line="240" w:lineRule="auto"/>
              <w:ind w:firstLine="0"/>
              <w:jc w:val="center"/>
              <w:rPr>
                <w:rFonts w:eastAsia="Times New Roman"/>
              </w:rPr>
            </w:pPr>
            <w:r w:rsidRPr="00AD6A41">
              <w:rPr>
                <w:rFonts w:eastAsia="Times New Roman"/>
              </w:rPr>
              <w:t>Dependent variable: Premium</w:t>
            </w:r>
          </w:p>
        </w:tc>
      </w:tr>
      <w:tr w:rsidR="00AD6A41" w:rsidRPr="00AD6A41" w14:paraId="512142BE" w14:textId="77777777" w:rsidTr="00AD6A41">
        <w:trPr>
          <w:tblCellSpacing w:w="15" w:type="dxa"/>
          <w:jc w:val="center"/>
        </w:trPr>
        <w:tc>
          <w:tcPr>
            <w:tcW w:w="0" w:type="auto"/>
            <w:vAlign w:val="center"/>
            <w:hideMark/>
          </w:tcPr>
          <w:p w14:paraId="40CBC5A4" w14:textId="77777777" w:rsidR="00AD6A41" w:rsidRPr="00AD6A41" w:rsidRDefault="00AD6A41" w:rsidP="00AD6A41">
            <w:pPr>
              <w:spacing w:line="240" w:lineRule="auto"/>
              <w:ind w:firstLine="0"/>
              <w:jc w:val="center"/>
              <w:rPr>
                <w:rFonts w:eastAsia="Times New Roman"/>
              </w:rPr>
            </w:pPr>
          </w:p>
        </w:tc>
        <w:tc>
          <w:tcPr>
            <w:tcW w:w="0" w:type="auto"/>
            <w:gridSpan w:val="2"/>
            <w:tcBorders>
              <w:bottom w:val="single" w:sz="6" w:space="0" w:color="000000"/>
            </w:tcBorders>
            <w:vAlign w:val="center"/>
            <w:hideMark/>
          </w:tcPr>
          <w:p w14:paraId="6469FD24" w14:textId="77777777" w:rsidR="00AD6A41" w:rsidRPr="00AD6A41" w:rsidRDefault="00AD6A41" w:rsidP="00AD6A41">
            <w:pPr>
              <w:spacing w:line="240" w:lineRule="auto"/>
              <w:ind w:firstLine="0"/>
              <w:jc w:val="center"/>
              <w:rPr>
                <w:rFonts w:eastAsia="Times New Roman"/>
                <w:sz w:val="20"/>
                <w:szCs w:val="20"/>
              </w:rPr>
            </w:pPr>
          </w:p>
        </w:tc>
      </w:tr>
      <w:tr w:rsidR="00AD6A41" w:rsidRPr="00AD6A41" w14:paraId="7342A0A7" w14:textId="77777777" w:rsidTr="00AD6A41">
        <w:trPr>
          <w:tblCellSpacing w:w="15" w:type="dxa"/>
          <w:jc w:val="center"/>
        </w:trPr>
        <w:tc>
          <w:tcPr>
            <w:tcW w:w="0" w:type="auto"/>
            <w:vAlign w:val="center"/>
            <w:hideMark/>
          </w:tcPr>
          <w:p w14:paraId="040A45C0" w14:textId="77777777" w:rsidR="00AD6A41" w:rsidRPr="00AD6A41" w:rsidRDefault="00AD6A41" w:rsidP="00AD6A41">
            <w:pPr>
              <w:spacing w:line="240" w:lineRule="auto"/>
              <w:ind w:firstLine="0"/>
              <w:jc w:val="center"/>
              <w:rPr>
                <w:rFonts w:eastAsia="Times New Roman"/>
                <w:sz w:val="20"/>
                <w:szCs w:val="20"/>
              </w:rPr>
            </w:pPr>
          </w:p>
        </w:tc>
        <w:tc>
          <w:tcPr>
            <w:tcW w:w="0" w:type="auto"/>
            <w:vAlign w:val="center"/>
            <w:hideMark/>
          </w:tcPr>
          <w:p w14:paraId="1922783F" w14:textId="77777777" w:rsidR="00AD6A41" w:rsidRPr="00AD6A41" w:rsidRDefault="00AD6A41" w:rsidP="00AD6A41">
            <w:pPr>
              <w:spacing w:line="240" w:lineRule="auto"/>
              <w:ind w:firstLine="0"/>
              <w:jc w:val="center"/>
              <w:rPr>
                <w:rFonts w:eastAsia="Times New Roman"/>
              </w:rPr>
            </w:pPr>
            <w:r w:rsidRPr="00AD6A41">
              <w:rPr>
                <w:rFonts w:eastAsia="Times New Roman"/>
              </w:rPr>
              <w:t>Basic Model</w:t>
            </w:r>
          </w:p>
        </w:tc>
        <w:tc>
          <w:tcPr>
            <w:tcW w:w="0" w:type="auto"/>
            <w:vAlign w:val="center"/>
            <w:hideMark/>
          </w:tcPr>
          <w:p w14:paraId="5A6BC3C7" w14:textId="77777777" w:rsidR="00AD6A41" w:rsidRPr="00AD6A41" w:rsidRDefault="00AD6A41" w:rsidP="00AD6A41">
            <w:pPr>
              <w:spacing w:line="240" w:lineRule="auto"/>
              <w:ind w:firstLine="0"/>
              <w:jc w:val="center"/>
              <w:rPr>
                <w:rFonts w:eastAsia="Times New Roman"/>
              </w:rPr>
            </w:pPr>
            <w:r w:rsidRPr="00AD6A41">
              <w:rPr>
                <w:rFonts w:eastAsia="Times New Roman"/>
              </w:rPr>
              <w:t>Advanced Model</w:t>
            </w:r>
          </w:p>
        </w:tc>
      </w:tr>
      <w:tr w:rsidR="00AD6A41" w:rsidRPr="00AD6A41" w14:paraId="552F82D7" w14:textId="77777777" w:rsidTr="00AD6A41">
        <w:trPr>
          <w:tblCellSpacing w:w="15" w:type="dxa"/>
          <w:jc w:val="center"/>
        </w:trPr>
        <w:tc>
          <w:tcPr>
            <w:tcW w:w="0" w:type="auto"/>
            <w:vAlign w:val="center"/>
            <w:hideMark/>
          </w:tcPr>
          <w:p w14:paraId="5E1A0E11"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89A957E" w14:textId="77777777" w:rsidR="00AD6A41" w:rsidRPr="00AD6A41" w:rsidRDefault="00AD6A41" w:rsidP="00AD6A41">
            <w:pPr>
              <w:spacing w:line="240" w:lineRule="auto"/>
              <w:ind w:firstLine="0"/>
              <w:jc w:val="center"/>
              <w:rPr>
                <w:rFonts w:eastAsia="Times New Roman"/>
              </w:rPr>
            </w:pPr>
            <w:r w:rsidRPr="00AD6A41">
              <w:rPr>
                <w:rFonts w:eastAsia="Times New Roman"/>
              </w:rPr>
              <w:t>(1)</w:t>
            </w:r>
          </w:p>
        </w:tc>
        <w:tc>
          <w:tcPr>
            <w:tcW w:w="0" w:type="auto"/>
            <w:vAlign w:val="center"/>
            <w:hideMark/>
          </w:tcPr>
          <w:p w14:paraId="4D65CB27" w14:textId="77777777" w:rsidR="00AD6A41" w:rsidRPr="00AD6A41" w:rsidRDefault="00AD6A41" w:rsidP="00AD6A41">
            <w:pPr>
              <w:spacing w:line="240" w:lineRule="auto"/>
              <w:ind w:firstLine="0"/>
              <w:jc w:val="center"/>
              <w:rPr>
                <w:rFonts w:eastAsia="Times New Roman"/>
              </w:rPr>
            </w:pPr>
            <w:r w:rsidRPr="00AD6A41">
              <w:rPr>
                <w:rFonts w:eastAsia="Times New Roman"/>
              </w:rPr>
              <w:t>(2)</w:t>
            </w:r>
          </w:p>
        </w:tc>
      </w:tr>
      <w:tr w:rsidR="00AD6A41" w:rsidRPr="00AD6A41" w14:paraId="1E77336D" w14:textId="77777777" w:rsidTr="00AD6A41">
        <w:trPr>
          <w:tblCellSpacing w:w="15" w:type="dxa"/>
          <w:jc w:val="center"/>
        </w:trPr>
        <w:tc>
          <w:tcPr>
            <w:tcW w:w="0" w:type="auto"/>
            <w:gridSpan w:val="3"/>
            <w:tcBorders>
              <w:bottom w:val="single" w:sz="6" w:space="0" w:color="000000"/>
            </w:tcBorders>
            <w:vAlign w:val="center"/>
            <w:hideMark/>
          </w:tcPr>
          <w:p w14:paraId="1ABB4C9F" w14:textId="77777777" w:rsidR="00AD6A41" w:rsidRPr="00AD6A41" w:rsidRDefault="00AD6A41" w:rsidP="00AD6A41">
            <w:pPr>
              <w:spacing w:line="240" w:lineRule="auto"/>
              <w:ind w:firstLine="0"/>
              <w:jc w:val="center"/>
              <w:rPr>
                <w:rFonts w:eastAsia="Times New Roman"/>
              </w:rPr>
            </w:pPr>
          </w:p>
        </w:tc>
      </w:tr>
      <w:tr w:rsidR="00AD6A41" w:rsidRPr="00AD6A41" w14:paraId="449B5634" w14:textId="77777777" w:rsidTr="00AD6A41">
        <w:trPr>
          <w:tblCellSpacing w:w="15" w:type="dxa"/>
          <w:jc w:val="center"/>
        </w:trPr>
        <w:tc>
          <w:tcPr>
            <w:tcW w:w="0" w:type="auto"/>
            <w:vAlign w:val="center"/>
            <w:hideMark/>
          </w:tcPr>
          <w:p w14:paraId="5DFC90E5" w14:textId="77777777" w:rsidR="00AD6A41" w:rsidRPr="00AD6A41" w:rsidRDefault="00AD6A41" w:rsidP="00AD6A41">
            <w:pPr>
              <w:spacing w:line="240" w:lineRule="auto"/>
              <w:ind w:firstLine="0"/>
              <w:jc w:val="left"/>
              <w:rPr>
                <w:rFonts w:eastAsia="Times New Roman"/>
              </w:rPr>
            </w:pPr>
            <w:r w:rsidRPr="00AD6A41">
              <w:rPr>
                <w:rFonts w:eastAsia="Times New Roman"/>
              </w:rPr>
              <w:t>Group</w:t>
            </w:r>
          </w:p>
        </w:tc>
        <w:tc>
          <w:tcPr>
            <w:tcW w:w="0" w:type="auto"/>
            <w:vAlign w:val="center"/>
            <w:hideMark/>
          </w:tcPr>
          <w:p w14:paraId="3D4F9927" w14:textId="77777777" w:rsidR="00AD6A41" w:rsidRPr="00AD6A41" w:rsidRDefault="00AD6A41" w:rsidP="00AD6A41">
            <w:pPr>
              <w:spacing w:line="240" w:lineRule="auto"/>
              <w:ind w:firstLine="0"/>
              <w:jc w:val="center"/>
              <w:rPr>
                <w:rFonts w:eastAsia="Times New Roman"/>
              </w:rPr>
            </w:pPr>
            <w:r w:rsidRPr="00AD6A41">
              <w:rPr>
                <w:rFonts w:eastAsia="Times New Roman"/>
              </w:rPr>
              <w:t>1.6566</w:t>
            </w:r>
            <w:r w:rsidRPr="00AD6A41">
              <w:rPr>
                <w:rFonts w:eastAsia="Times New Roman"/>
                <w:vertAlign w:val="superscript"/>
              </w:rPr>
              <w:t>***</w:t>
            </w:r>
          </w:p>
        </w:tc>
        <w:tc>
          <w:tcPr>
            <w:tcW w:w="0" w:type="auto"/>
            <w:vAlign w:val="center"/>
            <w:hideMark/>
          </w:tcPr>
          <w:p w14:paraId="31B33F97" w14:textId="77777777" w:rsidR="00AD6A41" w:rsidRPr="00AD6A41" w:rsidRDefault="00AD6A41" w:rsidP="00AD6A41">
            <w:pPr>
              <w:spacing w:line="240" w:lineRule="auto"/>
              <w:ind w:firstLine="0"/>
              <w:jc w:val="center"/>
              <w:rPr>
                <w:rFonts w:eastAsia="Times New Roman"/>
              </w:rPr>
            </w:pPr>
            <w:r w:rsidRPr="00AD6A41">
              <w:rPr>
                <w:rFonts w:eastAsia="Times New Roman"/>
              </w:rPr>
              <w:t>1.4077</w:t>
            </w:r>
            <w:r w:rsidRPr="00AD6A41">
              <w:rPr>
                <w:rFonts w:eastAsia="Times New Roman"/>
                <w:vertAlign w:val="superscript"/>
              </w:rPr>
              <w:t>***</w:t>
            </w:r>
          </w:p>
        </w:tc>
      </w:tr>
      <w:tr w:rsidR="00AD6A41" w:rsidRPr="00AD6A41" w14:paraId="4E4A4A1E" w14:textId="77777777" w:rsidTr="00AD6A41">
        <w:trPr>
          <w:tblCellSpacing w:w="15" w:type="dxa"/>
          <w:jc w:val="center"/>
        </w:trPr>
        <w:tc>
          <w:tcPr>
            <w:tcW w:w="0" w:type="auto"/>
            <w:vAlign w:val="center"/>
            <w:hideMark/>
          </w:tcPr>
          <w:p w14:paraId="1646D445"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364A2A91" w14:textId="77777777" w:rsidR="00AD6A41" w:rsidRPr="00AD6A41" w:rsidRDefault="00AD6A41" w:rsidP="00AD6A41">
            <w:pPr>
              <w:spacing w:line="240" w:lineRule="auto"/>
              <w:ind w:firstLine="0"/>
              <w:jc w:val="center"/>
              <w:rPr>
                <w:rFonts w:eastAsia="Times New Roman"/>
              </w:rPr>
            </w:pPr>
            <w:r w:rsidRPr="00AD6A41">
              <w:rPr>
                <w:rFonts w:eastAsia="Times New Roman"/>
              </w:rPr>
              <w:t>(0.4343)</w:t>
            </w:r>
          </w:p>
        </w:tc>
        <w:tc>
          <w:tcPr>
            <w:tcW w:w="0" w:type="auto"/>
            <w:vAlign w:val="center"/>
            <w:hideMark/>
          </w:tcPr>
          <w:p w14:paraId="564FCBCD" w14:textId="77777777" w:rsidR="00AD6A41" w:rsidRPr="00AD6A41" w:rsidRDefault="00AD6A41" w:rsidP="00AD6A41">
            <w:pPr>
              <w:spacing w:line="240" w:lineRule="auto"/>
              <w:ind w:firstLine="0"/>
              <w:jc w:val="center"/>
              <w:rPr>
                <w:rFonts w:eastAsia="Times New Roman"/>
              </w:rPr>
            </w:pPr>
            <w:r w:rsidRPr="00AD6A41">
              <w:rPr>
                <w:rFonts w:eastAsia="Times New Roman"/>
              </w:rPr>
              <w:t>(0.4357)</w:t>
            </w:r>
          </w:p>
        </w:tc>
      </w:tr>
      <w:tr w:rsidR="00AD6A41" w:rsidRPr="00AD6A41" w14:paraId="47671D96" w14:textId="77777777" w:rsidTr="00AD6A41">
        <w:trPr>
          <w:tblCellSpacing w:w="15" w:type="dxa"/>
          <w:jc w:val="center"/>
        </w:trPr>
        <w:tc>
          <w:tcPr>
            <w:tcW w:w="0" w:type="auto"/>
            <w:vAlign w:val="center"/>
            <w:hideMark/>
          </w:tcPr>
          <w:p w14:paraId="130A4827" w14:textId="77777777" w:rsidR="00AD6A41" w:rsidRPr="00AD6A41" w:rsidRDefault="00AD6A41" w:rsidP="00AD6A41">
            <w:pPr>
              <w:spacing w:line="240" w:lineRule="auto"/>
              <w:ind w:firstLine="0"/>
              <w:jc w:val="left"/>
              <w:rPr>
                <w:rFonts w:eastAsia="Times New Roman"/>
              </w:rPr>
            </w:pPr>
            <w:r w:rsidRPr="00AD6A41">
              <w:rPr>
                <w:rFonts w:eastAsia="Times New Roman"/>
              </w:rPr>
              <w:t>Period</w:t>
            </w:r>
          </w:p>
        </w:tc>
        <w:tc>
          <w:tcPr>
            <w:tcW w:w="0" w:type="auto"/>
            <w:vAlign w:val="center"/>
            <w:hideMark/>
          </w:tcPr>
          <w:p w14:paraId="0C7EBF30" w14:textId="77777777" w:rsidR="00AD6A41" w:rsidRPr="00AD6A41" w:rsidRDefault="00AD6A41" w:rsidP="00AD6A41">
            <w:pPr>
              <w:spacing w:line="240" w:lineRule="auto"/>
              <w:ind w:firstLine="0"/>
              <w:jc w:val="center"/>
              <w:rPr>
                <w:rFonts w:eastAsia="Times New Roman"/>
              </w:rPr>
            </w:pPr>
            <w:r w:rsidRPr="00AD6A41">
              <w:rPr>
                <w:rFonts w:eastAsia="Times New Roman"/>
              </w:rPr>
              <w:t>-0.5706</w:t>
            </w:r>
          </w:p>
        </w:tc>
        <w:tc>
          <w:tcPr>
            <w:tcW w:w="0" w:type="auto"/>
            <w:vAlign w:val="center"/>
            <w:hideMark/>
          </w:tcPr>
          <w:p w14:paraId="75793EB2" w14:textId="77777777" w:rsidR="00AD6A41" w:rsidRPr="00AD6A41" w:rsidRDefault="00AD6A41" w:rsidP="00AD6A41">
            <w:pPr>
              <w:spacing w:line="240" w:lineRule="auto"/>
              <w:ind w:firstLine="0"/>
              <w:jc w:val="center"/>
              <w:rPr>
                <w:rFonts w:eastAsia="Times New Roman"/>
              </w:rPr>
            </w:pPr>
            <w:r w:rsidRPr="00AD6A41">
              <w:rPr>
                <w:rFonts w:eastAsia="Times New Roman"/>
              </w:rPr>
              <w:t>-0.4838</w:t>
            </w:r>
          </w:p>
        </w:tc>
      </w:tr>
      <w:tr w:rsidR="00AD6A41" w:rsidRPr="00AD6A41" w14:paraId="34A98B59" w14:textId="77777777" w:rsidTr="00AD6A41">
        <w:trPr>
          <w:tblCellSpacing w:w="15" w:type="dxa"/>
          <w:jc w:val="center"/>
        </w:trPr>
        <w:tc>
          <w:tcPr>
            <w:tcW w:w="0" w:type="auto"/>
            <w:vAlign w:val="center"/>
            <w:hideMark/>
          </w:tcPr>
          <w:p w14:paraId="59E6E51F"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9F0CA1B" w14:textId="77777777" w:rsidR="00AD6A41" w:rsidRPr="00AD6A41" w:rsidRDefault="00AD6A41" w:rsidP="00AD6A41">
            <w:pPr>
              <w:spacing w:line="240" w:lineRule="auto"/>
              <w:ind w:firstLine="0"/>
              <w:jc w:val="center"/>
              <w:rPr>
                <w:rFonts w:eastAsia="Times New Roman"/>
              </w:rPr>
            </w:pPr>
            <w:r w:rsidRPr="00AD6A41">
              <w:rPr>
                <w:rFonts w:eastAsia="Times New Roman"/>
              </w:rPr>
              <w:t>(0.5826)</w:t>
            </w:r>
          </w:p>
        </w:tc>
        <w:tc>
          <w:tcPr>
            <w:tcW w:w="0" w:type="auto"/>
            <w:vAlign w:val="center"/>
            <w:hideMark/>
          </w:tcPr>
          <w:p w14:paraId="75861A3D" w14:textId="77777777" w:rsidR="00AD6A41" w:rsidRPr="00AD6A41" w:rsidRDefault="00AD6A41" w:rsidP="00AD6A41">
            <w:pPr>
              <w:spacing w:line="240" w:lineRule="auto"/>
              <w:ind w:firstLine="0"/>
              <w:jc w:val="center"/>
              <w:rPr>
                <w:rFonts w:eastAsia="Times New Roman"/>
              </w:rPr>
            </w:pPr>
            <w:r w:rsidRPr="00AD6A41">
              <w:rPr>
                <w:rFonts w:eastAsia="Times New Roman"/>
              </w:rPr>
              <w:t>(0.5799)</w:t>
            </w:r>
          </w:p>
        </w:tc>
      </w:tr>
      <w:tr w:rsidR="00AD6A41" w:rsidRPr="00AD6A41" w14:paraId="3E0BD062" w14:textId="77777777" w:rsidTr="00AD6A41">
        <w:trPr>
          <w:tblCellSpacing w:w="15" w:type="dxa"/>
          <w:jc w:val="center"/>
        </w:trPr>
        <w:tc>
          <w:tcPr>
            <w:tcW w:w="0" w:type="auto"/>
            <w:vAlign w:val="center"/>
            <w:hideMark/>
          </w:tcPr>
          <w:p w14:paraId="6753B277" w14:textId="77777777" w:rsidR="00AD6A41" w:rsidRPr="00AD6A41" w:rsidRDefault="00AD6A41" w:rsidP="00AD6A41">
            <w:pPr>
              <w:spacing w:line="240" w:lineRule="auto"/>
              <w:ind w:firstLine="0"/>
              <w:jc w:val="left"/>
              <w:rPr>
                <w:rFonts w:eastAsia="Times New Roman"/>
              </w:rPr>
            </w:pPr>
            <w:r w:rsidRPr="00AD6A41">
              <w:rPr>
                <w:rFonts w:eastAsia="Times New Roman"/>
              </w:rPr>
              <w:t>Tenor</w:t>
            </w:r>
          </w:p>
        </w:tc>
        <w:tc>
          <w:tcPr>
            <w:tcW w:w="0" w:type="auto"/>
            <w:vAlign w:val="center"/>
            <w:hideMark/>
          </w:tcPr>
          <w:p w14:paraId="10F276F8"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40CAC59C" w14:textId="77777777" w:rsidR="00AD6A41" w:rsidRPr="00AD6A41" w:rsidRDefault="00AD6A41" w:rsidP="00AD6A41">
            <w:pPr>
              <w:spacing w:line="240" w:lineRule="auto"/>
              <w:ind w:firstLine="0"/>
              <w:jc w:val="center"/>
              <w:rPr>
                <w:rFonts w:eastAsia="Times New Roman"/>
              </w:rPr>
            </w:pPr>
            <w:r w:rsidRPr="00AD6A41">
              <w:rPr>
                <w:rFonts w:eastAsia="Times New Roman"/>
              </w:rPr>
              <w:t>0.0301</w:t>
            </w:r>
            <w:r w:rsidRPr="00AD6A41">
              <w:rPr>
                <w:rFonts w:eastAsia="Times New Roman"/>
                <w:vertAlign w:val="superscript"/>
              </w:rPr>
              <w:t>***</w:t>
            </w:r>
          </w:p>
        </w:tc>
      </w:tr>
      <w:tr w:rsidR="00AD6A41" w:rsidRPr="00AD6A41" w14:paraId="2F8DD8A2" w14:textId="77777777" w:rsidTr="00AD6A41">
        <w:trPr>
          <w:tblCellSpacing w:w="15" w:type="dxa"/>
          <w:jc w:val="center"/>
        </w:trPr>
        <w:tc>
          <w:tcPr>
            <w:tcW w:w="0" w:type="auto"/>
            <w:vAlign w:val="center"/>
            <w:hideMark/>
          </w:tcPr>
          <w:p w14:paraId="664609DA"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7F4F0A0"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ABFEA56" w14:textId="77777777" w:rsidR="00AD6A41" w:rsidRPr="00AD6A41" w:rsidRDefault="00AD6A41" w:rsidP="00AD6A41">
            <w:pPr>
              <w:spacing w:line="240" w:lineRule="auto"/>
              <w:ind w:firstLine="0"/>
              <w:jc w:val="center"/>
              <w:rPr>
                <w:rFonts w:eastAsia="Times New Roman"/>
              </w:rPr>
            </w:pPr>
            <w:r w:rsidRPr="00AD6A41">
              <w:rPr>
                <w:rFonts w:eastAsia="Times New Roman"/>
              </w:rPr>
              <w:t>(0.0077)</w:t>
            </w:r>
          </w:p>
        </w:tc>
      </w:tr>
      <w:tr w:rsidR="00AD6A41" w:rsidRPr="00AD6A41" w14:paraId="344DA2AC" w14:textId="77777777" w:rsidTr="00AD6A41">
        <w:trPr>
          <w:tblCellSpacing w:w="15" w:type="dxa"/>
          <w:jc w:val="center"/>
        </w:trPr>
        <w:tc>
          <w:tcPr>
            <w:tcW w:w="0" w:type="auto"/>
            <w:vAlign w:val="center"/>
            <w:hideMark/>
          </w:tcPr>
          <w:p w14:paraId="6FBC8E33" w14:textId="77777777" w:rsidR="00AD6A41" w:rsidRPr="00AD6A41" w:rsidRDefault="00AD6A41" w:rsidP="00AD6A41">
            <w:pPr>
              <w:spacing w:line="240" w:lineRule="auto"/>
              <w:ind w:firstLine="0"/>
              <w:jc w:val="left"/>
              <w:rPr>
                <w:rFonts w:eastAsia="Times New Roman"/>
              </w:rPr>
            </w:pPr>
            <w:r w:rsidRPr="00AD6A41">
              <w:rPr>
                <w:rFonts w:eastAsia="Times New Roman"/>
              </w:rPr>
              <w:t>Log Notional</w:t>
            </w:r>
          </w:p>
        </w:tc>
        <w:tc>
          <w:tcPr>
            <w:tcW w:w="0" w:type="auto"/>
            <w:vAlign w:val="center"/>
            <w:hideMark/>
          </w:tcPr>
          <w:p w14:paraId="2FA82214"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60303427" w14:textId="77777777" w:rsidR="00AD6A41" w:rsidRPr="00AD6A41" w:rsidRDefault="00AD6A41" w:rsidP="00AD6A41">
            <w:pPr>
              <w:spacing w:line="240" w:lineRule="auto"/>
              <w:ind w:firstLine="0"/>
              <w:jc w:val="center"/>
              <w:rPr>
                <w:rFonts w:eastAsia="Times New Roman"/>
              </w:rPr>
            </w:pPr>
            <w:r w:rsidRPr="00AD6A41">
              <w:rPr>
                <w:rFonts w:eastAsia="Times New Roman"/>
              </w:rPr>
              <w:t>-0.0219</w:t>
            </w:r>
          </w:p>
        </w:tc>
      </w:tr>
      <w:tr w:rsidR="00AD6A41" w:rsidRPr="00AD6A41" w14:paraId="5C74C1C4" w14:textId="77777777" w:rsidTr="00AD6A41">
        <w:trPr>
          <w:tblCellSpacing w:w="15" w:type="dxa"/>
          <w:jc w:val="center"/>
        </w:trPr>
        <w:tc>
          <w:tcPr>
            <w:tcW w:w="0" w:type="auto"/>
            <w:vAlign w:val="center"/>
            <w:hideMark/>
          </w:tcPr>
          <w:p w14:paraId="2166668B"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7078B5F7"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61E9ABE8" w14:textId="77777777" w:rsidR="00AD6A41" w:rsidRPr="00AD6A41" w:rsidRDefault="00AD6A41" w:rsidP="00AD6A41">
            <w:pPr>
              <w:spacing w:line="240" w:lineRule="auto"/>
              <w:ind w:firstLine="0"/>
              <w:jc w:val="center"/>
              <w:rPr>
                <w:rFonts w:eastAsia="Times New Roman"/>
              </w:rPr>
            </w:pPr>
            <w:r w:rsidRPr="00AD6A41">
              <w:rPr>
                <w:rFonts w:eastAsia="Times New Roman"/>
              </w:rPr>
              <w:t>(0.0595)</w:t>
            </w:r>
          </w:p>
        </w:tc>
      </w:tr>
      <w:tr w:rsidR="00AD6A41" w:rsidRPr="00AD6A41" w14:paraId="4A0E56E2" w14:textId="77777777" w:rsidTr="00AD6A41">
        <w:trPr>
          <w:tblCellSpacing w:w="15" w:type="dxa"/>
          <w:jc w:val="center"/>
        </w:trPr>
        <w:tc>
          <w:tcPr>
            <w:tcW w:w="0" w:type="auto"/>
            <w:vAlign w:val="center"/>
            <w:hideMark/>
          </w:tcPr>
          <w:p w14:paraId="063A57EB" w14:textId="77777777" w:rsidR="00AD6A41" w:rsidRPr="00AD6A41" w:rsidRDefault="00AD6A41" w:rsidP="00AD6A41">
            <w:pPr>
              <w:spacing w:line="240" w:lineRule="auto"/>
              <w:ind w:firstLine="0"/>
              <w:jc w:val="left"/>
              <w:rPr>
                <w:rFonts w:eastAsia="Times New Roman"/>
              </w:rPr>
            </w:pPr>
            <w:r w:rsidRPr="00AD6A41">
              <w:rPr>
                <w:rFonts w:eastAsia="Times New Roman"/>
              </w:rPr>
              <w:t>Capped</w:t>
            </w:r>
          </w:p>
        </w:tc>
        <w:tc>
          <w:tcPr>
            <w:tcW w:w="0" w:type="auto"/>
            <w:vAlign w:val="center"/>
            <w:hideMark/>
          </w:tcPr>
          <w:p w14:paraId="074B9270"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793D91C6" w14:textId="77777777" w:rsidR="00AD6A41" w:rsidRPr="00AD6A41" w:rsidRDefault="00AD6A41" w:rsidP="00AD6A41">
            <w:pPr>
              <w:spacing w:line="240" w:lineRule="auto"/>
              <w:ind w:firstLine="0"/>
              <w:jc w:val="center"/>
              <w:rPr>
                <w:rFonts w:eastAsia="Times New Roman"/>
              </w:rPr>
            </w:pPr>
            <w:r w:rsidRPr="00AD6A41">
              <w:rPr>
                <w:rFonts w:eastAsia="Times New Roman"/>
              </w:rPr>
              <w:t>-0.8827</w:t>
            </w:r>
            <w:r w:rsidRPr="00AD6A41">
              <w:rPr>
                <w:rFonts w:eastAsia="Times New Roman"/>
                <w:vertAlign w:val="superscript"/>
              </w:rPr>
              <w:t>***</w:t>
            </w:r>
          </w:p>
        </w:tc>
      </w:tr>
      <w:tr w:rsidR="00AD6A41" w:rsidRPr="00AD6A41" w14:paraId="7D9AD496" w14:textId="77777777" w:rsidTr="00AD6A41">
        <w:trPr>
          <w:tblCellSpacing w:w="15" w:type="dxa"/>
          <w:jc w:val="center"/>
        </w:trPr>
        <w:tc>
          <w:tcPr>
            <w:tcW w:w="0" w:type="auto"/>
            <w:vAlign w:val="center"/>
            <w:hideMark/>
          </w:tcPr>
          <w:p w14:paraId="232802FB"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510719B8"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8728D13" w14:textId="77777777" w:rsidR="00AD6A41" w:rsidRPr="00AD6A41" w:rsidRDefault="00AD6A41" w:rsidP="00AD6A41">
            <w:pPr>
              <w:spacing w:line="240" w:lineRule="auto"/>
              <w:ind w:firstLine="0"/>
              <w:jc w:val="center"/>
              <w:rPr>
                <w:rFonts w:eastAsia="Times New Roman"/>
              </w:rPr>
            </w:pPr>
            <w:r w:rsidRPr="00AD6A41">
              <w:rPr>
                <w:rFonts w:eastAsia="Times New Roman"/>
              </w:rPr>
              <w:t>(0.1572)</w:t>
            </w:r>
          </w:p>
        </w:tc>
      </w:tr>
      <w:tr w:rsidR="00AD6A41" w:rsidRPr="00AD6A41" w14:paraId="158AABB0" w14:textId="77777777" w:rsidTr="00AD6A41">
        <w:trPr>
          <w:tblCellSpacing w:w="15" w:type="dxa"/>
          <w:jc w:val="center"/>
        </w:trPr>
        <w:tc>
          <w:tcPr>
            <w:tcW w:w="0" w:type="auto"/>
            <w:vAlign w:val="center"/>
            <w:hideMark/>
          </w:tcPr>
          <w:p w14:paraId="37DA71A8" w14:textId="77777777" w:rsidR="00AD6A41" w:rsidRPr="00AD6A41" w:rsidRDefault="00AD6A41" w:rsidP="00AD6A41">
            <w:pPr>
              <w:spacing w:line="240" w:lineRule="auto"/>
              <w:ind w:firstLine="0"/>
              <w:jc w:val="left"/>
              <w:rPr>
                <w:rFonts w:eastAsia="Times New Roman"/>
              </w:rPr>
            </w:pPr>
            <w:r w:rsidRPr="00AD6A41">
              <w:rPr>
                <w:rFonts w:eastAsia="Times New Roman"/>
              </w:rPr>
              <w:t>Morning Session</w:t>
            </w:r>
          </w:p>
        </w:tc>
        <w:tc>
          <w:tcPr>
            <w:tcW w:w="0" w:type="auto"/>
            <w:vAlign w:val="center"/>
            <w:hideMark/>
          </w:tcPr>
          <w:p w14:paraId="52471AEA"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0CE05788" w14:textId="77777777" w:rsidR="00AD6A41" w:rsidRPr="00AD6A41" w:rsidRDefault="00AD6A41" w:rsidP="00AD6A41">
            <w:pPr>
              <w:spacing w:line="240" w:lineRule="auto"/>
              <w:ind w:firstLine="0"/>
              <w:jc w:val="center"/>
              <w:rPr>
                <w:rFonts w:eastAsia="Times New Roman"/>
              </w:rPr>
            </w:pPr>
            <w:r w:rsidRPr="00AD6A41">
              <w:rPr>
                <w:rFonts w:eastAsia="Times New Roman"/>
              </w:rPr>
              <w:t>0.2761</w:t>
            </w:r>
            <w:r w:rsidRPr="00AD6A41">
              <w:rPr>
                <w:rFonts w:eastAsia="Times New Roman"/>
                <w:vertAlign w:val="superscript"/>
              </w:rPr>
              <w:t>*</w:t>
            </w:r>
          </w:p>
        </w:tc>
      </w:tr>
      <w:tr w:rsidR="00AD6A41" w:rsidRPr="00AD6A41" w14:paraId="2D62B78B" w14:textId="77777777" w:rsidTr="00AD6A41">
        <w:trPr>
          <w:tblCellSpacing w:w="15" w:type="dxa"/>
          <w:jc w:val="center"/>
        </w:trPr>
        <w:tc>
          <w:tcPr>
            <w:tcW w:w="0" w:type="auto"/>
            <w:vAlign w:val="center"/>
            <w:hideMark/>
          </w:tcPr>
          <w:p w14:paraId="03E94A05"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7C95572"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1DFAFA8" w14:textId="77777777" w:rsidR="00AD6A41" w:rsidRPr="00AD6A41" w:rsidRDefault="00AD6A41" w:rsidP="00AD6A41">
            <w:pPr>
              <w:spacing w:line="240" w:lineRule="auto"/>
              <w:ind w:firstLine="0"/>
              <w:jc w:val="center"/>
              <w:rPr>
                <w:rFonts w:eastAsia="Times New Roman"/>
              </w:rPr>
            </w:pPr>
            <w:r w:rsidRPr="00AD6A41">
              <w:rPr>
                <w:rFonts w:eastAsia="Times New Roman"/>
              </w:rPr>
              <w:t>(0.1520)</w:t>
            </w:r>
          </w:p>
        </w:tc>
      </w:tr>
      <w:tr w:rsidR="00AD6A41" w:rsidRPr="00AD6A41" w14:paraId="31361D15" w14:textId="77777777" w:rsidTr="00AD6A41">
        <w:trPr>
          <w:tblCellSpacing w:w="15" w:type="dxa"/>
          <w:jc w:val="center"/>
        </w:trPr>
        <w:tc>
          <w:tcPr>
            <w:tcW w:w="0" w:type="auto"/>
            <w:vAlign w:val="center"/>
            <w:hideMark/>
          </w:tcPr>
          <w:p w14:paraId="3F281E8C" w14:textId="77777777" w:rsidR="00AD6A41" w:rsidRPr="00AD6A41" w:rsidRDefault="00AD6A41" w:rsidP="00AD6A41">
            <w:pPr>
              <w:spacing w:line="240" w:lineRule="auto"/>
              <w:ind w:firstLine="0"/>
              <w:jc w:val="left"/>
              <w:rPr>
                <w:rFonts w:eastAsia="Times New Roman"/>
              </w:rPr>
            </w:pPr>
            <w:r w:rsidRPr="00AD6A41">
              <w:rPr>
                <w:rFonts w:eastAsia="Times New Roman"/>
              </w:rPr>
              <w:t>Afternoon Session</w:t>
            </w:r>
          </w:p>
        </w:tc>
        <w:tc>
          <w:tcPr>
            <w:tcW w:w="0" w:type="auto"/>
            <w:vAlign w:val="center"/>
            <w:hideMark/>
          </w:tcPr>
          <w:p w14:paraId="0128AC8B"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106FEF25" w14:textId="77777777" w:rsidR="00AD6A41" w:rsidRPr="00AD6A41" w:rsidRDefault="00AD6A41" w:rsidP="00AD6A41">
            <w:pPr>
              <w:spacing w:line="240" w:lineRule="auto"/>
              <w:ind w:firstLine="0"/>
              <w:jc w:val="center"/>
              <w:rPr>
                <w:rFonts w:eastAsia="Times New Roman"/>
              </w:rPr>
            </w:pPr>
            <w:r w:rsidRPr="00AD6A41">
              <w:rPr>
                <w:rFonts w:eastAsia="Times New Roman"/>
              </w:rPr>
              <w:t>0.3836</w:t>
            </w:r>
            <w:r w:rsidRPr="00AD6A41">
              <w:rPr>
                <w:rFonts w:eastAsia="Times New Roman"/>
                <w:vertAlign w:val="superscript"/>
              </w:rPr>
              <w:t>**</w:t>
            </w:r>
          </w:p>
        </w:tc>
      </w:tr>
      <w:tr w:rsidR="00AD6A41" w:rsidRPr="00AD6A41" w14:paraId="5F6DEDA8" w14:textId="77777777" w:rsidTr="00AD6A41">
        <w:trPr>
          <w:tblCellSpacing w:w="15" w:type="dxa"/>
          <w:jc w:val="center"/>
        </w:trPr>
        <w:tc>
          <w:tcPr>
            <w:tcW w:w="0" w:type="auto"/>
            <w:vAlign w:val="center"/>
            <w:hideMark/>
          </w:tcPr>
          <w:p w14:paraId="04068E47"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A8CFB3F"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5D8F599E" w14:textId="77777777" w:rsidR="00AD6A41" w:rsidRPr="00AD6A41" w:rsidRDefault="00AD6A41" w:rsidP="00AD6A41">
            <w:pPr>
              <w:spacing w:line="240" w:lineRule="auto"/>
              <w:ind w:firstLine="0"/>
              <w:jc w:val="center"/>
              <w:rPr>
                <w:rFonts w:eastAsia="Times New Roman"/>
              </w:rPr>
            </w:pPr>
            <w:r w:rsidRPr="00AD6A41">
              <w:rPr>
                <w:rFonts w:eastAsia="Times New Roman"/>
              </w:rPr>
              <w:t>(0.1600)</w:t>
            </w:r>
          </w:p>
        </w:tc>
      </w:tr>
      <w:tr w:rsidR="00AD6A41" w:rsidRPr="00AD6A41" w14:paraId="617B68E4" w14:textId="77777777" w:rsidTr="00AD6A41">
        <w:trPr>
          <w:tblCellSpacing w:w="15" w:type="dxa"/>
          <w:jc w:val="center"/>
        </w:trPr>
        <w:tc>
          <w:tcPr>
            <w:tcW w:w="0" w:type="auto"/>
            <w:vAlign w:val="center"/>
            <w:hideMark/>
          </w:tcPr>
          <w:p w14:paraId="174333CE" w14:textId="77777777" w:rsidR="00AD6A41" w:rsidRPr="00AD6A41" w:rsidRDefault="00AD6A41" w:rsidP="00AD6A41">
            <w:pPr>
              <w:spacing w:line="240" w:lineRule="auto"/>
              <w:ind w:firstLine="0"/>
              <w:jc w:val="left"/>
              <w:rPr>
                <w:rFonts w:eastAsia="Times New Roman"/>
              </w:rPr>
            </w:pPr>
            <w:r w:rsidRPr="00AD6A41">
              <w:rPr>
                <w:rFonts w:eastAsia="Times New Roman"/>
              </w:rPr>
              <w:t>Off Hours</w:t>
            </w:r>
          </w:p>
        </w:tc>
        <w:tc>
          <w:tcPr>
            <w:tcW w:w="0" w:type="auto"/>
            <w:vAlign w:val="center"/>
            <w:hideMark/>
          </w:tcPr>
          <w:p w14:paraId="08271D49"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5F9B3CE1" w14:textId="77777777" w:rsidR="00AD6A41" w:rsidRPr="00AD6A41" w:rsidRDefault="00AD6A41" w:rsidP="00AD6A41">
            <w:pPr>
              <w:spacing w:line="240" w:lineRule="auto"/>
              <w:ind w:firstLine="0"/>
              <w:jc w:val="center"/>
              <w:rPr>
                <w:rFonts w:eastAsia="Times New Roman"/>
              </w:rPr>
            </w:pPr>
            <w:r w:rsidRPr="00AD6A41">
              <w:rPr>
                <w:rFonts w:eastAsia="Times New Roman"/>
              </w:rPr>
              <w:t>0.0617</w:t>
            </w:r>
          </w:p>
        </w:tc>
      </w:tr>
      <w:tr w:rsidR="00AD6A41" w:rsidRPr="00AD6A41" w14:paraId="1E11493F" w14:textId="77777777" w:rsidTr="00AD6A41">
        <w:trPr>
          <w:tblCellSpacing w:w="15" w:type="dxa"/>
          <w:jc w:val="center"/>
        </w:trPr>
        <w:tc>
          <w:tcPr>
            <w:tcW w:w="0" w:type="auto"/>
            <w:vAlign w:val="center"/>
            <w:hideMark/>
          </w:tcPr>
          <w:p w14:paraId="5673D4E9"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34BBBF91"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21B0FE1C" w14:textId="77777777" w:rsidR="00AD6A41" w:rsidRPr="00AD6A41" w:rsidRDefault="00AD6A41" w:rsidP="00AD6A41">
            <w:pPr>
              <w:spacing w:line="240" w:lineRule="auto"/>
              <w:ind w:firstLine="0"/>
              <w:jc w:val="center"/>
              <w:rPr>
                <w:rFonts w:eastAsia="Times New Roman"/>
              </w:rPr>
            </w:pPr>
            <w:r w:rsidRPr="00AD6A41">
              <w:rPr>
                <w:rFonts w:eastAsia="Times New Roman"/>
              </w:rPr>
              <w:t>(0.1802)</w:t>
            </w:r>
          </w:p>
        </w:tc>
      </w:tr>
      <w:tr w:rsidR="00AD6A41" w:rsidRPr="00AD6A41" w14:paraId="26D509FA" w14:textId="77777777" w:rsidTr="00AD6A41">
        <w:trPr>
          <w:tblCellSpacing w:w="15" w:type="dxa"/>
          <w:jc w:val="center"/>
        </w:trPr>
        <w:tc>
          <w:tcPr>
            <w:tcW w:w="0" w:type="auto"/>
            <w:vAlign w:val="center"/>
            <w:hideMark/>
          </w:tcPr>
          <w:p w14:paraId="1833BDE5" w14:textId="77777777" w:rsidR="00AD6A41" w:rsidRPr="00AD6A41" w:rsidRDefault="00AD6A41" w:rsidP="00AD6A41">
            <w:pPr>
              <w:spacing w:line="240" w:lineRule="auto"/>
              <w:ind w:firstLine="0"/>
              <w:jc w:val="left"/>
              <w:rPr>
                <w:rFonts w:eastAsia="Times New Roman"/>
              </w:rPr>
            </w:pPr>
            <w:r w:rsidRPr="00AD6A41">
              <w:rPr>
                <w:rFonts w:eastAsia="Times New Roman"/>
              </w:rPr>
              <w:t>Monday</w:t>
            </w:r>
          </w:p>
        </w:tc>
        <w:tc>
          <w:tcPr>
            <w:tcW w:w="0" w:type="auto"/>
            <w:vAlign w:val="center"/>
            <w:hideMark/>
          </w:tcPr>
          <w:p w14:paraId="1408C306"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2F2E85F0" w14:textId="77777777" w:rsidR="00AD6A41" w:rsidRPr="00AD6A41" w:rsidRDefault="00AD6A41" w:rsidP="00AD6A41">
            <w:pPr>
              <w:spacing w:line="240" w:lineRule="auto"/>
              <w:ind w:firstLine="0"/>
              <w:jc w:val="center"/>
              <w:rPr>
                <w:rFonts w:eastAsia="Times New Roman"/>
              </w:rPr>
            </w:pPr>
            <w:r w:rsidRPr="00AD6A41">
              <w:rPr>
                <w:rFonts w:eastAsia="Times New Roman"/>
              </w:rPr>
              <w:t>0.7955</w:t>
            </w:r>
            <w:r w:rsidRPr="00AD6A41">
              <w:rPr>
                <w:rFonts w:eastAsia="Times New Roman"/>
                <w:vertAlign w:val="superscript"/>
              </w:rPr>
              <w:t>***</w:t>
            </w:r>
          </w:p>
        </w:tc>
      </w:tr>
      <w:tr w:rsidR="00AD6A41" w:rsidRPr="00AD6A41" w14:paraId="31B7DA0B" w14:textId="77777777" w:rsidTr="00AD6A41">
        <w:trPr>
          <w:tblCellSpacing w:w="15" w:type="dxa"/>
          <w:jc w:val="center"/>
        </w:trPr>
        <w:tc>
          <w:tcPr>
            <w:tcW w:w="0" w:type="auto"/>
            <w:vAlign w:val="center"/>
            <w:hideMark/>
          </w:tcPr>
          <w:p w14:paraId="55EC81BA"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6D39A877"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5800CCA6" w14:textId="77777777" w:rsidR="00AD6A41" w:rsidRPr="00AD6A41" w:rsidRDefault="00AD6A41" w:rsidP="00AD6A41">
            <w:pPr>
              <w:spacing w:line="240" w:lineRule="auto"/>
              <w:ind w:firstLine="0"/>
              <w:jc w:val="center"/>
              <w:rPr>
                <w:rFonts w:eastAsia="Times New Roman"/>
              </w:rPr>
            </w:pPr>
            <w:r w:rsidRPr="00AD6A41">
              <w:rPr>
                <w:rFonts w:eastAsia="Times New Roman"/>
              </w:rPr>
              <w:t>(0.1954)</w:t>
            </w:r>
          </w:p>
        </w:tc>
      </w:tr>
      <w:tr w:rsidR="00AD6A41" w:rsidRPr="00AD6A41" w14:paraId="5661A50A" w14:textId="77777777" w:rsidTr="00AD6A41">
        <w:trPr>
          <w:tblCellSpacing w:w="15" w:type="dxa"/>
          <w:jc w:val="center"/>
        </w:trPr>
        <w:tc>
          <w:tcPr>
            <w:tcW w:w="0" w:type="auto"/>
            <w:vAlign w:val="center"/>
            <w:hideMark/>
          </w:tcPr>
          <w:p w14:paraId="75349463" w14:textId="77777777" w:rsidR="00AD6A41" w:rsidRPr="00AD6A41" w:rsidRDefault="00AD6A41" w:rsidP="00AD6A41">
            <w:pPr>
              <w:spacing w:line="240" w:lineRule="auto"/>
              <w:ind w:firstLine="0"/>
              <w:jc w:val="left"/>
              <w:rPr>
                <w:rFonts w:eastAsia="Times New Roman"/>
              </w:rPr>
            </w:pPr>
            <w:r w:rsidRPr="00AD6A41">
              <w:rPr>
                <w:rFonts w:eastAsia="Times New Roman"/>
              </w:rPr>
              <w:t>Tuesday</w:t>
            </w:r>
          </w:p>
        </w:tc>
        <w:tc>
          <w:tcPr>
            <w:tcW w:w="0" w:type="auto"/>
            <w:vAlign w:val="center"/>
            <w:hideMark/>
          </w:tcPr>
          <w:p w14:paraId="7D2D833C"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56109CF1" w14:textId="77777777" w:rsidR="00AD6A41" w:rsidRPr="00AD6A41" w:rsidRDefault="00AD6A41" w:rsidP="00AD6A41">
            <w:pPr>
              <w:spacing w:line="240" w:lineRule="auto"/>
              <w:ind w:firstLine="0"/>
              <w:jc w:val="center"/>
              <w:rPr>
                <w:rFonts w:eastAsia="Times New Roman"/>
              </w:rPr>
            </w:pPr>
            <w:r w:rsidRPr="00AD6A41">
              <w:rPr>
                <w:rFonts w:eastAsia="Times New Roman"/>
              </w:rPr>
              <w:t>0.5999</w:t>
            </w:r>
            <w:r w:rsidRPr="00AD6A41">
              <w:rPr>
                <w:rFonts w:eastAsia="Times New Roman"/>
                <w:vertAlign w:val="superscript"/>
              </w:rPr>
              <w:t>***</w:t>
            </w:r>
          </w:p>
        </w:tc>
      </w:tr>
      <w:tr w:rsidR="00AD6A41" w:rsidRPr="00AD6A41" w14:paraId="7F1D5153" w14:textId="77777777" w:rsidTr="00AD6A41">
        <w:trPr>
          <w:tblCellSpacing w:w="15" w:type="dxa"/>
          <w:jc w:val="center"/>
        </w:trPr>
        <w:tc>
          <w:tcPr>
            <w:tcW w:w="0" w:type="auto"/>
            <w:vAlign w:val="center"/>
            <w:hideMark/>
          </w:tcPr>
          <w:p w14:paraId="7B054227"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13C7C3FD"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1B67116" w14:textId="77777777" w:rsidR="00AD6A41" w:rsidRPr="00AD6A41" w:rsidRDefault="00AD6A41" w:rsidP="00AD6A41">
            <w:pPr>
              <w:spacing w:line="240" w:lineRule="auto"/>
              <w:ind w:firstLine="0"/>
              <w:jc w:val="center"/>
              <w:rPr>
                <w:rFonts w:eastAsia="Times New Roman"/>
              </w:rPr>
            </w:pPr>
            <w:r w:rsidRPr="00AD6A41">
              <w:rPr>
                <w:rFonts w:eastAsia="Times New Roman"/>
              </w:rPr>
              <w:t>(0.1800)</w:t>
            </w:r>
          </w:p>
        </w:tc>
      </w:tr>
      <w:tr w:rsidR="00AD6A41" w:rsidRPr="00AD6A41" w14:paraId="5BBB52AA" w14:textId="77777777" w:rsidTr="00AD6A41">
        <w:trPr>
          <w:tblCellSpacing w:w="15" w:type="dxa"/>
          <w:jc w:val="center"/>
        </w:trPr>
        <w:tc>
          <w:tcPr>
            <w:tcW w:w="0" w:type="auto"/>
            <w:vAlign w:val="center"/>
            <w:hideMark/>
          </w:tcPr>
          <w:p w14:paraId="22C5D26B" w14:textId="77777777" w:rsidR="00AD6A41" w:rsidRPr="00AD6A41" w:rsidRDefault="00AD6A41" w:rsidP="00AD6A41">
            <w:pPr>
              <w:spacing w:line="240" w:lineRule="auto"/>
              <w:ind w:firstLine="0"/>
              <w:jc w:val="left"/>
              <w:rPr>
                <w:rFonts w:eastAsia="Times New Roman"/>
              </w:rPr>
            </w:pPr>
            <w:r w:rsidRPr="00AD6A41">
              <w:rPr>
                <w:rFonts w:eastAsia="Times New Roman"/>
              </w:rPr>
              <w:t>Thursday</w:t>
            </w:r>
          </w:p>
        </w:tc>
        <w:tc>
          <w:tcPr>
            <w:tcW w:w="0" w:type="auto"/>
            <w:vAlign w:val="center"/>
            <w:hideMark/>
          </w:tcPr>
          <w:p w14:paraId="1A2610B1"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415B0428" w14:textId="77777777" w:rsidR="00AD6A41" w:rsidRPr="00AD6A41" w:rsidRDefault="00AD6A41" w:rsidP="00AD6A41">
            <w:pPr>
              <w:spacing w:line="240" w:lineRule="auto"/>
              <w:ind w:firstLine="0"/>
              <w:jc w:val="center"/>
              <w:rPr>
                <w:rFonts w:eastAsia="Times New Roman"/>
              </w:rPr>
            </w:pPr>
            <w:r w:rsidRPr="00AD6A41">
              <w:rPr>
                <w:rFonts w:eastAsia="Times New Roman"/>
              </w:rPr>
              <w:t>1.7587</w:t>
            </w:r>
            <w:r w:rsidRPr="00AD6A41">
              <w:rPr>
                <w:rFonts w:eastAsia="Times New Roman"/>
                <w:vertAlign w:val="superscript"/>
              </w:rPr>
              <w:t>***</w:t>
            </w:r>
          </w:p>
        </w:tc>
      </w:tr>
      <w:tr w:rsidR="00AD6A41" w:rsidRPr="00AD6A41" w14:paraId="301E8C41" w14:textId="77777777" w:rsidTr="00AD6A41">
        <w:trPr>
          <w:tblCellSpacing w:w="15" w:type="dxa"/>
          <w:jc w:val="center"/>
        </w:trPr>
        <w:tc>
          <w:tcPr>
            <w:tcW w:w="0" w:type="auto"/>
            <w:vAlign w:val="center"/>
            <w:hideMark/>
          </w:tcPr>
          <w:p w14:paraId="3C5F1F52"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8416548"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6FD7427C" w14:textId="77777777" w:rsidR="00AD6A41" w:rsidRPr="00AD6A41" w:rsidRDefault="00AD6A41" w:rsidP="00AD6A41">
            <w:pPr>
              <w:spacing w:line="240" w:lineRule="auto"/>
              <w:ind w:firstLine="0"/>
              <w:jc w:val="center"/>
              <w:rPr>
                <w:rFonts w:eastAsia="Times New Roman"/>
              </w:rPr>
            </w:pPr>
            <w:r w:rsidRPr="00AD6A41">
              <w:rPr>
                <w:rFonts w:eastAsia="Times New Roman"/>
              </w:rPr>
              <w:t>(0.1744)</w:t>
            </w:r>
          </w:p>
        </w:tc>
      </w:tr>
      <w:tr w:rsidR="00AD6A41" w:rsidRPr="00AD6A41" w14:paraId="3714AB64" w14:textId="77777777" w:rsidTr="00AD6A41">
        <w:trPr>
          <w:tblCellSpacing w:w="15" w:type="dxa"/>
          <w:jc w:val="center"/>
        </w:trPr>
        <w:tc>
          <w:tcPr>
            <w:tcW w:w="0" w:type="auto"/>
            <w:vAlign w:val="center"/>
            <w:hideMark/>
          </w:tcPr>
          <w:p w14:paraId="1EF7612C" w14:textId="77777777" w:rsidR="00AD6A41" w:rsidRPr="00AD6A41" w:rsidRDefault="00AD6A41" w:rsidP="00AD6A41">
            <w:pPr>
              <w:spacing w:line="240" w:lineRule="auto"/>
              <w:ind w:firstLine="0"/>
              <w:jc w:val="left"/>
              <w:rPr>
                <w:rFonts w:eastAsia="Times New Roman"/>
              </w:rPr>
            </w:pPr>
            <w:r w:rsidRPr="00AD6A41">
              <w:rPr>
                <w:rFonts w:eastAsia="Times New Roman"/>
              </w:rPr>
              <w:t>Friday</w:t>
            </w:r>
          </w:p>
        </w:tc>
        <w:tc>
          <w:tcPr>
            <w:tcW w:w="0" w:type="auto"/>
            <w:vAlign w:val="center"/>
            <w:hideMark/>
          </w:tcPr>
          <w:p w14:paraId="13579A5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22C9E9A2" w14:textId="77777777" w:rsidR="00AD6A41" w:rsidRPr="00AD6A41" w:rsidRDefault="00AD6A41" w:rsidP="00AD6A41">
            <w:pPr>
              <w:spacing w:line="240" w:lineRule="auto"/>
              <w:ind w:firstLine="0"/>
              <w:jc w:val="center"/>
              <w:rPr>
                <w:rFonts w:eastAsia="Times New Roman"/>
              </w:rPr>
            </w:pPr>
            <w:r w:rsidRPr="00AD6A41">
              <w:rPr>
                <w:rFonts w:eastAsia="Times New Roman"/>
              </w:rPr>
              <w:t>1.7827</w:t>
            </w:r>
            <w:r w:rsidRPr="00AD6A41">
              <w:rPr>
                <w:rFonts w:eastAsia="Times New Roman"/>
                <w:vertAlign w:val="superscript"/>
              </w:rPr>
              <w:t>***</w:t>
            </w:r>
          </w:p>
        </w:tc>
      </w:tr>
      <w:tr w:rsidR="00AD6A41" w:rsidRPr="00AD6A41" w14:paraId="03ECA0B0" w14:textId="77777777" w:rsidTr="00AD6A41">
        <w:trPr>
          <w:tblCellSpacing w:w="15" w:type="dxa"/>
          <w:jc w:val="center"/>
        </w:trPr>
        <w:tc>
          <w:tcPr>
            <w:tcW w:w="0" w:type="auto"/>
            <w:vAlign w:val="center"/>
            <w:hideMark/>
          </w:tcPr>
          <w:p w14:paraId="2EFFF65E"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C9B423A"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5B4868E3" w14:textId="77777777" w:rsidR="00AD6A41" w:rsidRPr="00AD6A41" w:rsidRDefault="00AD6A41" w:rsidP="00AD6A41">
            <w:pPr>
              <w:spacing w:line="240" w:lineRule="auto"/>
              <w:ind w:firstLine="0"/>
              <w:jc w:val="center"/>
              <w:rPr>
                <w:rFonts w:eastAsia="Times New Roman"/>
              </w:rPr>
            </w:pPr>
            <w:r w:rsidRPr="00AD6A41">
              <w:rPr>
                <w:rFonts w:eastAsia="Times New Roman"/>
              </w:rPr>
              <w:t>(0.1822)</w:t>
            </w:r>
          </w:p>
        </w:tc>
      </w:tr>
      <w:tr w:rsidR="00AD6A41" w:rsidRPr="00AD6A41" w14:paraId="5B125DC7" w14:textId="77777777" w:rsidTr="00AD6A41">
        <w:trPr>
          <w:tblCellSpacing w:w="15" w:type="dxa"/>
          <w:jc w:val="center"/>
        </w:trPr>
        <w:tc>
          <w:tcPr>
            <w:tcW w:w="0" w:type="auto"/>
            <w:vAlign w:val="center"/>
            <w:hideMark/>
          </w:tcPr>
          <w:p w14:paraId="27DD39B6" w14:textId="77777777" w:rsidR="00AD6A41" w:rsidRPr="00AD6A41" w:rsidRDefault="00AD6A41" w:rsidP="00AD6A41">
            <w:pPr>
              <w:spacing w:line="240" w:lineRule="auto"/>
              <w:ind w:firstLine="0"/>
              <w:jc w:val="left"/>
              <w:rPr>
                <w:rFonts w:eastAsia="Times New Roman"/>
              </w:rPr>
            </w:pPr>
            <w:r w:rsidRPr="00AD6A41">
              <w:rPr>
                <w:rFonts w:eastAsia="Times New Roman"/>
              </w:rPr>
              <w:t>Group * Period</w:t>
            </w:r>
          </w:p>
        </w:tc>
        <w:tc>
          <w:tcPr>
            <w:tcW w:w="0" w:type="auto"/>
            <w:vAlign w:val="center"/>
            <w:hideMark/>
          </w:tcPr>
          <w:p w14:paraId="6CFBB050" w14:textId="77777777" w:rsidR="00AD6A41" w:rsidRPr="00AD6A41" w:rsidRDefault="00AD6A41" w:rsidP="00AD6A41">
            <w:pPr>
              <w:spacing w:line="240" w:lineRule="auto"/>
              <w:ind w:firstLine="0"/>
              <w:jc w:val="center"/>
              <w:rPr>
                <w:rFonts w:eastAsia="Times New Roman"/>
              </w:rPr>
            </w:pPr>
            <w:r w:rsidRPr="00AD6A41">
              <w:rPr>
                <w:rFonts w:eastAsia="Times New Roman"/>
              </w:rPr>
              <w:t>0.1694</w:t>
            </w:r>
          </w:p>
        </w:tc>
        <w:tc>
          <w:tcPr>
            <w:tcW w:w="0" w:type="auto"/>
            <w:vAlign w:val="center"/>
            <w:hideMark/>
          </w:tcPr>
          <w:p w14:paraId="0EA7EBEB" w14:textId="77777777" w:rsidR="00AD6A41" w:rsidRPr="00AD6A41" w:rsidRDefault="00AD6A41" w:rsidP="00AD6A41">
            <w:pPr>
              <w:spacing w:line="240" w:lineRule="auto"/>
              <w:ind w:firstLine="0"/>
              <w:jc w:val="center"/>
              <w:rPr>
                <w:rFonts w:eastAsia="Times New Roman"/>
              </w:rPr>
            </w:pPr>
            <w:r w:rsidRPr="00AD6A41">
              <w:rPr>
                <w:rFonts w:eastAsia="Times New Roman"/>
              </w:rPr>
              <w:t>0.1696</w:t>
            </w:r>
          </w:p>
        </w:tc>
      </w:tr>
      <w:tr w:rsidR="00AD6A41" w:rsidRPr="00AD6A41" w14:paraId="38B8B003" w14:textId="77777777" w:rsidTr="00AD6A41">
        <w:trPr>
          <w:tblCellSpacing w:w="15" w:type="dxa"/>
          <w:jc w:val="center"/>
        </w:trPr>
        <w:tc>
          <w:tcPr>
            <w:tcW w:w="0" w:type="auto"/>
            <w:vAlign w:val="center"/>
            <w:hideMark/>
          </w:tcPr>
          <w:p w14:paraId="6AA4791A"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2C6C42B" w14:textId="77777777" w:rsidR="00AD6A41" w:rsidRPr="00AD6A41" w:rsidRDefault="00AD6A41" w:rsidP="00AD6A41">
            <w:pPr>
              <w:spacing w:line="240" w:lineRule="auto"/>
              <w:ind w:firstLine="0"/>
              <w:jc w:val="center"/>
              <w:rPr>
                <w:rFonts w:eastAsia="Times New Roman"/>
              </w:rPr>
            </w:pPr>
            <w:r w:rsidRPr="00AD6A41">
              <w:rPr>
                <w:rFonts w:eastAsia="Times New Roman"/>
              </w:rPr>
              <w:t>(0.5975)</w:t>
            </w:r>
          </w:p>
        </w:tc>
        <w:tc>
          <w:tcPr>
            <w:tcW w:w="0" w:type="auto"/>
            <w:vAlign w:val="center"/>
            <w:hideMark/>
          </w:tcPr>
          <w:p w14:paraId="5E608AC6" w14:textId="77777777" w:rsidR="00AD6A41" w:rsidRPr="00AD6A41" w:rsidRDefault="00AD6A41" w:rsidP="00AD6A41">
            <w:pPr>
              <w:spacing w:line="240" w:lineRule="auto"/>
              <w:ind w:firstLine="0"/>
              <w:jc w:val="center"/>
              <w:rPr>
                <w:rFonts w:eastAsia="Times New Roman"/>
              </w:rPr>
            </w:pPr>
            <w:r w:rsidRPr="00AD6A41">
              <w:rPr>
                <w:rFonts w:eastAsia="Times New Roman"/>
              </w:rPr>
              <w:t>(0.5952)</w:t>
            </w:r>
          </w:p>
        </w:tc>
      </w:tr>
      <w:tr w:rsidR="00AD6A41" w:rsidRPr="00AD6A41" w14:paraId="66D2141E" w14:textId="77777777" w:rsidTr="00AD6A41">
        <w:trPr>
          <w:tblCellSpacing w:w="15" w:type="dxa"/>
          <w:jc w:val="center"/>
        </w:trPr>
        <w:tc>
          <w:tcPr>
            <w:tcW w:w="0" w:type="auto"/>
            <w:vAlign w:val="center"/>
            <w:hideMark/>
          </w:tcPr>
          <w:p w14:paraId="20453404" w14:textId="77777777" w:rsidR="00AD6A41" w:rsidRPr="00AD6A41" w:rsidRDefault="00AD6A41" w:rsidP="00AD6A41">
            <w:pPr>
              <w:spacing w:line="240" w:lineRule="auto"/>
              <w:ind w:firstLine="0"/>
              <w:jc w:val="left"/>
              <w:rPr>
                <w:rFonts w:eastAsia="Times New Roman"/>
              </w:rPr>
            </w:pPr>
            <w:r w:rsidRPr="00AD6A41">
              <w:rPr>
                <w:rFonts w:eastAsia="Times New Roman"/>
              </w:rPr>
              <w:t>Constant</w:t>
            </w:r>
          </w:p>
        </w:tc>
        <w:tc>
          <w:tcPr>
            <w:tcW w:w="0" w:type="auto"/>
            <w:vAlign w:val="center"/>
            <w:hideMark/>
          </w:tcPr>
          <w:p w14:paraId="19E93786" w14:textId="77777777" w:rsidR="00AD6A41" w:rsidRPr="00AD6A41" w:rsidRDefault="00AD6A41" w:rsidP="00AD6A41">
            <w:pPr>
              <w:spacing w:line="240" w:lineRule="auto"/>
              <w:ind w:firstLine="0"/>
              <w:jc w:val="center"/>
              <w:rPr>
                <w:rFonts w:eastAsia="Times New Roman"/>
              </w:rPr>
            </w:pPr>
            <w:r w:rsidRPr="00AD6A41">
              <w:rPr>
                <w:rFonts w:eastAsia="Times New Roman"/>
              </w:rPr>
              <w:t>-1.2876</w:t>
            </w:r>
            <w:r w:rsidRPr="00AD6A41">
              <w:rPr>
                <w:rFonts w:eastAsia="Times New Roman"/>
                <w:vertAlign w:val="superscript"/>
              </w:rPr>
              <w:t>***</w:t>
            </w:r>
          </w:p>
        </w:tc>
        <w:tc>
          <w:tcPr>
            <w:tcW w:w="0" w:type="auto"/>
            <w:vAlign w:val="center"/>
            <w:hideMark/>
          </w:tcPr>
          <w:p w14:paraId="2303E0C1" w14:textId="77777777" w:rsidR="00AD6A41" w:rsidRPr="00AD6A41" w:rsidRDefault="00AD6A41" w:rsidP="00AD6A41">
            <w:pPr>
              <w:spacing w:line="240" w:lineRule="auto"/>
              <w:ind w:firstLine="0"/>
              <w:jc w:val="center"/>
              <w:rPr>
                <w:rFonts w:eastAsia="Times New Roman"/>
              </w:rPr>
            </w:pPr>
            <w:r w:rsidRPr="00AD6A41">
              <w:rPr>
                <w:rFonts w:eastAsia="Times New Roman"/>
              </w:rPr>
              <w:t>-1.9215</w:t>
            </w:r>
            <w:r w:rsidRPr="00AD6A41">
              <w:rPr>
                <w:rFonts w:eastAsia="Times New Roman"/>
                <w:vertAlign w:val="superscript"/>
              </w:rPr>
              <w:t>*</w:t>
            </w:r>
          </w:p>
        </w:tc>
      </w:tr>
      <w:tr w:rsidR="00AD6A41" w:rsidRPr="00AD6A41" w14:paraId="0E223D15" w14:textId="77777777" w:rsidTr="00AD6A41">
        <w:trPr>
          <w:tblCellSpacing w:w="15" w:type="dxa"/>
          <w:jc w:val="center"/>
        </w:trPr>
        <w:tc>
          <w:tcPr>
            <w:tcW w:w="0" w:type="auto"/>
            <w:vAlign w:val="center"/>
            <w:hideMark/>
          </w:tcPr>
          <w:p w14:paraId="245AB218"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66F0B79" w14:textId="77777777" w:rsidR="00AD6A41" w:rsidRPr="00AD6A41" w:rsidRDefault="00AD6A41" w:rsidP="00AD6A41">
            <w:pPr>
              <w:spacing w:line="240" w:lineRule="auto"/>
              <w:ind w:firstLine="0"/>
              <w:jc w:val="center"/>
              <w:rPr>
                <w:rFonts w:eastAsia="Times New Roman"/>
              </w:rPr>
            </w:pPr>
            <w:r w:rsidRPr="00AD6A41">
              <w:rPr>
                <w:rFonts w:eastAsia="Times New Roman"/>
              </w:rPr>
              <w:t>(0.4197)</w:t>
            </w:r>
          </w:p>
        </w:tc>
        <w:tc>
          <w:tcPr>
            <w:tcW w:w="0" w:type="auto"/>
            <w:vAlign w:val="center"/>
            <w:hideMark/>
          </w:tcPr>
          <w:p w14:paraId="2D18091C" w14:textId="77777777" w:rsidR="00AD6A41" w:rsidRPr="00AD6A41" w:rsidRDefault="00AD6A41" w:rsidP="00AD6A41">
            <w:pPr>
              <w:spacing w:line="240" w:lineRule="auto"/>
              <w:ind w:firstLine="0"/>
              <w:jc w:val="center"/>
              <w:rPr>
                <w:rFonts w:eastAsia="Times New Roman"/>
              </w:rPr>
            </w:pPr>
            <w:r w:rsidRPr="00AD6A41">
              <w:rPr>
                <w:rFonts w:eastAsia="Times New Roman"/>
              </w:rPr>
              <w:t>(1.1216)</w:t>
            </w:r>
          </w:p>
        </w:tc>
      </w:tr>
      <w:tr w:rsidR="00AD6A41" w:rsidRPr="00AD6A41" w14:paraId="2FA85850" w14:textId="77777777" w:rsidTr="00AD6A41">
        <w:trPr>
          <w:tblCellSpacing w:w="15" w:type="dxa"/>
          <w:jc w:val="center"/>
        </w:trPr>
        <w:tc>
          <w:tcPr>
            <w:tcW w:w="0" w:type="auto"/>
            <w:gridSpan w:val="3"/>
            <w:tcBorders>
              <w:bottom w:val="single" w:sz="6" w:space="0" w:color="000000"/>
            </w:tcBorders>
            <w:vAlign w:val="center"/>
            <w:hideMark/>
          </w:tcPr>
          <w:p w14:paraId="528E1429" w14:textId="77777777" w:rsidR="00AD6A41" w:rsidRPr="00AD6A41" w:rsidRDefault="00AD6A41" w:rsidP="00AD6A41">
            <w:pPr>
              <w:spacing w:line="240" w:lineRule="auto"/>
              <w:ind w:firstLine="0"/>
              <w:jc w:val="center"/>
              <w:rPr>
                <w:rFonts w:eastAsia="Times New Roman"/>
              </w:rPr>
            </w:pPr>
          </w:p>
        </w:tc>
      </w:tr>
      <w:tr w:rsidR="00AD6A41" w:rsidRPr="00AD6A41" w14:paraId="05FEB875" w14:textId="77777777" w:rsidTr="00AD6A41">
        <w:trPr>
          <w:tblCellSpacing w:w="15" w:type="dxa"/>
          <w:jc w:val="center"/>
        </w:trPr>
        <w:tc>
          <w:tcPr>
            <w:tcW w:w="0" w:type="auto"/>
            <w:vAlign w:val="center"/>
            <w:hideMark/>
          </w:tcPr>
          <w:p w14:paraId="6850D2B9" w14:textId="77777777" w:rsidR="00AD6A41" w:rsidRPr="00AD6A41" w:rsidRDefault="00AD6A41" w:rsidP="00AD6A41">
            <w:pPr>
              <w:spacing w:line="240" w:lineRule="auto"/>
              <w:ind w:firstLine="0"/>
              <w:jc w:val="left"/>
              <w:rPr>
                <w:rFonts w:eastAsia="Times New Roman"/>
              </w:rPr>
            </w:pPr>
            <w:r w:rsidRPr="00AD6A41">
              <w:rPr>
                <w:rFonts w:eastAsia="Times New Roman"/>
              </w:rPr>
              <w:t>Observations</w:t>
            </w:r>
          </w:p>
        </w:tc>
        <w:tc>
          <w:tcPr>
            <w:tcW w:w="0" w:type="auto"/>
            <w:vAlign w:val="center"/>
            <w:hideMark/>
          </w:tcPr>
          <w:p w14:paraId="7FB0DEFE" w14:textId="77777777" w:rsidR="00AD6A41" w:rsidRPr="00AD6A41" w:rsidRDefault="00AD6A41" w:rsidP="00AD6A41">
            <w:pPr>
              <w:spacing w:line="240" w:lineRule="auto"/>
              <w:ind w:firstLine="0"/>
              <w:jc w:val="center"/>
              <w:rPr>
                <w:rFonts w:eastAsia="Times New Roman"/>
              </w:rPr>
            </w:pPr>
            <w:r w:rsidRPr="00AD6A41">
              <w:rPr>
                <w:rFonts w:eastAsia="Times New Roman"/>
              </w:rPr>
              <w:t>20,794</w:t>
            </w:r>
          </w:p>
        </w:tc>
        <w:tc>
          <w:tcPr>
            <w:tcW w:w="0" w:type="auto"/>
            <w:vAlign w:val="center"/>
            <w:hideMark/>
          </w:tcPr>
          <w:p w14:paraId="3F67A3AB" w14:textId="77777777" w:rsidR="00AD6A41" w:rsidRPr="00AD6A41" w:rsidRDefault="00AD6A41" w:rsidP="00AD6A41">
            <w:pPr>
              <w:spacing w:line="240" w:lineRule="auto"/>
              <w:ind w:firstLine="0"/>
              <w:jc w:val="center"/>
              <w:rPr>
                <w:rFonts w:eastAsia="Times New Roman"/>
              </w:rPr>
            </w:pPr>
            <w:r w:rsidRPr="00AD6A41">
              <w:rPr>
                <w:rFonts w:eastAsia="Times New Roman"/>
              </w:rPr>
              <w:t>20,794</w:t>
            </w:r>
          </w:p>
        </w:tc>
      </w:tr>
      <w:tr w:rsidR="00AD6A41" w:rsidRPr="00AD6A41" w14:paraId="3F09E26F" w14:textId="77777777" w:rsidTr="00AD6A41">
        <w:trPr>
          <w:tblCellSpacing w:w="15" w:type="dxa"/>
          <w:jc w:val="center"/>
        </w:trPr>
        <w:tc>
          <w:tcPr>
            <w:tcW w:w="0" w:type="auto"/>
            <w:vAlign w:val="center"/>
            <w:hideMark/>
          </w:tcPr>
          <w:p w14:paraId="17F7121C" w14:textId="77777777" w:rsidR="00AD6A41" w:rsidRPr="00AD6A41" w:rsidRDefault="00AD6A41" w:rsidP="00AD6A41">
            <w:pPr>
              <w:spacing w:line="240" w:lineRule="auto"/>
              <w:ind w:firstLine="0"/>
              <w:jc w:val="left"/>
              <w:rPr>
                <w:rFonts w:eastAsia="Times New Roman"/>
              </w:rPr>
            </w:pPr>
            <w:r w:rsidRPr="00AD6A41">
              <w:rPr>
                <w:rFonts w:eastAsia="Times New Roman"/>
              </w:rPr>
              <w:t>R</w:t>
            </w:r>
            <w:r w:rsidRPr="00AD6A41">
              <w:rPr>
                <w:rFonts w:eastAsia="Times New Roman"/>
                <w:vertAlign w:val="superscript"/>
              </w:rPr>
              <w:t>2</w:t>
            </w:r>
          </w:p>
        </w:tc>
        <w:tc>
          <w:tcPr>
            <w:tcW w:w="0" w:type="auto"/>
            <w:vAlign w:val="center"/>
            <w:hideMark/>
          </w:tcPr>
          <w:p w14:paraId="7C7E7916" w14:textId="77777777" w:rsidR="00AD6A41" w:rsidRPr="00AD6A41" w:rsidRDefault="00AD6A41" w:rsidP="00AD6A41">
            <w:pPr>
              <w:spacing w:line="240" w:lineRule="auto"/>
              <w:ind w:firstLine="0"/>
              <w:jc w:val="center"/>
              <w:rPr>
                <w:rFonts w:eastAsia="Times New Roman"/>
              </w:rPr>
            </w:pPr>
            <w:r w:rsidRPr="00AD6A41">
              <w:rPr>
                <w:rFonts w:eastAsia="Times New Roman"/>
              </w:rPr>
              <w:t>0.0020</w:t>
            </w:r>
          </w:p>
        </w:tc>
        <w:tc>
          <w:tcPr>
            <w:tcW w:w="0" w:type="auto"/>
            <w:vAlign w:val="center"/>
            <w:hideMark/>
          </w:tcPr>
          <w:p w14:paraId="1AF834AF" w14:textId="77777777" w:rsidR="00AD6A41" w:rsidRPr="00AD6A41" w:rsidRDefault="00AD6A41" w:rsidP="00AD6A41">
            <w:pPr>
              <w:spacing w:line="240" w:lineRule="auto"/>
              <w:ind w:firstLine="0"/>
              <w:jc w:val="center"/>
              <w:rPr>
                <w:rFonts w:eastAsia="Times New Roman"/>
              </w:rPr>
            </w:pPr>
            <w:r w:rsidRPr="00AD6A41">
              <w:rPr>
                <w:rFonts w:eastAsia="Times New Roman"/>
              </w:rPr>
              <w:t>0.0136</w:t>
            </w:r>
          </w:p>
        </w:tc>
      </w:tr>
      <w:tr w:rsidR="00AD6A41" w:rsidRPr="00AD6A41" w14:paraId="6C5A42C9" w14:textId="77777777" w:rsidTr="00AD6A41">
        <w:trPr>
          <w:tblCellSpacing w:w="15" w:type="dxa"/>
          <w:jc w:val="center"/>
        </w:trPr>
        <w:tc>
          <w:tcPr>
            <w:tcW w:w="0" w:type="auto"/>
            <w:vAlign w:val="center"/>
            <w:hideMark/>
          </w:tcPr>
          <w:p w14:paraId="79409363" w14:textId="77777777" w:rsidR="00AD6A41" w:rsidRPr="00AD6A41" w:rsidRDefault="00AD6A41" w:rsidP="00AD6A41">
            <w:pPr>
              <w:spacing w:line="240" w:lineRule="auto"/>
              <w:ind w:firstLine="0"/>
              <w:jc w:val="left"/>
              <w:rPr>
                <w:rFonts w:eastAsia="Times New Roman"/>
              </w:rPr>
            </w:pPr>
            <w:r w:rsidRPr="00AD6A41">
              <w:rPr>
                <w:rFonts w:eastAsia="Times New Roman"/>
              </w:rPr>
              <w:t>Adjusted R</w:t>
            </w:r>
            <w:r w:rsidRPr="00AD6A41">
              <w:rPr>
                <w:rFonts w:eastAsia="Times New Roman"/>
                <w:vertAlign w:val="superscript"/>
              </w:rPr>
              <w:t>2</w:t>
            </w:r>
          </w:p>
        </w:tc>
        <w:tc>
          <w:tcPr>
            <w:tcW w:w="0" w:type="auto"/>
            <w:vAlign w:val="center"/>
            <w:hideMark/>
          </w:tcPr>
          <w:p w14:paraId="3D633FB7" w14:textId="77777777" w:rsidR="00AD6A41" w:rsidRPr="00AD6A41" w:rsidRDefault="00AD6A41" w:rsidP="00AD6A41">
            <w:pPr>
              <w:spacing w:line="240" w:lineRule="auto"/>
              <w:ind w:firstLine="0"/>
              <w:jc w:val="center"/>
              <w:rPr>
                <w:rFonts w:eastAsia="Times New Roman"/>
              </w:rPr>
            </w:pPr>
            <w:r w:rsidRPr="00AD6A41">
              <w:rPr>
                <w:rFonts w:eastAsia="Times New Roman"/>
              </w:rPr>
              <w:t>0.0019</w:t>
            </w:r>
          </w:p>
        </w:tc>
        <w:tc>
          <w:tcPr>
            <w:tcW w:w="0" w:type="auto"/>
            <w:vAlign w:val="center"/>
            <w:hideMark/>
          </w:tcPr>
          <w:p w14:paraId="239027F9" w14:textId="77777777" w:rsidR="00AD6A41" w:rsidRPr="00AD6A41" w:rsidRDefault="00AD6A41" w:rsidP="00AD6A41">
            <w:pPr>
              <w:spacing w:line="240" w:lineRule="auto"/>
              <w:ind w:firstLine="0"/>
              <w:jc w:val="center"/>
              <w:rPr>
                <w:rFonts w:eastAsia="Times New Roman"/>
              </w:rPr>
            </w:pPr>
            <w:r w:rsidRPr="00AD6A41">
              <w:rPr>
                <w:rFonts w:eastAsia="Times New Roman"/>
              </w:rPr>
              <w:t>0.0130</w:t>
            </w:r>
          </w:p>
        </w:tc>
      </w:tr>
      <w:tr w:rsidR="00AD6A41" w:rsidRPr="00AD6A41" w14:paraId="66FC237E" w14:textId="77777777" w:rsidTr="00AD6A41">
        <w:trPr>
          <w:tblCellSpacing w:w="15" w:type="dxa"/>
          <w:jc w:val="center"/>
        </w:trPr>
        <w:tc>
          <w:tcPr>
            <w:tcW w:w="0" w:type="auto"/>
            <w:vAlign w:val="center"/>
            <w:hideMark/>
          </w:tcPr>
          <w:p w14:paraId="5DC11639" w14:textId="77777777" w:rsidR="00AD6A41" w:rsidRPr="00AD6A41" w:rsidRDefault="00AD6A41" w:rsidP="00AD6A41">
            <w:pPr>
              <w:spacing w:line="240" w:lineRule="auto"/>
              <w:ind w:firstLine="0"/>
              <w:jc w:val="left"/>
              <w:rPr>
                <w:rFonts w:eastAsia="Times New Roman"/>
              </w:rPr>
            </w:pPr>
            <w:r w:rsidRPr="00AD6A41">
              <w:rPr>
                <w:rFonts w:eastAsia="Times New Roman"/>
              </w:rPr>
              <w:lastRenderedPageBreak/>
              <w:t>Residual Std. Error</w:t>
            </w:r>
          </w:p>
        </w:tc>
        <w:tc>
          <w:tcPr>
            <w:tcW w:w="0" w:type="auto"/>
            <w:vAlign w:val="center"/>
            <w:hideMark/>
          </w:tcPr>
          <w:p w14:paraId="537E76A0" w14:textId="77777777" w:rsidR="00AD6A41" w:rsidRPr="00AD6A41" w:rsidRDefault="00AD6A41" w:rsidP="00AD6A41">
            <w:pPr>
              <w:spacing w:line="240" w:lineRule="auto"/>
              <w:ind w:firstLine="0"/>
              <w:jc w:val="center"/>
              <w:rPr>
                <w:rFonts w:eastAsia="Times New Roman"/>
              </w:rPr>
            </w:pPr>
            <w:r w:rsidRPr="00AD6A41">
              <w:rPr>
                <w:rFonts w:eastAsia="Times New Roman"/>
              </w:rPr>
              <w:t>8.4872 (</w:t>
            </w:r>
            <w:proofErr w:type="spellStart"/>
            <w:r w:rsidRPr="00AD6A41">
              <w:rPr>
                <w:rFonts w:eastAsia="Times New Roman"/>
              </w:rPr>
              <w:t>df</w:t>
            </w:r>
            <w:proofErr w:type="spellEnd"/>
            <w:r w:rsidRPr="00AD6A41">
              <w:rPr>
                <w:rFonts w:eastAsia="Times New Roman"/>
              </w:rPr>
              <w:t xml:space="preserve"> = 20790)</w:t>
            </w:r>
          </w:p>
        </w:tc>
        <w:tc>
          <w:tcPr>
            <w:tcW w:w="0" w:type="auto"/>
            <w:vAlign w:val="center"/>
            <w:hideMark/>
          </w:tcPr>
          <w:p w14:paraId="3599C3DF" w14:textId="77777777" w:rsidR="00AD6A41" w:rsidRPr="00AD6A41" w:rsidRDefault="00AD6A41" w:rsidP="00AD6A41">
            <w:pPr>
              <w:spacing w:line="240" w:lineRule="auto"/>
              <w:ind w:firstLine="0"/>
              <w:jc w:val="center"/>
              <w:rPr>
                <w:rFonts w:eastAsia="Times New Roman"/>
              </w:rPr>
            </w:pPr>
            <w:r w:rsidRPr="00AD6A41">
              <w:rPr>
                <w:rFonts w:eastAsia="Times New Roman"/>
              </w:rPr>
              <w:t>8.4398 (</w:t>
            </w:r>
            <w:proofErr w:type="spellStart"/>
            <w:r w:rsidRPr="00AD6A41">
              <w:rPr>
                <w:rFonts w:eastAsia="Times New Roman"/>
              </w:rPr>
              <w:t>df</w:t>
            </w:r>
            <w:proofErr w:type="spellEnd"/>
            <w:r w:rsidRPr="00AD6A41">
              <w:rPr>
                <w:rFonts w:eastAsia="Times New Roman"/>
              </w:rPr>
              <w:t xml:space="preserve"> = 20780)</w:t>
            </w:r>
          </w:p>
        </w:tc>
      </w:tr>
      <w:tr w:rsidR="00AD6A41" w:rsidRPr="00AD6A41" w14:paraId="1FB4712F" w14:textId="77777777" w:rsidTr="00AD6A41">
        <w:trPr>
          <w:tblCellSpacing w:w="15" w:type="dxa"/>
          <w:jc w:val="center"/>
        </w:trPr>
        <w:tc>
          <w:tcPr>
            <w:tcW w:w="0" w:type="auto"/>
            <w:vAlign w:val="center"/>
            <w:hideMark/>
          </w:tcPr>
          <w:p w14:paraId="71EA7EAC" w14:textId="77777777" w:rsidR="00AD6A41" w:rsidRPr="00AD6A41" w:rsidRDefault="00AD6A41" w:rsidP="00AD6A41">
            <w:pPr>
              <w:spacing w:line="240" w:lineRule="auto"/>
              <w:ind w:firstLine="0"/>
              <w:jc w:val="left"/>
              <w:rPr>
                <w:rFonts w:eastAsia="Times New Roman"/>
              </w:rPr>
            </w:pPr>
            <w:r w:rsidRPr="00AD6A41">
              <w:rPr>
                <w:rFonts w:eastAsia="Times New Roman"/>
              </w:rPr>
              <w:t>F Statistic</w:t>
            </w:r>
          </w:p>
        </w:tc>
        <w:tc>
          <w:tcPr>
            <w:tcW w:w="0" w:type="auto"/>
            <w:vAlign w:val="center"/>
            <w:hideMark/>
          </w:tcPr>
          <w:p w14:paraId="4C0A8DE3" w14:textId="77777777" w:rsidR="00AD6A41" w:rsidRPr="00AD6A41" w:rsidRDefault="00AD6A41" w:rsidP="00AD6A41">
            <w:pPr>
              <w:spacing w:line="240" w:lineRule="auto"/>
              <w:ind w:firstLine="0"/>
              <w:jc w:val="center"/>
              <w:rPr>
                <w:rFonts w:eastAsia="Times New Roman"/>
              </w:rPr>
            </w:pPr>
            <w:r w:rsidRPr="00AD6A41">
              <w:rPr>
                <w:rFonts w:eastAsia="Times New Roman"/>
              </w:rPr>
              <w:t>13.8615</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3; 20790)</w:t>
            </w:r>
          </w:p>
        </w:tc>
        <w:tc>
          <w:tcPr>
            <w:tcW w:w="0" w:type="auto"/>
            <w:vAlign w:val="center"/>
            <w:hideMark/>
          </w:tcPr>
          <w:p w14:paraId="4BF20B9D" w14:textId="77777777" w:rsidR="00AD6A41" w:rsidRPr="00AD6A41" w:rsidRDefault="00AD6A41" w:rsidP="00AD6A41">
            <w:pPr>
              <w:spacing w:line="240" w:lineRule="auto"/>
              <w:ind w:firstLine="0"/>
              <w:jc w:val="center"/>
              <w:rPr>
                <w:rFonts w:eastAsia="Times New Roman"/>
              </w:rPr>
            </w:pPr>
            <w:r w:rsidRPr="00AD6A41">
              <w:rPr>
                <w:rFonts w:eastAsia="Times New Roman"/>
              </w:rPr>
              <w:t>22.0214</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13; 20780)</w:t>
            </w:r>
          </w:p>
        </w:tc>
      </w:tr>
      <w:tr w:rsidR="00AD6A41" w:rsidRPr="00AD6A41" w14:paraId="4EE5C07E" w14:textId="77777777" w:rsidTr="00AD6A41">
        <w:trPr>
          <w:tblCellSpacing w:w="15" w:type="dxa"/>
          <w:jc w:val="center"/>
        </w:trPr>
        <w:tc>
          <w:tcPr>
            <w:tcW w:w="0" w:type="auto"/>
            <w:gridSpan w:val="3"/>
            <w:tcBorders>
              <w:bottom w:val="single" w:sz="6" w:space="0" w:color="000000"/>
            </w:tcBorders>
            <w:vAlign w:val="center"/>
            <w:hideMark/>
          </w:tcPr>
          <w:p w14:paraId="6866E82C" w14:textId="77777777" w:rsidR="00AD6A41" w:rsidRPr="00AD6A41" w:rsidRDefault="00AD6A41" w:rsidP="00AD6A41">
            <w:pPr>
              <w:spacing w:line="240" w:lineRule="auto"/>
              <w:ind w:firstLine="0"/>
              <w:jc w:val="center"/>
              <w:rPr>
                <w:rFonts w:eastAsia="Times New Roman"/>
              </w:rPr>
            </w:pPr>
          </w:p>
        </w:tc>
      </w:tr>
      <w:tr w:rsidR="00AD6A41" w:rsidRPr="00AD6A41" w14:paraId="0C4796C5" w14:textId="77777777" w:rsidTr="00AD6A41">
        <w:trPr>
          <w:tblCellSpacing w:w="15" w:type="dxa"/>
          <w:jc w:val="center"/>
        </w:trPr>
        <w:tc>
          <w:tcPr>
            <w:tcW w:w="0" w:type="auto"/>
            <w:vAlign w:val="center"/>
            <w:hideMark/>
          </w:tcPr>
          <w:p w14:paraId="5F1679D0" w14:textId="77777777" w:rsidR="00AD6A41" w:rsidRPr="00AD6A41" w:rsidRDefault="00AD6A41" w:rsidP="00AD6A41">
            <w:pPr>
              <w:spacing w:line="240" w:lineRule="auto"/>
              <w:ind w:firstLine="0"/>
              <w:jc w:val="left"/>
              <w:rPr>
                <w:rFonts w:eastAsia="Times New Roman"/>
              </w:rPr>
            </w:pPr>
            <w:r w:rsidRPr="00AD6A41">
              <w:rPr>
                <w:rFonts w:eastAsia="Times New Roman"/>
                <w:i/>
                <w:iCs/>
              </w:rPr>
              <w:t>Note:</w:t>
            </w:r>
          </w:p>
        </w:tc>
        <w:tc>
          <w:tcPr>
            <w:tcW w:w="0" w:type="auto"/>
            <w:gridSpan w:val="2"/>
            <w:vAlign w:val="center"/>
            <w:hideMark/>
          </w:tcPr>
          <w:p w14:paraId="7C4C0ACF" w14:textId="77777777" w:rsidR="00AD6A41" w:rsidRPr="00AD6A41" w:rsidRDefault="00AD6A41" w:rsidP="00AD6A41">
            <w:pPr>
              <w:spacing w:line="240" w:lineRule="auto"/>
              <w:ind w:firstLine="0"/>
              <w:jc w:val="right"/>
              <w:rPr>
                <w:rFonts w:eastAsia="Times New Roman"/>
              </w:rPr>
            </w:pPr>
            <w:r w:rsidRPr="00AD6A41">
              <w:rPr>
                <w:rFonts w:eastAsia="Times New Roman"/>
                <w:vertAlign w:val="superscript"/>
              </w:rPr>
              <w:t>*</w:t>
            </w:r>
            <w:r w:rsidRPr="00AD6A41">
              <w:rPr>
                <w:rFonts w:eastAsia="Times New Roman"/>
              </w:rPr>
              <w:t xml:space="preserve">p&lt;0.1; </w:t>
            </w:r>
            <w:r w:rsidRPr="00AD6A41">
              <w:rPr>
                <w:rFonts w:eastAsia="Times New Roman"/>
                <w:vertAlign w:val="superscript"/>
              </w:rPr>
              <w:t>**</w:t>
            </w:r>
            <w:r w:rsidRPr="00AD6A41">
              <w:rPr>
                <w:rFonts w:eastAsia="Times New Roman"/>
              </w:rPr>
              <w:t xml:space="preserve">p&lt;0.05; </w:t>
            </w:r>
            <w:r w:rsidRPr="00AD6A41">
              <w:rPr>
                <w:rFonts w:eastAsia="Times New Roman"/>
                <w:vertAlign w:val="superscript"/>
              </w:rPr>
              <w:t>***</w:t>
            </w:r>
            <w:r w:rsidRPr="00AD6A41">
              <w:rPr>
                <w:rFonts w:eastAsia="Times New Roman"/>
              </w:rPr>
              <w:t>p&lt;0.01</w:t>
            </w:r>
          </w:p>
        </w:tc>
      </w:tr>
    </w:tbl>
    <w:p w14:paraId="00F90BB1" w14:textId="5FF10C37" w:rsidR="008F3A03" w:rsidRDefault="008F3A03">
      <w:pPr>
        <w:spacing w:line="240" w:lineRule="auto"/>
        <w:ind w:firstLine="0"/>
        <w:jc w:val="left"/>
      </w:pPr>
      <w:r>
        <w:br w:type="page"/>
      </w:r>
    </w:p>
    <w:p w14:paraId="7F9E88BE" w14:textId="77777777" w:rsidR="008F3A03" w:rsidRDefault="008F3A03">
      <w:pPr>
        <w:spacing w:line="240" w:lineRule="auto"/>
        <w:ind w:firstLine="0"/>
        <w:jc w:val="left"/>
      </w:pPr>
    </w:p>
    <w:p w14:paraId="6D422AEA" w14:textId="0A7C6A5A" w:rsidR="008F3A03" w:rsidRDefault="008F3A03" w:rsidP="008F3A03">
      <w:pPr>
        <w:pStyle w:val="Caption"/>
        <w:keepNext/>
        <w:jc w:val="left"/>
      </w:pPr>
      <w:bookmarkStart w:id="152" w:name="_Ref170030812"/>
      <w:r>
        <w:t xml:space="preserve">Table </w:t>
      </w:r>
      <w:r w:rsidR="00767205">
        <w:fldChar w:fldCharType="begin"/>
      </w:r>
      <w:r w:rsidR="00767205">
        <w:instrText xml:space="preserve"> SEQ Table \* ARABIC </w:instrText>
      </w:r>
      <w:r w:rsidR="00767205">
        <w:fldChar w:fldCharType="separate"/>
      </w:r>
      <w:r w:rsidR="00767205">
        <w:rPr>
          <w:noProof/>
        </w:rPr>
        <w:t>9</w:t>
      </w:r>
      <w:r w:rsidR="00767205">
        <w:rPr>
          <w:noProof/>
        </w:rPr>
        <w:fldChar w:fldCharType="end"/>
      </w:r>
      <w:bookmarkEnd w:id="152"/>
      <w:r>
        <w:rPr>
          <w:noProof/>
        </w:rPr>
        <w:t xml:space="preserve"> Alternative Currency Pair</w:t>
      </w:r>
      <w:r w:rsidR="00EE0253">
        <w:rPr>
          <w:noProof/>
        </w:rPr>
        <w:t xml:space="preserve"> (GBP denominated contracts serve as the treatment group and CHF denominated contracts serve as the control group)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54"/>
        <w:gridCol w:w="2655"/>
        <w:gridCol w:w="2799"/>
      </w:tblGrid>
      <w:tr w:rsidR="00AD6A41" w:rsidRPr="00AD6A41" w14:paraId="26E7AA74" w14:textId="77777777" w:rsidTr="00AD6A41">
        <w:trPr>
          <w:tblCellSpacing w:w="15" w:type="dxa"/>
          <w:jc w:val="center"/>
        </w:trPr>
        <w:tc>
          <w:tcPr>
            <w:tcW w:w="0" w:type="auto"/>
            <w:gridSpan w:val="3"/>
            <w:tcBorders>
              <w:top w:val="nil"/>
              <w:left w:val="nil"/>
              <w:bottom w:val="nil"/>
              <w:right w:val="nil"/>
            </w:tcBorders>
            <w:vAlign w:val="center"/>
            <w:hideMark/>
          </w:tcPr>
          <w:p w14:paraId="2888E5E1" w14:textId="6300D57B" w:rsidR="00AD6A41" w:rsidRPr="00AD6A41" w:rsidRDefault="00C8363A" w:rsidP="00AD6A41">
            <w:pPr>
              <w:spacing w:line="240" w:lineRule="auto"/>
              <w:ind w:firstLine="0"/>
              <w:jc w:val="center"/>
              <w:rPr>
                <w:rFonts w:eastAsia="Times New Roman"/>
              </w:rPr>
            </w:pPr>
            <w:r>
              <w:rPr>
                <w:rFonts w:eastAsia="Times New Roman"/>
                <w:b/>
                <w:bCs/>
              </w:rPr>
              <w:t xml:space="preserve">Alternative Currencies </w:t>
            </w:r>
            <w:r w:rsidR="00AD6A41" w:rsidRPr="00AD6A41">
              <w:rPr>
                <w:rFonts w:eastAsia="Times New Roman"/>
                <w:b/>
                <w:bCs/>
              </w:rPr>
              <w:t>Difference-in-Differences Results (GBP vs. CHF)</w:t>
            </w:r>
          </w:p>
        </w:tc>
      </w:tr>
      <w:tr w:rsidR="00AD6A41" w:rsidRPr="00AD6A41" w14:paraId="584E6648" w14:textId="77777777" w:rsidTr="00AD6A41">
        <w:trPr>
          <w:tblCellSpacing w:w="15" w:type="dxa"/>
          <w:jc w:val="center"/>
        </w:trPr>
        <w:tc>
          <w:tcPr>
            <w:tcW w:w="0" w:type="auto"/>
            <w:gridSpan w:val="3"/>
            <w:tcBorders>
              <w:bottom w:val="single" w:sz="6" w:space="0" w:color="000000"/>
            </w:tcBorders>
            <w:vAlign w:val="center"/>
            <w:hideMark/>
          </w:tcPr>
          <w:p w14:paraId="2082E315" w14:textId="77777777" w:rsidR="00AD6A41" w:rsidRPr="00AD6A41" w:rsidRDefault="00AD6A41" w:rsidP="00AD6A41">
            <w:pPr>
              <w:spacing w:line="240" w:lineRule="auto"/>
              <w:ind w:firstLine="0"/>
              <w:jc w:val="center"/>
              <w:rPr>
                <w:rFonts w:eastAsia="Times New Roman"/>
              </w:rPr>
            </w:pPr>
          </w:p>
        </w:tc>
      </w:tr>
      <w:tr w:rsidR="00AD6A41" w:rsidRPr="00AD6A41" w14:paraId="58C7A025" w14:textId="77777777" w:rsidTr="00AD6A41">
        <w:trPr>
          <w:tblCellSpacing w:w="15" w:type="dxa"/>
          <w:jc w:val="center"/>
        </w:trPr>
        <w:tc>
          <w:tcPr>
            <w:tcW w:w="0" w:type="auto"/>
            <w:vAlign w:val="center"/>
            <w:hideMark/>
          </w:tcPr>
          <w:p w14:paraId="52B6C733" w14:textId="77777777" w:rsidR="00AD6A41" w:rsidRPr="00AD6A41" w:rsidRDefault="00AD6A41" w:rsidP="00AD6A41">
            <w:pPr>
              <w:spacing w:line="240" w:lineRule="auto"/>
              <w:ind w:firstLine="0"/>
              <w:jc w:val="center"/>
              <w:rPr>
                <w:rFonts w:eastAsia="Times New Roman"/>
                <w:sz w:val="20"/>
                <w:szCs w:val="20"/>
              </w:rPr>
            </w:pPr>
          </w:p>
        </w:tc>
        <w:tc>
          <w:tcPr>
            <w:tcW w:w="0" w:type="auto"/>
            <w:gridSpan w:val="2"/>
            <w:vAlign w:val="center"/>
            <w:hideMark/>
          </w:tcPr>
          <w:p w14:paraId="4904D0B6" w14:textId="77777777" w:rsidR="00AD6A41" w:rsidRPr="00AD6A41" w:rsidRDefault="00AD6A41" w:rsidP="00AD6A41">
            <w:pPr>
              <w:spacing w:line="240" w:lineRule="auto"/>
              <w:ind w:firstLine="0"/>
              <w:jc w:val="center"/>
              <w:rPr>
                <w:rFonts w:eastAsia="Times New Roman"/>
              </w:rPr>
            </w:pPr>
            <w:r w:rsidRPr="00AD6A41">
              <w:rPr>
                <w:rFonts w:eastAsia="Times New Roman"/>
              </w:rPr>
              <w:t>Dependent variable: Premium</w:t>
            </w:r>
          </w:p>
        </w:tc>
      </w:tr>
      <w:tr w:rsidR="00AD6A41" w:rsidRPr="00AD6A41" w14:paraId="5E93F89A" w14:textId="77777777" w:rsidTr="00AD6A41">
        <w:trPr>
          <w:tblCellSpacing w:w="15" w:type="dxa"/>
          <w:jc w:val="center"/>
        </w:trPr>
        <w:tc>
          <w:tcPr>
            <w:tcW w:w="0" w:type="auto"/>
            <w:vAlign w:val="center"/>
            <w:hideMark/>
          </w:tcPr>
          <w:p w14:paraId="7D5796F6" w14:textId="77777777" w:rsidR="00AD6A41" w:rsidRPr="00AD6A41" w:rsidRDefault="00AD6A41" w:rsidP="00AD6A41">
            <w:pPr>
              <w:spacing w:line="240" w:lineRule="auto"/>
              <w:ind w:firstLine="0"/>
              <w:jc w:val="center"/>
              <w:rPr>
                <w:rFonts w:eastAsia="Times New Roman"/>
              </w:rPr>
            </w:pPr>
          </w:p>
        </w:tc>
        <w:tc>
          <w:tcPr>
            <w:tcW w:w="0" w:type="auto"/>
            <w:gridSpan w:val="2"/>
            <w:tcBorders>
              <w:bottom w:val="single" w:sz="6" w:space="0" w:color="000000"/>
            </w:tcBorders>
            <w:vAlign w:val="center"/>
            <w:hideMark/>
          </w:tcPr>
          <w:p w14:paraId="24474E4F" w14:textId="77777777" w:rsidR="00AD6A41" w:rsidRPr="00AD6A41" w:rsidRDefault="00AD6A41" w:rsidP="00AD6A41">
            <w:pPr>
              <w:spacing w:line="240" w:lineRule="auto"/>
              <w:ind w:firstLine="0"/>
              <w:jc w:val="center"/>
              <w:rPr>
                <w:rFonts w:eastAsia="Times New Roman"/>
                <w:sz w:val="20"/>
                <w:szCs w:val="20"/>
              </w:rPr>
            </w:pPr>
          </w:p>
        </w:tc>
      </w:tr>
      <w:tr w:rsidR="00AD6A41" w:rsidRPr="00AD6A41" w14:paraId="1B35909A" w14:textId="77777777" w:rsidTr="00AD6A41">
        <w:trPr>
          <w:tblCellSpacing w:w="15" w:type="dxa"/>
          <w:jc w:val="center"/>
        </w:trPr>
        <w:tc>
          <w:tcPr>
            <w:tcW w:w="0" w:type="auto"/>
            <w:vAlign w:val="center"/>
            <w:hideMark/>
          </w:tcPr>
          <w:p w14:paraId="6DB505DB" w14:textId="77777777" w:rsidR="00AD6A41" w:rsidRPr="00AD6A41" w:rsidRDefault="00AD6A41" w:rsidP="00AD6A41">
            <w:pPr>
              <w:spacing w:line="240" w:lineRule="auto"/>
              <w:ind w:firstLine="0"/>
              <w:jc w:val="center"/>
              <w:rPr>
                <w:rFonts w:eastAsia="Times New Roman"/>
                <w:sz w:val="20"/>
                <w:szCs w:val="20"/>
              </w:rPr>
            </w:pPr>
          </w:p>
        </w:tc>
        <w:tc>
          <w:tcPr>
            <w:tcW w:w="0" w:type="auto"/>
            <w:vAlign w:val="center"/>
            <w:hideMark/>
          </w:tcPr>
          <w:p w14:paraId="54AEA190" w14:textId="77777777" w:rsidR="00AD6A41" w:rsidRPr="00AD6A41" w:rsidRDefault="00AD6A41" w:rsidP="00AD6A41">
            <w:pPr>
              <w:spacing w:line="240" w:lineRule="auto"/>
              <w:ind w:firstLine="0"/>
              <w:jc w:val="center"/>
              <w:rPr>
                <w:rFonts w:eastAsia="Times New Roman"/>
              </w:rPr>
            </w:pPr>
            <w:r w:rsidRPr="00AD6A41">
              <w:rPr>
                <w:rFonts w:eastAsia="Times New Roman"/>
              </w:rPr>
              <w:t>Basic Model</w:t>
            </w:r>
          </w:p>
        </w:tc>
        <w:tc>
          <w:tcPr>
            <w:tcW w:w="0" w:type="auto"/>
            <w:vAlign w:val="center"/>
            <w:hideMark/>
          </w:tcPr>
          <w:p w14:paraId="4A78E6A8" w14:textId="77777777" w:rsidR="00AD6A41" w:rsidRPr="00AD6A41" w:rsidRDefault="00AD6A41" w:rsidP="00AD6A41">
            <w:pPr>
              <w:spacing w:line="240" w:lineRule="auto"/>
              <w:ind w:firstLine="0"/>
              <w:jc w:val="center"/>
              <w:rPr>
                <w:rFonts w:eastAsia="Times New Roman"/>
              </w:rPr>
            </w:pPr>
            <w:r w:rsidRPr="00AD6A41">
              <w:rPr>
                <w:rFonts w:eastAsia="Times New Roman"/>
              </w:rPr>
              <w:t>Advanced Model</w:t>
            </w:r>
          </w:p>
        </w:tc>
      </w:tr>
      <w:tr w:rsidR="00AD6A41" w:rsidRPr="00AD6A41" w14:paraId="5F889DB9" w14:textId="77777777" w:rsidTr="00AD6A41">
        <w:trPr>
          <w:tblCellSpacing w:w="15" w:type="dxa"/>
          <w:jc w:val="center"/>
        </w:trPr>
        <w:tc>
          <w:tcPr>
            <w:tcW w:w="0" w:type="auto"/>
            <w:vAlign w:val="center"/>
            <w:hideMark/>
          </w:tcPr>
          <w:p w14:paraId="70F9280D"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21827F33" w14:textId="77777777" w:rsidR="00AD6A41" w:rsidRPr="00AD6A41" w:rsidRDefault="00AD6A41" w:rsidP="00AD6A41">
            <w:pPr>
              <w:spacing w:line="240" w:lineRule="auto"/>
              <w:ind w:firstLine="0"/>
              <w:jc w:val="center"/>
              <w:rPr>
                <w:rFonts w:eastAsia="Times New Roman"/>
              </w:rPr>
            </w:pPr>
            <w:r w:rsidRPr="00AD6A41">
              <w:rPr>
                <w:rFonts w:eastAsia="Times New Roman"/>
              </w:rPr>
              <w:t>(1)</w:t>
            </w:r>
          </w:p>
        </w:tc>
        <w:tc>
          <w:tcPr>
            <w:tcW w:w="0" w:type="auto"/>
            <w:vAlign w:val="center"/>
            <w:hideMark/>
          </w:tcPr>
          <w:p w14:paraId="26568066" w14:textId="77777777" w:rsidR="00AD6A41" w:rsidRPr="00AD6A41" w:rsidRDefault="00AD6A41" w:rsidP="00AD6A41">
            <w:pPr>
              <w:spacing w:line="240" w:lineRule="auto"/>
              <w:ind w:firstLine="0"/>
              <w:jc w:val="center"/>
              <w:rPr>
                <w:rFonts w:eastAsia="Times New Roman"/>
              </w:rPr>
            </w:pPr>
            <w:r w:rsidRPr="00AD6A41">
              <w:rPr>
                <w:rFonts w:eastAsia="Times New Roman"/>
              </w:rPr>
              <w:t>(2)</w:t>
            </w:r>
          </w:p>
        </w:tc>
      </w:tr>
      <w:tr w:rsidR="00AD6A41" w:rsidRPr="00AD6A41" w14:paraId="013FF939" w14:textId="77777777" w:rsidTr="00AD6A41">
        <w:trPr>
          <w:tblCellSpacing w:w="15" w:type="dxa"/>
          <w:jc w:val="center"/>
        </w:trPr>
        <w:tc>
          <w:tcPr>
            <w:tcW w:w="0" w:type="auto"/>
            <w:gridSpan w:val="3"/>
            <w:tcBorders>
              <w:bottom w:val="single" w:sz="6" w:space="0" w:color="000000"/>
            </w:tcBorders>
            <w:vAlign w:val="center"/>
            <w:hideMark/>
          </w:tcPr>
          <w:p w14:paraId="1717A5CA" w14:textId="77777777" w:rsidR="00AD6A41" w:rsidRPr="00AD6A41" w:rsidRDefault="00AD6A41" w:rsidP="00AD6A41">
            <w:pPr>
              <w:spacing w:line="240" w:lineRule="auto"/>
              <w:ind w:firstLine="0"/>
              <w:jc w:val="center"/>
              <w:rPr>
                <w:rFonts w:eastAsia="Times New Roman"/>
              </w:rPr>
            </w:pPr>
          </w:p>
        </w:tc>
      </w:tr>
      <w:tr w:rsidR="00AD6A41" w:rsidRPr="00AD6A41" w14:paraId="769F7219" w14:textId="77777777" w:rsidTr="00AD6A41">
        <w:trPr>
          <w:tblCellSpacing w:w="15" w:type="dxa"/>
          <w:jc w:val="center"/>
        </w:trPr>
        <w:tc>
          <w:tcPr>
            <w:tcW w:w="0" w:type="auto"/>
            <w:vAlign w:val="center"/>
            <w:hideMark/>
          </w:tcPr>
          <w:p w14:paraId="0E48B416" w14:textId="77777777" w:rsidR="00AD6A41" w:rsidRPr="00AD6A41" w:rsidRDefault="00AD6A41" w:rsidP="00AD6A41">
            <w:pPr>
              <w:spacing w:line="240" w:lineRule="auto"/>
              <w:ind w:firstLine="0"/>
              <w:jc w:val="left"/>
              <w:rPr>
                <w:rFonts w:eastAsia="Times New Roman"/>
              </w:rPr>
            </w:pPr>
            <w:r w:rsidRPr="00AD6A41">
              <w:rPr>
                <w:rFonts w:eastAsia="Times New Roman"/>
              </w:rPr>
              <w:t>Group</w:t>
            </w:r>
          </w:p>
        </w:tc>
        <w:tc>
          <w:tcPr>
            <w:tcW w:w="0" w:type="auto"/>
            <w:vAlign w:val="center"/>
            <w:hideMark/>
          </w:tcPr>
          <w:p w14:paraId="16316233" w14:textId="77777777" w:rsidR="00AD6A41" w:rsidRPr="00AD6A41" w:rsidRDefault="00AD6A41" w:rsidP="00AD6A41">
            <w:pPr>
              <w:spacing w:line="240" w:lineRule="auto"/>
              <w:ind w:firstLine="0"/>
              <w:jc w:val="center"/>
              <w:rPr>
                <w:rFonts w:eastAsia="Times New Roman"/>
              </w:rPr>
            </w:pPr>
            <w:r w:rsidRPr="00AD6A41">
              <w:rPr>
                <w:rFonts w:eastAsia="Times New Roman"/>
              </w:rPr>
              <w:t>-0.2734</w:t>
            </w:r>
          </w:p>
        </w:tc>
        <w:tc>
          <w:tcPr>
            <w:tcW w:w="0" w:type="auto"/>
            <w:vAlign w:val="center"/>
            <w:hideMark/>
          </w:tcPr>
          <w:p w14:paraId="7F90F1F6" w14:textId="77777777" w:rsidR="00AD6A41" w:rsidRPr="00AD6A41" w:rsidRDefault="00AD6A41" w:rsidP="00AD6A41">
            <w:pPr>
              <w:spacing w:line="240" w:lineRule="auto"/>
              <w:ind w:firstLine="0"/>
              <w:jc w:val="center"/>
              <w:rPr>
                <w:rFonts w:eastAsia="Times New Roman"/>
              </w:rPr>
            </w:pPr>
            <w:r w:rsidRPr="00AD6A41">
              <w:rPr>
                <w:rFonts w:eastAsia="Times New Roman"/>
              </w:rPr>
              <w:t>-0.9492</w:t>
            </w:r>
          </w:p>
        </w:tc>
      </w:tr>
      <w:tr w:rsidR="00AD6A41" w:rsidRPr="00AD6A41" w14:paraId="31AC2C78" w14:textId="77777777" w:rsidTr="00AD6A41">
        <w:trPr>
          <w:tblCellSpacing w:w="15" w:type="dxa"/>
          <w:jc w:val="center"/>
        </w:trPr>
        <w:tc>
          <w:tcPr>
            <w:tcW w:w="0" w:type="auto"/>
            <w:vAlign w:val="center"/>
            <w:hideMark/>
          </w:tcPr>
          <w:p w14:paraId="5DE917C0"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52410587" w14:textId="77777777" w:rsidR="00AD6A41" w:rsidRPr="00AD6A41" w:rsidRDefault="00AD6A41" w:rsidP="00AD6A41">
            <w:pPr>
              <w:spacing w:line="240" w:lineRule="auto"/>
              <w:ind w:firstLine="0"/>
              <w:jc w:val="center"/>
              <w:rPr>
                <w:rFonts w:eastAsia="Times New Roman"/>
              </w:rPr>
            </w:pPr>
            <w:r w:rsidRPr="00AD6A41">
              <w:rPr>
                <w:rFonts w:eastAsia="Times New Roman"/>
              </w:rPr>
              <w:t>(1.2232)</w:t>
            </w:r>
          </w:p>
        </w:tc>
        <w:tc>
          <w:tcPr>
            <w:tcW w:w="0" w:type="auto"/>
            <w:vAlign w:val="center"/>
            <w:hideMark/>
          </w:tcPr>
          <w:p w14:paraId="237DF1A6" w14:textId="77777777" w:rsidR="00AD6A41" w:rsidRPr="00AD6A41" w:rsidRDefault="00AD6A41" w:rsidP="00AD6A41">
            <w:pPr>
              <w:spacing w:line="240" w:lineRule="auto"/>
              <w:ind w:firstLine="0"/>
              <w:jc w:val="center"/>
              <w:rPr>
                <w:rFonts w:eastAsia="Times New Roman"/>
              </w:rPr>
            </w:pPr>
            <w:r w:rsidRPr="00AD6A41">
              <w:rPr>
                <w:rFonts w:eastAsia="Times New Roman"/>
              </w:rPr>
              <w:t>(1.2023)</w:t>
            </w:r>
          </w:p>
        </w:tc>
      </w:tr>
      <w:tr w:rsidR="00AD6A41" w:rsidRPr="00AD6A41" w14:paraId="360EC78B" w14:textId="77777777" w:rsidTr="00AD6A41">
        <w:trPr>
          <w:tblCellSpacing w:w="15" w:type="dxa"/>
          <w:jc w:val="center"/>
        </w:trPr>
        <w:tc>
          <w:tcPr>
            <w:tcW w:w="0" w:type="auto"/>
            <w:vAlign w:val="center"/>
            <w:hideMark/>
          </w:tcPr>
          <w:p w14:paraId="3532D627" w14:textId="77777777" w:rsidR="00AD6A41" w:rsidRPr="00AD6A41" w:rsidRDefault="00AD6A41" w:rsidP="00AD6A41">
            <w:pPr>
              <w:spacing w:line="240" w:lineRule="auto"/>
              <w:ind w:firstLine="0"/>
              <w:jc w:val="left"/>
              <w:rPr>
                <w:rFonts w:eastAsia="Times New Roman"/>
              </w:rPr>
            </w:pPr>
            <w:r w:rsidRPr="00AD6A41">
              <w:rPr>
                <w:rFonts w:eastAsia="Times New Roman"/>
              </w:rPr>
              <w:t>Period</w:t>
            </w:r>
          </w:p>
        </w:tc>
        <w:tc>
          <w:tcPr>
            <w:tcW w:w="0" w:type="auto"/>
            <w:vAlign w:val="center"/>
            <w:hideMark/>
          </w:tcPr>
          <w:p w14:paraId="7A4E78D8" w14:textId="77777777" w:rsidR="00AD6A41" w:rsidRPr="00AD6A41" w:rsidRDefault="00AD6A41" w:rsidP="00AD6A41">
            <w:pPr>
              <w:spacing w:line="240" w:lineRule="auto"/>
              <w:ind w:firstLine="0"/>
              <w:jc w:val="center"/>
              <w:rPr>
                <w:rFonts w:eastAsia="Times New Roman"/>
              </w:rPr>
            </w:pPr>
            <w:r w:rsidRPr="00AD6A41">
              <w:rPr>
                <w:rFonts w:eastAsia="Times New Roman"/>
              </w:rPr>
              <w:t>-6.6242</w:t>
            </w:r>
            <w:r w:rsidRPr="00AD6A41">
              <w:rPr>
                <w:rFonts w:eastAsia="Times New Roman"/>
                <w:vertAlign w:val="superscript"/>
              </w:rPr>
              <w:t>***</w:t>
            </w:r>
          </w:p>
        </w:tc>
        <w:tc>
          <w:tcPr>
            <w:tcW w:w="0" w:type="auto"/>
            <w:vAlign w:val="center"/>
            <w:hideMark/>
          </w:tcPr>
          <w:p w14:paraId="2F7EFF24" w14:textId="77777777" w:rsidR="00AD6A41" w:rsidRPr="00AD6A41" w:rsidRDefault="00AD6A41" w:rsidP="00AD6A41">
            <w:pPr>
              <w:spacing w:line="240" w:lineRule="auto"/>
              <w:ind w:firstLine="0"/>
              <w:jc w:val="center"/>
              <w:rPr>
                <w:rFonts w:eastAsia="Times New Roman"/>
              </w:rPr>
            </w:pPr>
            <w:r w:rsidRPr="00AD6A41">
              <w:rPr>
                <w:rFonts w:eastAsia="Times New Roman"/>
              </w:rPr>
              <w:t>-8.2303</w:t>
            </w:r>
            <w:r w:rsidRPr="00AD6A41">
              <w:rPr>
                <w:rFonts w:eastAsia="Times New Roman"/>
                <w:vertAlign w:val="superscript"/>
              </w:rPr>
              <w:t>***</w:t>
            </w:r>
          </w:p>
        </w:tc>
      </w:tr>
      <w:tr w:rsidR="00AD6A41" w:rsidRPr="00AD6A41" w14:paraId="5D1B0A89" w14:textId="77777777" w:rsidTr="00AD6A41">
        <w:trPr>
          <w:tblCellSpacing w:w="15" w:type="dxa"/>
          <w:jc w:val="center"/>
        </w:trPr>
        <w:tc>
          <w:tcPr>
            <w:tcW w:w="0" w:type="auto"/>
            <w:vAlign w:val="center"/>
            <w:hideMark/>
          </w:tcPr>
          <w:p w14:paraId="7009F390"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8D1D3DF" w14:textId="77777777" w:rsidR="00AD6A41" w:rsidRPr="00AD6A41" w:rsidRDefault="00AD6A41" w:rsidP="00AD6A41">
            <w:pPr>
              <w:spacing w:line="240" w:lineRule="auto"/>
              <w:ind w:firstLine="0"/>
              <w:jc w:val="center"/>
              <w:rPr>
                <w:rFonts w:eastAsia="Times New Roman"/>
              </w:rPr>
            </w:pPr>
            <w:r w:rsidRPr="00AD6A41">
              <w:rPr>
                <w:rFonts w:eastAsia="Times New Roman"/>
              </w:rPr>
              <w:t>(1.4576)</w:t>
            </w:r>
          </w:p>
        </w:tc>
        <w:tc>
          <w:tcPr>
            <w:tcW w:w="0" w:type="auto"/>
            <w:vAlign w:val="center"/>
            <w:hideMark/>
          </w:tcPr>
          <w:p w14:paraId="34B9F5E4" w14:textId="77777777" w:rsidR="00AD6A41" w:rsidRPr="00AD6A41" w:rsidRDefault="00AD6A41" w:rsidP="00AD6A41">
            <w:pPr>
              <w:spacing w:line="240" w:lineRule="auto"/>
              <w:ind w:firstLine="0"/>
              <w:jc w:val="center"/>
              <w:rPr>
                <w:rFonts w:eastAsia="Times New Roman"/>
              </w:rPr>
            </w:pPr>
            <w:r w:rsidRPr="00AD6A41">
              <w:rPr>
                <w:rFonts w:eastAsia="Times New Roman"/>
              </w:rPr>
              <w:t>(1.4435)</w:t>
            </w:r>
          </w:p>
        </w:tc>
      </w:tr>
      <w:tr w:rsidR="00AD6A41" w:rsidRPr="00AD6A41" w14:paraId="44626B5D" w14:textId="77777777" w:rsidTr="00AD6A41">
        <w:trPr>
          <w:tblCellSpacing w:w="15" w:type="dxa"/>
          <w:jc w:val="center"/>
        </w:trPr>
        <w:tc>
          <w:tcPr>
            <w:tcW w:w="0" w:type="auto"/>
            <w:vAlign w:val="center"/>
            <w:hideMark/>
          </w:tcPr>
          <w:p w14:paraId="71701A62" w14:textId="77777777" w:rsidR="00AD6A41" w:rsidRPr="00AD6A41" w:rsidRDefault="00AD6A41" w:rsidP="00AD6A41">
            <w:pPr>
              <w:spacing w:line="240" w:lineRule="auto"/>
              <w:ind w:firstLine="0"/>
              <w:jc w:val="left"/>
              <w:rPr>
                <w:rFonts w:eastAsia="Times New Roman"/>
              </w:rPr>
            </w:pPr>
            <w:r w:rsidRPr="00AD6A41">
              <w:rPr>
                <w:rFonts w:eastAsia="Times New Roman"/>
              </w:rPr>
              <w:t>Tenor</w:t>
            </w:r>
          </w:p>
        </w:tc>
        <w:tc>
          <w:tcPr>
            <w:tcW w:w="0" w:type="auto"/>
            <w:vAlign w:val="center"/>
            <w:hideMark/>
          </w:tcPr>
          <w:p w14:paraId="74B12207"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4A734D1F" w14:textId="77777777" w:rsidR="00AD6A41" w:rsidRPr="00AD6A41" w:rsidRDefault="00AD6A41" w:rsidP="00AD6A41">
            <w:pPr>
              <w:spacing w:line="240" w:lineRule="auto"/>
              <w:ind w:firstLine="0"/>
              <w:jc w:val="center"/>
              <w:rPr>
                <w:rFonts w:eastAsia="Times New Roman"/>
              </w:rPr>
            </w:pPr>
            <w:r w:rsidRPr="00AD6A41">
              <w:rPr>
                <w:rFonts w:eastAsia="Times New Roman"/>
              </w:rPr>
              <w:t>0.0974</w:t>
            </w:r>
            <w:r w:rsidRPr="00AD6A41">
              <w:rPr>
                <w:rFonts w:eastAsia="Times New Roman"/>
                <w:vertAlign w:val="superscript"/>
              </w:rPr>
              <w:t>***</w:t>
            </w:r>
          </w:p>
        </w:tc>
      </w:tr>
      <w:tr w:rsidR="00AD6A41" w:rsidRPr="00AD6A41" w14:paraId="2C7BCD32" w14:textId="77777777" w:rsidTr="00AD6A41">
        <w:trPr>
          <w:tblCellSpacing w:w="15" w:type="dxa"/>
          <w:jc w:val="center"/>
        </w:trPr>
        <w:tc>
          <w:tcPr>
            <w:tcW w:w="0" w:type="auto"/>
            <w:vAlign w:val="center"/>
            <w:hideMark/>
          </w:tcPr>
          <w:p w14:paraId="0EBDA51B"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1C73B9E1"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EAEA1A4" w14:textId="77777777" w:rsidR="00AD6A41" w:rsidRPr="00AD6A41" w:rsidRDefault="00AD6A41" w:rsidP="00AD6A41">
            <w:pPr>
              <w:spacing w:line="240" w:lineRule="auto"/>
              <w:ind w:firstLine="0"/>
              <w:jc w:val="center"/>
              <w:rPr>
                <w:rFonts w:eastAsia="Times New Roman"/>
              </w:rPr>
            </w:pPr>
            <w:r w:rsidRPr="00AD6A41">
              <w:rPr>
                <w:rFonts w:eastAsia="Times New Roman"/>
              </w:rPr>
              <w:t>(0.0193)</w:t>
            </w:r>
          </w:p>
        </w:tc>
      </w:tr>
      <w:tr w:rsidR="00AD6A41" w:rsidRPr="00AD6A41" w14:paraId="3EA7A325" w14:textId="77777777" w:rsidTr="00AD6A41">
        <w:trPr>
          <w:tblCellSpacing w:w="15" w:type="dxa"/>
          <w:jc w:val="center"/>
        </w:trPr>
        <w:tc>
          <w:tcPr>
            <w:tcW w:w="0" w:type="auto"/>
            <w:vAlign w:val="center"/>
            <w:hideMark/>
          </w:tcPr>
          <w:p w14:paraId="247BCEFB" w14:textId="77777777" w:rsidR="00AD6A41" w:rsidRPr="00AD6A41" w:rsidRDefault="00AD6A41" w:rsidP="00AD6A41">
            <w:pPr>
              <w:spacing w:line="240" w:lineRule="auto"/>
              <w:ind w:firstLine="0"/>
              <w:jc w:val="left"/>
              <w:rPr>
                <w:rFonts w:eastAsia="Times New Roman"/>
              </w:rPr>
            </w:pPr>
            <w:r w:rsidRPr="00AD6A41">
              <w:rPr>
                <w:rFonts w:eastAsia="Times New Roman"/>
              </w:rPr>
              <w:t>Log Notional</w:t>
            </w:r>
          </w:p>
        </w:tc>
        <w:tc>
          <w:tcPr>
            <w:tcW w:w="0" w:type="auto"/>
            <w:vAlign w:val="center"/>
            <w:hideMark/>
          </w:tcPr>
          <w:p w14:paraId="3CC04887"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37AB389D" w14:textId="77777777" w:rsidR="00AD6A41" w:rsidRPr="00AD6A41" w:rsidRDefault="00AD6A41" w:rsidP="00AD6A41">
            <w:pPr>
              <w:spacing w:line="240" w:lineRule="auto"/>
              <w:ind w:firstLine="0"/>
              <w:jc w:val="center"/>
              <w:rPr>
                <w:rFonts w:eastAsia="Times New Roman"/>
              </w:rPr>
            </w:pPr>
            <w:r w:rsidRPr="00AD6A41">
              <w:rPr>
                <w:rFonts w:eastAsia="Times New Roman"/>
              </w:rPr>
              <w:t>0.6572</w:t>
            </w:r>
            <w:r w:rsidRPr="00AD6A41">
              <w:rPr>
                <w:rFonts w:eastAsia="Times New Roman"/>
                <w:vertAlign w:val="superscript"/>
              </w:rPr>
              <w:t>***</w:t>
            </w:r>
          </w:p>
        </w:tc>
      </w:tr>
      <w:tr w:rsidR="00AD6A41" w:rsidRPr="00AD6A41" w14:paraId="4C706490" w14:textId="77777777" w:rsidTr="00AD6A41">
        <w:trPr>
          <w:tblCellSpacing w:w="15" w:type="dxa"/>
          <w:jc w:val="center"/>
        </w:trPr>
        <w:tc>
          <w:tcPr>
            <w:tcW w:w="0" w:type="auto"/>
            <w:vAlign w:val="center"/>
            <w:hideMark/>
          </w:tcPr>
          <w:p w14:paraId="402AA08D"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3E5E2075"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3C0FFD2C" w14:textId="77777777" w:rsidR="00AD6A41" w:rsidRPr="00AD6A41" w:rsidRDefault="00AD6A41" w:rsidP="00AD6A41">
            <w:pPr>
              <w:spacing w:line="240" w:lineRule="auto"/>
              <w:ind w:firstLine="0"/>
              <w:jc w:val="center"/>
              <w:rPr>
                <w:rFonts w:eastAsia="Times New Roman"/>
              </w:rPr>
            </w:pPr>
            <w:r w:rsidRPr="00AD6A41">
              <w:rPr>
                <w:rFonts w:eastAsia="Times New Roman"/>
              </w:rPr>
              <w:t>(0.1811)</w:t>
            </w:r>
          </w:p>
        </w:tc>
      </w:tr>
      <w:tr w:rsidR="00AD6A41" w:rsidRPr="00AD6A41" w14:paraId="2626B7EE" w14:textId="77777777" w:rsidTr="00AD6A41">
        <w:trPr>
          <w:tblCellSpacing w:w="15" w:type="dxa"/>
          <w:jc w:val="center"/>
        </w:trPr>
        <w:tc>
          <w:tcPr>
            <w:tcW w:w="0" w:type="auto"/>
            <w:vAlign w:val="center"/>
            <w:hideMark/>
          </w:tcPr>
          <w:p w14:paraId="0ECED184" w14:textId="77777777" w:rsidR="00AD6A41" w:rsidRPr="00AD6A41" w:rsidRDefault="00AD6A41" w:rsidP="00AD6A41">
            <w:pPr>
              <w:spacing w:line="240" w:lineRule="auto"/>
              <w:ind w:firstLine="0"/>
              <w:jc w:val="left"/>
              <w:rPr>
                <w:rFonts w:eastAsia="Times New Roman"/>
              </w:rPr>
            </w:pPr>
            <w:r w:rsidRPr="00AD6A41">
              <w:rPr>
                <w:rFonts w:eastAsia="Times New Roman"/>
              </w:rPr>
              <w:t>Capped</w:t>
            </w:r>
          </w:p>
        </w:tc>
        <w:tc>
          <w:tcPr>
            <w:tcW w:w="0" w:type="auto"/>
            <w:vAlign w:val="center"/>
            <w:hideMark/>
          </w:tcPr>
          <w:p w14:paraId="2F486954"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07FD9416" w14:textId="77777777" w:rsidR="00AD6A41" w:rsidRPr="00AD6A41" w:rsidRDefault="00AD6A41" w:rsidP="00AD6A41">
            <w:pPr>
              <w:spacing w:line="240" w:lineRule="auto"/>
              <w:ind w:firstLine="0"/>
              <w:jc w:val="center"/>
              <w:rPr>
                <w:rFonts w:eastAsia="Times New Roman"/>
              </w:rPr>
            </w:pPr>
            <w:r w:rsidRPr="00AD6A41">
              <w:rPr>
                <w:rFonts w:eastAsia="Times New Roman"/>
              </w:rPr>
              <w:t>-0.4361</w:t>
            </w:r>
          </w:p>
        </w:tc>
      </w:tr>
      <w:tr w:rsidR="00AD6A41" w:rsidRPr="00AD6A41" w14:paraId="4CDD9CD7" w14:textId="77777777" w:rsidTr="00AD6A41">
        <w:trPr>
          <w:tblCellSpacing w:w="15" w:type="dxa"/>
          <w:jc w:val="center"/>
        </w:trPr>
        <w:tc>
          <w:tcPr>
            <w:tcW w:w="0" w:type="auto"/>
            <w:vAlign w:val="center"/>
            <w:hideMark/>
          </w:tcPr>
          <w:p w14:paraId="366AF82F"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0BFEAEE"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DA48DB8" w14:textId="77777777" w:rsidR="00AD6A41" w:rsidRPr="00AD6A41" w:rsidRDefault="00AD6A41" w:rsidP="00AD6A41">
            <w:pPr>
              <w:spacing w:line="240" w:lineRule="auto"/>
              <w:ind w:firstLine="0"/>
              <w:jc w:val="center"/>
              <w:rPr>
                <w:rFonts w:eastAsia="Times New Roman"/>
              </w:rPr>
            </w:pPr>
            <w:r w:rsidRPr="00AD6A41">
              <w:rPr>
                <w:rFonts w:eastAsia="Times New Roman"/>
              </w:rPr>
              <w:t>(0.5052)</w:t>
            </w:r>
          </w:p>
        </w:tc>
      </w:tr>
      <w:tr w:rsidR="00AD6A41" w:rsidRPr="00AD6A41" w14:paraId="763195E5" w14:textId="77777777" w:rsidTr="00AD6A41">
        <w:trPr>
          <w:tblCellSpacing w:w="15" w:type="dxa"/>
          <w:jc w:val="center"/>
        </w:trPr>
        <w:tc>
          <w:tcPr>
            <w:tcW w:w="0" w:type="auto"/>
            <w:vAlign w:val="center"/>
            <w:hideMark/>
          </w:tcPr>
          <w:p w14:paraId="6CD6CB81" w14:textId="77777777" w:rsidR="00AD6A41" w:rsidRPr="00AD6A41" w:rsidRDefault="00AD6A41" w:rsidP="00AD6A41">
            <w:pPr>
              <w:spacing w:line="240" w:lineRule="auto"/>
              <w:ind w:firstLine="0"/>
              <w:jc w:val="left"/>
              <w:rPr>
                <w:rFonts w:eastAsia="Times New Roman"/>
              </w:rPr>
            </w:pPr>
            <w:r w:rsidRPr="00AD6A41">
              <w:rPr>
                <w:rFonts w:eastAsia="Times New Roman"/>
              </w:rPr>
              <w:t>Morning Session</w:t>
            </w:r>
          </w:p>
        </w:tc>
        <w:tc>
          <w:tcPr>
            <w:tcW w:w="0" w:type="auto"/>
            <w:vAlign w:val="center"/>
            <w:hideMark/>
          </w:tcPr>
          <w:p w14:paraId="074A072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3E02382B" w14:textId="77777777" w:rsidR="00AD6A41" w:rsidRPr="00AD6A41" w:rsidRDefault="00AD6A41" w:rsidP="00AD6A41">
            <w:pPr>
              <w:spacing w:line="240" w:lineRule="auto"/>
              <w:ind w:firstLine="0"/>
              <w:jc w:val="center"/>
              <w:rPr>
                <w:rFonts w:eastAsia="Times New Roman"/>
              </w:rPr>
            </w:pPr>
            <w:r w:rsidRPr="00AD6A41">
              <w:rPr>
                <w:rFonts w:eastAsia="Times New Roman"/>
              </w:rPr>
              <w:t>-0.9820</w:t>
            </w:r>
            <w:r w:rsidRPr="00AD6A41">
              <w:rPr>
                <w:rFonts w:eastAsia="Times New Roman"/>
                <w:vertAlign w:val="superscript"/>
              </w:rPr>
              <w:t>**</w:t>
            </w:r>
          </w:p>
        </w:tc>
      </w:tr>
      <w:tr w:rsidR="00AD6A41" w:rsidRPr="00AD6A41" w14:paraId="0FED6024" w14:textId="77777777" w:rsidTr="00AD6A41">
        <w:trPr>
          <w:tblCellSpacing w:w="15" w:type="dxa"/>
          <w:jc w:val="center"/>
        </w:trPr>
        <w:tc>
          <w:tcPr>
            <w:tcW w:w="0" w:type="auto"/>
            <w:vAlign w:val="center"/>
            <w:hideMark/>
          </w:tcPr>
          <w:p w14:paraId="67506EF2"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13BD2464"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5A29C813" w14:textId="77777777" w:rsidR="00AD6A41" w:rsidRPr="00AD6A41" w:rsidRDefault="00AD6A41" w:rsidP="00AD6A41">
            <w:pPr>
              <w:spacing w:line="240" w:lineRule="auto"/>
              <w:ind w:firstLine="0"/>
              <w:jc w:val="center"/>
              <w:rPr>
                <w:rFonts w:eastAsia="Times New Roman"/>
              </w:rPr>
            </w:pPr>
            <w:r w:rsidRPr="00AD6A41">
              <w:rPr>
                <w:rFonts w:eastAsia="Times New Roman"/>
              </w:rPr>
              <w:t>(0.4967)</w:t>
            </w:r>
          </w:p>
        </w:tc>
      </w:tr>
      <w:tr w:rsidR="00AD6A41" w:rsidRPr="00AD6A41" w14:paraId="049A6863" w14:textId="77777777" w:rsidTr="00AD6A41">
        <w:trPr>
          <w:tblCellSpacing w:w="15" w:type="dxa"/>
          <w:jc w:val="center"/>
        </w:trPr>
        <w:tc>
          <w:tcPr>
            <w:tcW w:w="0" w:type="auto"/>
            <w:vAlign w:val="center"/>
            <w:hideMark/>
          </w:tcPr>
          <w:p w14:paraId="208DF363" w14:textId="77777777" w:rsidR="00AD6A41" w:rsidRPr="00AD6A41" w:rsidRDefault="00AD6A41" w:rsidP="00AD6A41">
            <w:pPr>
              <w:spacing w:line="240" w:lineRule="auto"/>
              <w:ind w:firstLine="0"/>
              <w:jc w:val="left"/>
              <w:rPr>
                <w:rFonts w:eastAsia="Times New Roman"/>
              </w:rPr>
            </w:pPr>
            <w:r w:rsidRPr="00AD6A41">
              <w:rPr>
                <w:rFonts w:eastAsia="Times New Roman"/>
              </w:rPr>
              <w:t>Afternoon Session</w:t>
            </w:r>
          </w:p>
        </w:tc>
        <w:tc>
          <w:tcPr>
            <w:tcW w:w="0" w:type="auto"/>
            <w:vAlign w:val="center"/>
            <w:hideMark/>
          </w:tcPr>
          <w:p w14:paraId="00BEDA2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34C4FFE9" w14:textId="77777777" w:rsidR="00AD6A41" w:rsidRPr="00AD6A41" w:rsidRDefault="00AD6A41" w:rsidP="00AD6A41">
            <w:pPr>
              <w:spacing w:line="240" w:lineRule="auto"/>
              <w:ind w:firstLine="0"/>
              <w:jc w:val="center"/>
              <w:rPr>
                <w:rFonts w:eastAsia="Times New Roman"/>
              </w:rPr>
            </w:pPr>
            <w:r w:rsidRPr="00AD6A41">
              <w:rPr>
                <w:rFonts w:eastAsia="Times New Roman"/>
              </w:rPr>
              <w:t>-2.5981</w:t>
            </w:r>
            <w:r w:rsidRPr="00AD6A41">
              <w:rPr>
                <w:rFonts w:eastAsia="Times New Roman"/>
                <w:vertAlign w:val="superscript"/>
              </w:rPr>
              <w:t>***</w:t>
            </w:r>
          </w:p>
        </w:tc>
      </w:tr>
      <w:tr w:rsidR="00AD6A41" w:rsidRPr="00AD6A41" w14:paraId="5951DE85" w14:textId="77777777" w:rsidTr="00AD6A41">
        <w:trPr>
          <w:tblCellSpacing w:w="15" w:type="dxa"/>
          <w:jc w:val="center"/>
        </w:trPr>
        <w:tc>
          <w:tcPr>
            <w:tcW w:w="0" w:type="auto"/>
            <w:vAlign w:val="center"/>
            <w:hideMark/>
          </w:tcPr>
          <w:p w14:paraId="32A35BAB"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40008C12"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00A61AB" w14:textId="77777777" w:rsidR="00AD6A41" w:rsidRPr="00AD6A41" w:rsidRDefault="00AD6A41" w:rsidP="00AD6A41">
            <w:pPr>
              <w:spacing w:line="240" w:lineRule="auto"/>
              <w:ind w:firstLine="0"/>
              <w:jc w:val="center"/>
              <w:rPr>
                <w:rFonts w:eastAsia="Times New Roman"/>
              </w:rPr>
            </w:pPr>
            <w:r w:rsidRPr="00AD6A41">
              <w:rPr>
                <w:rFonts w:eastAsia="Times New Roman"/>
              </w:rPr>
              <w:t>(0.4186)</w:t>
            </w:r>
          </w:p>
        </w:tc>
      </w:tr>
      <w:tr w:rsidR="00AD6A41" w:rsidRPr="00AD6A41" w14:paraId="05702A92" w14:textId="77777777" w:rsidTr="00AD6A41">
        <w:trPr>
          <w:tblCellSpacing w:w="15" w:type="dxa"/>
          <w:jc w:val="center"/>
        </w:trPr>
        <w:tc>
          <w:tcPr>
            <w:tcW w:w="0" w:type="auto"/>
            <w:vAlign w:val="center"/>
            <w:hideMark/>
          </w:tcPr>
          <w:p w14:paraId="34D288D5" w14:textId="77777777" w:rsidR="00AD6A41" w:rsidRPr="00AD6A41" w:rsidRDefault="00AD6A41" w:rsidP="00AD6A41">
            <w:pPr>
              <w:spacing w:line="240" w:lineRule="auto"/>
              <w:ind w:firstLine="0"/>
              <w:jc w:val="left"/>
              <w:rPr>
                <w:rFonts w:eastAsia="Times New Roman"/>
              </w:rPr>
            </w:pPr>
            <w:r w:rsidRPr="00AD6A41">
              <w:rPr>
                <w:rFonts w:eastAsia="Times New Roman"/>
              </w:rPr>
              <w:t>Off Hours</w:t>
            </w:r>
          </w:p>
        </w:tc>
        <w:tc>
          <w:tcPr>
            <w:tcW w:w="0" w:type="auto"/>
            <w:vAlign w:val="center"/>
            <w:hideMark/>
          </w:tcPr>
          <w:p w14:paraId="0BD8182B"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7C23D35A" w14:textId="77777777" w:rsidR="00AD6A41" w:rsidRPr="00AD6A41" w:rsidRDefault="00AD6A41" w:rsidP="00AD6A41">
            <w:pPr>
              <w:spacing w:line="240" w:lineRule="auto"/>
              <w:ind w:firstLine="0"/>
              <w:jc w:val="center"/>
              <w:rPr>
                <w:rFonts w:eastAsia="Times New Roman"/>
              </w:rPr>
            </w:pPr>
            <w:r w:rsidRPr="00AD6A41">
              <w:rPr>
                <w:rFonts w:eastAsia="Times New Roman"/>
              </w:rPr>
              <w:t>-2.4152</w:t>
            </w:r>
            <w:r w:rsidRPr="00AD6A41">
              <w:rPr>
                <w:rFonts w:eastAsia="Times New Roman"/>
                <w:vertAlign w:val="superscript"/>
              </w:rPr>
              <w:t>***</w:t>
            </w:r>
          </w:p>
        </w:tc>
      </w:tr>
      <w:tr w:rsidR="00AD6A41" w:rsidRPr="00AD6A41" w14:paraId="7CFE0750" w14:textId="77777777" w:rsidTr="00AD6A41">
        <w:trPr>
          <w:tblCellSpacing w:w="15" w:type="dxa"/>
          <w:jc w:val="center"/>
        </w:trPr>
        <w:tc>
          <w:tcPr>
            <w:tcW w:w="0" w:type="auto"/>
            <w:vAlign w:val="center"/>
            <w:hideMark/>
          </w:tcPr>
          <w:p w14:paraId="3B1DD4B8"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2765ABC"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1838124" w14:textId="77777777" w:rsidR="00AD6A41" w:rsidRPr="00AD6A41" w:rsidRDefault="00AD6A41" w:rsidP="00AD6A41">
            <w:pPr>
              <w:spacing w:line="240" w:lineRule="auto"/>
              <w:ind w:firstLine="0"/>
              <w:jc w:val="center"/>
              <w:rPr>
                <w:rFonts w:eastAsia="Times New Roman"/>
              </w:rPr>
            </w:pPr>
            <w:r w:rsidRPr="00AD6A41">
              <w:rPr>
                <w:rFonts w:eastAsia="Times New Roman"/>
              </w:rPr>
              <w:t>(0.7555)</w:t>
            </w:r>
          </w:p>
        </w:tc>
      </w:tr>
      <w:tr w:rsidR="00AD6A41" w:rsidRPr="00AD6A41" w14:paraId="39A17A54" w14:textId="77777777" w:rsidTr="00AD6A41">
        <w:trPr>
          <w:tblCellSpacing w:w="15" w:type="dxa"/>
          <w:jc w:val="center"/>
        </w:trPr>
        <w:tc>
          <w:tcPr>
            <w:tcW w:w="0" w:type="auto"/>
            <w:vAlign w:val="center"/>
            <w:hideMark/>
          </w:tcPr>
          <w:p w14:paraId="386B729C" w14:textId="77777777" w:rsidR="00AD6A41" w:rsidRPr="00AD6A41" w:rsidRDefault="00AD6A41" w:rsidP="00AD6A41">
            <w:pPr>
              <w:spacing w:line="240" w:lineRule="auto"/>
              <w:ind w:firstLine="0"/>
              <w:jc w:val="left"/>
              <w:rPr>
                <w:rFonts w:eastAsia="Times New Roman"/>
              </w:rPr>
            </w:pPr>
            <w:r w:rsidRPr="00AD6A41">
              <w:rPr>
                <w:rFonts w:eastAsia="Times New Roman"/>
              </w:rPr>
              <w:t>Monday</w:t>
            </w:r>
          </w:p>
        </w:tc>
        <w:tc>
          <w:tcPr>
            <w:tcW w:w="0" w:type="auto"/>
            <w:vAlign w:val="center"/>
            <w:hideMark/>
          </w:tcPr>
          <w:p w14:paraId="0D18AFC1"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071B33DE" w14:textId="77777777" w:rsidR="00AD6A41" w:rsidRPr="00AD6A41" w:rsidRDefault="00AD6A41" w:rsidP="00AD6A41">
            <w:pPr>
              <w:spacing w:line="240" w:lineRule="auto"/>
              <w:ind w:firstLine="0"/>
              <w:jc w:val="center"/>
              <w:rPr>
                <w:rFonts w:eastAsia="Times New Roman"/>
              </w:rPr>
            </w:pPr>
            <w:r w:rsidRPr="00AD6A41">
              <w:rPr>
                <w:rFonts w:eastAsia="Times New Roman"/>
              </w:rPr>
              <w:t>3.1430</w:t>
            </w:r>
            <w:r w:rsidRPr="00AD6A41">
              <w:rPr>
                <w:rFonts w:eastAsia="Times New Roman"/>
                <w:vertAlign w:val="superscript"/>
              </w:rPr>
              <w:t>***</w:t>
            </w:r>
          </w:p>
        </w:tc>
      </w:tr>
      <w:tr w:rsidR="00AD6A41" w:rsidRPr="00AD6A41" w14:paraId="731D3735" w14:textId="77777777" w:rsidTr="00AD6A41">
        <w:trPr>
          <w:tblCellSpacing w:w="15" w:type="dxa"/>
          <w:jc w:val="center"/>
        </w:trPr>
        <w:tc>
          <w:tcPr>
            <w:tcW w:w="0" w:type="auto"/>
            <w:vAlign w:val="center"/>
            <w:hideMark/>
          </w:tcPr>
          <w:p w14:paraId="02DEC894"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37C183FF"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15F1AA41" w14:textId="77777777" w:rsidR="00AD6A41" w:rsidRPr="00AD6A41" w:rsidRDefault="00AD6A41" w:rsidP="00AD6A41">
            <w:pPr>
              <w:spacing w:line="240" w:lineRule="auto"/>
              <w:ind w:firstLine="0"/>
              <w:jc w:val="center"/>
              <w:rPr>
                <w:rFonts w:eastAsia="Times New Roman"/>
              </w:rPr>
            </w:pPr>
            <w:r w:rsidRPr="00AD6A41">
              <w:rPr>
                <w:rFonts w:eastAsia="Times New Roman"/>
              </w:rPr>
              <w:t>(0.5643)</w:t>
            </w:r>
          </w:p>
        </w:tc>
      </w:tr>
      <w:tr w:rsidR="00AD6A41" w:rsidRPr="00AD6A41" w14:paraId="4BEDF4A9" w14:textId="77777777" w:rsidTr="00AD6A41">
        <w:trPr>
          <w:tblCellSpacing w:w="15" w:type="dxa"/>
          <w:jc w:val="center"/>
        </w:trPr>
        <w:tc>
          <w:tcPr>
            <w:tcW w:w="0" w:type="auto"/>
            <w:vAlign w:val="center"/>
            <w:hideMark/>
          </w:tcPr>
          <w:p w14:paraId="42DBE3EA" w14:textId="77777777" w:rsidR="00AD6A41" w:rsidRPr="00AD6A41" w:rsidRDefault="00AD6A41" w:rsidP="00AD6A41">
            <w:pPr>
              <w:spacing w:line="240" w:lineRule="auto"/>
              <w:ind w:firstLine="0"/>
              <w:jc w:val="left"/>
              <w:rPr>
                <w:rFonts w:eastAsia="Times New Roman"/>
              </w:rPr>
            </w:pPr>
            <w:r w:rsidRPr="00AD6A41">
              <w:rPr>
                <w:rFonts w:eastAsia="Times New Roman"/>
              </w:rPr>
              <w:t>Tuesday</w:t>
            </w:r>
          </w:p>
        </w:tc>
        <w:tc>
          <w:tcPr>
            <w:tcW w:w="0" w:type="auto"/>
            <w:vAlign w:val="center"/>
            <w:hideMark/>
          </w:tcPr>
          <w:p w14:paraId="08C364FF"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4B064E12" w14:textId="77777777" w:rsidR="00AD6A41" w:rsidRPr="00AD6A41" w:rsidRDefault="00AD6A41" w:rsidP="00AD6A41">
            <w:pPr>
              <w:spacing w:line="240" w:lineRule="auto"/>
              <w:ind w:firstLine="0"/>
              <w:jc w:val="center"/>
              <w:rPr>
                <w:rFonts w:eastAsia="Times New Roman"/>
              </w:rPr>
            </w:pPr>
            <w:r w:rsidRPr="00AD6A41">
              <w:rPr>
                <w:rFonts w:eastAsia="Times New Roman"/>
              </w:rPr>
              <w:t>3.5697</w:t>
            </w:r>
            <w:r w:rsidRPr="00AD6A41">
              <w:rPr>
                <w:rFonts w:eastAsia="Times New Roman"/>
                <w:vertAlign w:val="superscript"/>
              </w:rPr>
              <w:t>***</w:t>
            </w:r>
          </w:p>
        </w:tc>
      </w:tr>
      <w:tr w:rsidR="00AD6A41" w:rsidRPr="00AD6A41" w14:paraId="398C83DA" w14:textId="77777777" w:rsidTr="00AD6A41">
        <w:trPr>
          <w:tblCellSpacing w:w="15" w:type="dxa"/>
          <w:jc w:val="center"/>
        </w:trPr>
        <w:tc>
          <w:tcPr>
            <w:tcW w:w="0" w:type="auto"/>
            <w:vAlign w:val="center"/>
            <w:hideMark/>
          </w:tcPr>
          <w:p w14:paraId="02CFD55C"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7A38D55A"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15DE0F8" w14:textId="77777777" w:rsidR="00AD6A41" w:rsidRPr="00AD6A41" w:rsidRDefault="00AD6A41" w:rsidP="00AD6A41">
            <w:pPr>
              <w:spacing w:line="240" w:lineRule="auto"/>
              <w:ind w:firstLine="0"/>
              <w:jc w:val="center"/>
              <w:rPr>
                <w:rFonts w:eastAsia="Times New Roman"/>
              </w:rPr>
            </w:pPr>
            <w:r w:rsidRPr="00AD6A41">
              <w:rPr>
                <w:rFonts w:eastAsia="Times New Roman"/>
              </w:rPr>
              <w:t>(0.5050)</w:t>
            </w:r>
          </w:p>
        </w:tc>
      </w:tr>
      <w:tr w:rsidR="00AD6A41" w:rsidRPr="00AD6A41" w14:paraId="0079C138" w14:textId="77777777" w:rsidTr="00AD6A41">
        <w:trPr>
          <w:tblCellSpacing w:w="15" w:type="dxa"/>
          <w:jc w:val="center"/>
        </w:trPr>
        <w:tc>
          <w:tcPr>
            <w:tcW w:w="0" w:type="auto"/>
            <w:vAlign w:val="center"/>
            <w:hideMark/>
          </w:tcPr>
          <w:p w14:paraId="5EAB227A" w14:textId="77777777" w:rsidR="00AD6A41" w:rsidRPr="00AD6A41" w:rsidRDefault="00AD6A41" w:rsidP="00AD6A41">
            <w:pPr>
              <w:spacing w:line="240" w:lineRule="auto"/>
              <w:ind w:firstLine="0"/>
              <w:jc w:val="left"/>
              <w:rPr>
                <w:rFonts w:eastAsia="Times New Roman"/>
              </w:rPr>
            </w:pPr>
            <w:r w:rsidRPr="00AD6A41">
              <w:rPr>
                <w:rFonts w:eastAsia="Times New Roman"/>
              </w:rPr>
              <w:t>Thursday</w:t>
            </w:r>
          </w:p>
        </w:tc>
        <w:tc>
          <w:tcPr>
            <w:tcW w:w="0" w:type="auto"/>
            <w:vAlign w:val="center"/>
            <w:hideMark/>
          </w:tcPr>
          <w:p w14:paraId="66568BD1"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213EC78A" w14:textId="77777777" w:rsidR="00AD6A41" w:rsidRPr="00AD6A41" w:rsidRDefault="00AD6A41" w:rsidP="00AD6A41">
            <w:pPr>
              <w:spacing w:line="240" w:lineRule="auto"/>
              <w:ind w:firstLine="0"/>
              <w:jc w:val="center"/>
              <w:rPr>
                <w:rFonts w:eastAsia="Times New Roman"/>
              </w:rPr>
            </w:pPr>
            <w:r w:rsidRPr="00AD6A41">
              <w:rPr>
                <w:rFonts w:eastAsia="Times New Roman"/>
              </w:rPr>
              <w:t>3.0135</w:t>
            </w:r>
            <w:r w:rsidRPr="00AD6A41">
              <w:rPr>
                <w:rFonts w:eastAsia="Times New Roman"/>
                <w:vertAlign w:val="superscript"/>
              </w:rPr>
              <w:t>***</w:t>
            </w:r>
          </w:p>
        </w:tc>
      </w:tr>
      <w:tr w:rsidR="00AD6A41" w:rsidRPr="00AD6A41" w14:paraId="1A1C24BF" w14:textId="77777777" w:rsidTr="00AD6A41">
        <w:trPr>
          <w:tblCellSpacing w:w="15" w:type="dxa"/>
          <w:jc w:val="center"/>
        </w:trPr>
        <w:tc>
          <w:tcPr>
            <w:tcW w:w="0" w:type="auto"/>
            <w:vAlign w:val="center"/>
            <w:hideMark/>
          </w:tcPr>
          <w:p w14:paraId="59F62AC7"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53D3FF4A"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06F5ADE0" w14:textId="77777777" w:rsidR="00AD6A41" w:rsidRPr="00AD6A41" w:rsidRDefault="00AD6A41" w:rsidP="00AD6A41">
            <w:pPr>
              <w:spacing w:line="240" w:lineRule="auto"/>
              <w:ind w:firstLine="0"/>
              <w:jc w:val="center"/>
              <w:rPr>
                <w:rFonts w:eastAsia="Times New Roman"/>
              </w:rPr>
            </w:pPr>
            <w:r w:rsidRPr="00AD6A41">
              <w:rPr>
                <w:rFonts w:eastAsia="Times New Roman"/>
              </w:rPr>
              <w:t>(0.4984)</w:t>
            </w:r>
          </w:p>
        </w:tc>
      </w:tr>
      <w:tr w:rsidR="00AD6A41" w:rsidRPr="00AD6A41" w14:paraId="3B58C99F" w14:textId="77777777" w:rsidTr="00AD6A41">
        <w:trPr>
          <w:tblCellSpacing w:w="15" w:type="dxa"/>
          <w:jc w:val="center"/>
        </w:trPr>
        <w:tc>
          <w:tcPr>
            <w:tcW w:w="0" w:type="auto"/>
            <w:vAlign w:val="center"/>
            <w:hideMark/>
          </w:tcPr>
          <w:p w14:paraId="44BA79F8" w14:textId="77777777" w:rsidR="00AD6A41" w:rsidRPr="00AD6A41" w:rsidRDefault="00AD6A41" w:rsidP="00AD6A41">
            <w:pPr>
              <w:spacing w:line="240" w:lineRule="auto"/>
              <w:ind w:firstLine="0"/>
              <w:jc w:val="left"/>
              <w:rPr>
                <w:rFonts w:eastAsia="Times New Roman"/>
              </w:rPr>
            </w:pPr>
            <w:r w:rsidRPr="00AD6A41">
              <w:rPr>
                <w:rFonts w:eastAsia="Times New Roman"/>
              </w:rPr>
              <w:t>Friday</w:t>
            </w:r>
          </w:p>
        </w:tc>
        <w:tc>
          <w:tcPr>
            <w:tcW w:w="0" w:type="auto"/>
            <w:vAlign w:val="center"/>
            <w:hideMark/>
          </w:tcPr>
          <w:p w14:paraId="40E5FCFB" w14:textId="77777777" w:rsidR="00AD6A41" w:rsidRPr="00AD6A41" w:rsidRDefault="00AD6A41" w:rsidP="00AD6A41">
            <w:pPr>
              <w:spacing w:line="240" w:lineRule="auto"/>
              <w:ind w:firstLine="0"/>
              <w:jc w:val="left"/>
              <w:rPr>
                <w:rFonts w:eastAsia="Times New Roman"/>
              </w:rPr>
            </w:pPr>
          </w:p>
        </w:tc>
        <w:tc>
          <w:tcPr>
            <w:tcW w:w="0" w:type="auto"/>
            <w:vAlign w:val="center"/>
            <w:hideMark/>
          </w:tcPr>
          <w:p w14:paraId="5226F383" w14:textId="77777777" w:rsidR="00AD6A41" w:rsidRPr="00AD6A41" w:rsidRDefault="00AD6A41" w:rsidP="00AD6A41">
            <w:pPr>
              <w:spacing w:line="240" w:lineRule="auto"/>
              <w:ind w:firstLine="0"/>
              <w:jc w:val="center"/>
              <w:rPr>
                <w:rFonts w:eastAsia="Times New Roman"/>
              </w:rPr>
            </w:pPr>
            <w:r w:rsidRPr="00AD6A41">
              <w:rPr>
                <w:rFonts w:eastAsia="Times New Roman"/>
              </w:rPr>
              <w:t>1.5464</w:t>
            </w:r>
            <w:r w:rsidRPr="00AD6A41">
              <w:rPr>
                <w:rFonts w:eastAsia="Times New Roman"/>
                <w:vertAlign w:val="superscript"/>
              </w:rPr>
              <w:t>***</w:t>
            </w:r>
          </w:p>
        </w:tc>
      </w:tr>
      <w:tr w:rsidR="00AD6A41" w:rsidRPr="00AD6A41" w14:paraId="1B160FEE" w14:textId="77777777" w:rsidTr="00AD6A41">
        <w:trPr>
          <w:tblCellSpacing w:w="15" w:type="dxa"/>
          <w:jc w:val="center"/>
        </w:trPr>
        <w:tc>
          <w:tcPr>
            <w:tcW w:w="0" w:type="auto"/>
            <w:vAlign w:val="center"/>
            <w:hideMark/>
          </w:tcPr>
          <w:p w14:paraId="583BBB37"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68A20C0" w14:textId="77777777" w:rsidR="00AD6A41" w:rsidRPr="00AD6A41" w:rsidRDefault="00AD6A41" w:rsidP="00AD6A41">
            <w:pPr>
              <w:spacing w:line="240" w:lineRule="auto"/>
              <w:ind w:firstLine="0"/>
              <w:jc w:val="left"/>
              <w:rPr>
                <w:rFonts w:eastAsia="Times New Roman"/>
                <w:sz w:val="20"/>
                <w:szCs w:val="20"/>
              </w:rPr>
            </w:pPr>
          </w:p>
        </w:tc>
        <w:tc>
          <w:tcPr>
            <w:tcW w:w="0" w:type="auto"/>
            <w:vAlign w:val="center"/>
            <w:hideMark/>
          </w:tcPr>
          <w:p w14:paraId="7C170B36" w14:textId="77777777" w:rsidR="00AD6A41" w:rsidRPr="00AD6A41" w:rsidRDefault="00AD6A41" w:rsidP="00AD6A41">
            <w:pPr>
              <w:spacing w:line="240" w:lineRule="auto"/>
              <w:ind w:firstLine="0"/>
              <w:jc w:val="center"/>
              <w:rPr>
                <w:rFonts w:eastAsia="Times New Roman"/>
              </w:rPr>
            </w:pPr>
            <w:r w:rsidRPr="00AD6A41">
              <w:rPr>
                <w:rFonts w:eastAsia="Times New Roman"/>
              </w:rPr>
              <w:t>(0.5515)</w:t>
            </w:r>
          </w:p>
        </w:tc>
      </w:tr>
      <w:tr w:rsidR="00AD6A41" w:rsidRPr="00AD6A41" w14:paraId="354A5866" w14:textId="77777777" w:rsidTr="00AD6A41">
        <w:trPr>
          <w:tblCellSpacing w:w="15" w:type="dxa"/>
          <w:jc w:val="center"/>
        </w:trPr>
        <w:tc>
          <w:tcPr>
            <w:tcW w:w="0" w:type="auto"/>
            <w:vAlign w:val="center"/>
            <w:hideMark/>
          </w:tcPr>
          <w:p w14:paraId="386DD3EF" w14:textId="77777777" w:rsidR="00AD6A41" w:rsidRPr="00AD6A41" w:rsidRDefault="00AD6A41" w:rsidP="00AD6A41">
            <w:pPr>
              <w:spacing w:line="240" w:lineRule="auto"/>
              <w:ind w:firstLine="0"/>
              <w:jc w:val="left"/>
              <w:rPr>
                <w:rFonts w:eastAsia="Times New Roman"/>
              </w:rPr>
            </w:pPr>
            <w:r w:rsidRPr="00AD6A41">
              <w:rPr>
                <w:rFonts w:eastAsia="Times New Roman"/>
              </w:rPr>
              <w:t>Group * Period</w:t>
            </w:r>
          </w:p>
        </w:tc>
        <w:tc>
          <w:tcPr>
            <w:tcW w:w="0" w:type="auto"/>
            <w:vAlign w:val="center"/>
            <w:hideMark/>
          </w:tcPr>
          <w:p w14:paraId="686853AF" w14:textId="77777777" w:rsidR="00AD6A41" w:rsidRPr="00AD6A41" w:rsidRDefault="00AD6A41" w:rsidP="00AD6A41">
            <w:pPr>
              <w:spacing w:line="240" w:lineRule="auto"/>
              <w:ind w:firstLine="0"/>
              <w:jc w:val="center"/>
              <w:rPr>
                <w:rFonts w:eastAsia="Times New Roman"/>
              </w:rPr>
            </w:pPr>
            <w:r w:rsidRPr="00AD6A41">
              <w:rPr>
                <w:rFonts w:eastAsia="Times New Roman"/>
              </w:rPr>
              <w:t>7.4610</w:t>
            </w:r>
            <w:r w:rsidRPr="00AD6A41">
              <w:rPr>
                <w:rFonts w:eastAsia="Times New Roman"/>
                <w:vertAlign w:val="superscript"/>
              </w:rPr>
              <w:t>***</w:t>
            </w:r>
          </w:p>
        </w:tc>
        <w:tc>
          <w:tcPr>
            <w:tcW w:w="0" w:type="auto"/>
            <w:vAlign w:val="center"/>
            <w:hideMark/>
          </w:tcPr>
          <w:p w14:paraId="055F54F1" w14:textId="77777777" w:rsidR="00AD6A41" w:rsidRPr="00AD6A41" w:rsidRDefault="00AD6A41" w:rsidP="00AD6A41">
            <w:pPr>
              <w:spacing w:line="240" w:lineRule="auto"/>
              <w:ind w:firstLine="0"/>
              <w:jc w:val="center"/>
              <w:rPr>
                <w:rFonts w:eastAsia="Times New Roman"/>
              </w:rPr>
            </w:pPr>
            <w:r w:rsidRPr="00AD6A41">
              <w:rPr>
                <w:rFonts w:eastAsia="Times New Roman"/>
              </w:rPr>
              <w:t>8.2859</w:t>
            </w:r>
            <w:r w:rsidRPr="00AD6A41">
              <w:rPr>
                <w:rFonts w:eastAsia="Times New Roman"/>
                <w:vertAlign w:val="superscript"/>
              </w:rPr>
              <w:t>***</w:t>
            </w:r>
          </w:p>
        </w:tc>
      </w:tr>
      <w:tr w:rsidR="00AD6A41" w:rsidRPr="00AD6A41" w14:paraId="00DF7465" w14:textId="77777777" w:rsidTr="00AD6A41">
        <w:trPr>
          <w:tblCellSpacing w:w="15" w:type="dxa"/>
          <w:jc w:val="center"/>
        </w:trPr>
        <w:tc>
          <w:tcPr>
            <w:tcW w:w="0" w:type="auto"/>
            <w:vAlign w:val="center"/>
            <w:hideMark/>
          </w:tcPr>
          <w:p w14:paraId="002E1966"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03911774" w14:textId="77777777" w:rsidR="00AD6A41" w:rsidRPr="00AD6A41" w:rsidRDefault="00AD6A41" w:rsidP="00AD6A41">
            <w:pPr>
              <w:spacing w:line="240" w:lineRule="auto"/>
              <w:ind w:firstLine="0"/>
              <w:jc w:val="center"/>
              <w:rPr>
                <w:rFonts w:eastAsia="Times New Roman"/>
              </w:rPr>
            </w:pPr>
            <w:r w:rsidRPr="00AD6A41">
              <w:rPr>
                <w:rFonts w:eastAsia="Times New Roman"/>
              </w:rPr>
              <w:t>(1.5404)</w:t>
            </w:r>
          </w:p>
        </w:tc>
        <w:tc>
          <w:tcPr>
            <w:tcW w:w="0" w:type="auto"/>
            <w:vAlign w:val="center"/>
            <w:hideMark/>
          </w:tcPr>
          <w:p w14:paraId="703D75DC" w14:textId="77777777" w:rsidR="00AD6A41" w:rsidRPr="00AD6A41" w:rsidRDefault="00AD6A41" w:rsidP="00AD6A41">
            <w:pPr>
              <w:spacing w:line="240" w:lineRule="auto"/>
              <w:ind w:firstLine="0"/>
              <w:jc w:val="center"/>
              <w:rPr>
                <w:rFonts w:eastAsia="Times New Roman"/>
              </w:rPr>
            </w:pPr>
            <w:r w:rsidRPr="00AD6A41">
              <w:rPr>
                <w:rFonts w:eastAsia="Times New Roman"/>
              </w:rPr>
              <w:t>(1.5143)</w:t>
            </w:r>
          </w:p>
        </w:tc>
      </w:tr>
      <w:tr w:rsidR="00AD6A41" w:rsidRPr="00AD6A41" w14:paraId="198D3845" w14:textId="77777777" w:rsidTr="00AD6A41">
        <w:trPr>
          <w:tblCellSpacing w:w="15" w:type="dxa"/>
          <w:jc w:val="center"/>
        </w:trPr>
        <w:tc>
          <w:tcPr>
            <w:tcW w:w="0" w:type="auto"/>
            <w:vAlign w:val="center"/>
            <w:hideMark/>
          </w:tcPr>
          <w:p w14:paraId="1780F06E" w14:textId="77777777" w:rsidR="00AD6A41" w:rsidRPr="00AD6A41" w:rsidRDefault="00AD6A41" w:rsidP="00AD6A41">
            <w:pPr>
              <w:spacing w:line="240" w:lineRule="auto"/>
              <w:ind w:firstLine="0"/>
              <w:jc w:val="left"/>
              <w:rPr>
                <w:rFonts w:eastAsia="Times New Roman"/>
              </w:rPr>
            </w:pPr>
            <w:r w:rsidRPr="00AD6A41">
              <w:rPr>
                <w:rFonts w:eastAsia="Times New Roman"/>
              </w:rPr>
              <w:t>Constant</w:t>
            </w:r>
          </w:p>
        </w:tc>
        <w:tc>
          <w:tcPr>
            <w:tcW w:w="0" w:type="auto"/>
            <w:vAlign w:val="center"/>
            <w:hideMark/>
          </w:tcPr>
          <w:p w14:paraId="4894661B" w14:textId="77777777" w:rsidR="00AD6A41" w:rsidRPr="00AD6A41" w:rsidRDefault="00AD6A41" w:rsidP="00AD6A41">
            <w:pPr>
              <w:spacing w:line="240" w:lineRule="auto"/>
              <w:ind w:firstLine="0"/>
              <w:jc w:val="center"/>
              <w:rPr>
                <w:rFonts w:eastAsia="Times New Roman"/>
              </w:rPr>
            </w:pPr>
            <w:r w:rsidRPr="00AD6A41">
              <w:rPr>
                <w:rFonts w:eastAsia="Times New Roman"/>
              </w:rPr>
              <w:t>-3.7350</w:t>
            </w:r>
            <w:r w:rsidRPr="00AD6A41">
              <w:rPr>
                <w:rFonts w:eastAsia="Times New Roman"/>
                <w:vertAlign w:val="superscript"/>
              </w:rPr>
              <w:t>***</w:t>
            </w:r>
          </w:p>
        </w:tc>
        <w:tc>
          <w:tcPr>
            <w:tcW w:w="0" w:type="auto"/>
            <w:vAlign w:val="center"/>
            <w:hideMark/>
          </w:tcPr>
          <w:p w14:paraId="001DFD5B" w14:textId="77777777" w:rsidR="00AD6A41" w:rsidRPr="00AD6A41" w:rsidRDefault="00AD6A41" w:rsidP="00AD6A41">
            <w:pPr>
              <w:spacing w:line="240" w:lineRule="auto"/>
              <w:ind w:firstLine="0"/>
              <w:jc w:val="center"/>
              <w:rPr>
                <w:rFonts w:eastAsia="Times New Roman"/>
              </w:rPr>
            </w:pPr>
            <w:r w:rsidRPr="00AD6A41">
              <w:rPr>
                <w:rFonts w:eastAsia="Times New Roman"/>
              </w:rPr>
              <w:t>-15.0964</w:t>
            </w:r>
            <w:r w:rsidRPr="00AD6A41">
              <w:rPr>
                <w:rFonts w:eastAsia="Times New Roman"/>
                <w:vertAlign w:val="superscript"/>
              </w:rPr>
              <w:t>***</w:t>
            </w:r>
          </w:p>
        </w:tc>
      </w:tr>
      <w:tr w:rsidR="00AD6A41" w:rsidRPr="00AD6A41" w14:paraId="75223A41" w14:textId="77777777" w:rsidTr="00AD6A41">
        <w:trPr>
          <w:tblCellSpacing w:w="15" w:type="dxa"/>
          <w:jc w:val="center"/>
        </w:trPr>
        <w:tc>
          <w:tcPr>
            <w:tcW w:w="0" w:type="auto"/>
            <w:vAlign w:val="center"/>
            <w:hideMark/>
          </w:tcPr>
          <w:p w14:paraId="59B468FC" w14:textId="77777777" w:rsidR="00AD6A41" w:rsidRPr="00AD6A41" w:rsidRDefault="00AD6A41" w:rsidP="00AD6A41">
            <w:pPr>
              <w:spacing w:line="240" w:lineRule="auto"/>
              <w:ind w:firstLine="0"/>
              <w:jc w:val="center"/>
              <w:rPr>
                <w:rFonts w:eastAsia="Times New Roman"/>
              </w:rPr>
            </w:pPr>
          </w:p>
        </w:tc>
        <w:tc>
          <w:tcPr>
            <w:tcW w:w="0" w:type="auto"/>
            <w:vAlign w:val="center"/>
            <w:hideMark/>
          </w:tcPr>
          <w:p w14:paraId="792C8369" w14:textId="77777777" w:rsidR="00AD6A41" w:rsidRPr="00AD6A41" w:rsidRDefault="00AD6A41" w:rsidP="00AD6A41">
            <w:pPr>
              <w:spacing w:line="240" w:lineRule="auto"/>
              <w:ind w:firstLine="0"/>
              <w:jc w:val="center"/>
              <w:rPr>
                <w:rFonts w:eastAsia="Times New Roman"/>
              </w:rPr>
            </w:pPr>
            <w:r w:rsidRPr="00AD6A41">
              <w:rPr>
                <w:rFonts w:eastAsia="Times New Roman"/>
              </w:rPr>
              <w:t>(1.1343)</w:t>
            </w:r>
          </w:p>
        </w:tc>
        <w:tc>
          <w:tcPr>
            <w:tcW w:w="0" w:type="auto"/>
            <w:vAlign w:val="center"/>
            <w:hideMark/>
          </w:tcPr>
          <w:p w14:paraId="3BBA4CD4" w14:textId="77777777" w:rsidR="00AD6A41" w:rsidRPr="00AD6A41" w:rsidRDefault="00AD6A41" w:rsidP="00AD6A41">
            <w:pPr>
              <w:spacing w:line="240" w:lineRule="auto"/>
              <w:ind w:firstLine="0"/>
              <w:jc w:val="center"/>
              <w:rPr>
                <w:rFonts w:eastAsia="Times New Roman"/>
              </w:rPr>
            </w:pPr>
            <w:r w:rsidRPr="00AD6A41">
              <w:rPr>
                <w:rFonts w:eastAsia="Times New Roman"/>
              </w:rPr>
              <w:t>(3.1718)</w:t>
            </w:r>
          </w:p>
        </w:tc>
      </w:tr>
      <w:tr w:rsidR="00AD6A41" w:rsidRPr="00AD6A41" w14:paraId="515A22B2" w14:textId="77777777" w:rsidTr="00AD6A41">
        <w:trPr>
          <w:tblCellSpacing w:w="15" w:type="dxa"/>
          <w:jc w:val="center"/>
        </w:trPr>
        <w:tc>
          <w:tcPr>
            <w:tcW w:w="0" w:type="auto"/>
            <w:gridSpan w:val="3"/>
            <w:tcBorders>
              <w:bottom w:val="single" w:sz="6" w:space="0" w:color="000000"/>
            </w:tcBorders>
            <w:vAlign w:val="center"/>
            <w:hideMark/>
          </w:tcPr>
          <w:p w14:paraId="3D21B644" w14:textId="77777777" w:rsidR="00AD6A41" w:rsidRPr="00AD6A41" w:rsidRDefault="00AD6A41" w:rsidP="00AD6A41">
            <w:pPr>
              <w:spacing w:line="240" w:lineRule="auto"/>
              <w:ind w:firstLine="0"/>
              <w:jc w:val="center"/>
              <w:rPr>
                <w:rFonts w:eastAsia="Times New Roman"/>
              </w:rPr>
            </w:pPr>
          </w:p>
        </w:tc>
      </w:tr>
      <w:tr w:rsidR="00AD6A41" w:rsidRPr="00AD6A41" w14:paraId="2B1DB666" w14:textId="77777777" w:rsidTr="00AD6A41">
        <w:trPr>
          <w:tblCellSpacing w:w="15" w:type="dxa"/>
          <w:jc w:val="center"/>
        </w:trPr>
        <w:tc>
          <w:tcPr>
            <w:tcW w:w="0" w:type="auto"/>
            <w:vAlign w:val="center"/>
            <w:hideMark/>
          </w:tcPr>
          <w:p w14:paraId="09F1F842" w14:textId="77777777" w:rsidR="00AD6A41" w:rsidRPr="00AD6A41" w:rsidRDefault="00AD6A41" w:rsidP="00AD6A41">
            <w:pPr>
              <w:spacing w:line="240" w:lineRule="auto"/>
              <w:ind w:firstLine="0"/>
              <w:jc w:val="left"/>
              <w:rPr>
                <w:rFonts w:eastAsia="Times New Roman"/>
              </w:rPr>
            </w:pPr>
            <w:r w:rsidRPr="00AD6A41">
              <w:rPr>
                <w:rFonts w:eastAsia="Times New Roman"/>
              </w:rPr>
              <w:t>Observations</w:t>
            </w:r>
          </w:p>
        </w:tc>
        <w:tc>
          <w:tcPr>
            <w:tcW w:w="0" w:type="auto"/>
            <w:vAlign w:val="center"/>
            <w:hideMark/>
          </w:tcPr>
          <w:p w14:paraId="22CDBD8A" w14:textId="77777777" w:rsidR="00AD6A41" w:rsidRPr="00AD6A41" w:rsidRDefault="00AD6A41" w:rsidP="00AD6A41">
            <w:pPr>
              <w:spacing w:line="240" w:lineRule="auto"/>
              <w:ind w:firstLine="0"/>
              <w:jc w:val="center"/>
              <w:rPr>
                <w:rFonts w:eastAsia="Times New Roman"/>
              </w:rPr>
            </w:pPr>
            <w:r w:rsidRPr="00AD6A41">
              <w:rPr>
                <w:rFonts w:eastAsia="Times New Roman"/>
              </w:rPr>
              <w:t>3,522</w:t>
            </w:r>
          </w:p>
        </w:tc>
        <w:tc>
          <w:tcPr>
            <w:tcW w:w="0" w:type="auto"/>
            <w:vAlign w:val="center"/>
            <w:hideMark/>
          </w:tcPr>
          <w:p w14:paraId="49ED2E80" w14:textId="77777777" w:rsidR="00AD6A41" w:rsidRPr="00AD6A41" w:rsidRDefault="00AD6A41" w:rsidP="00AD6A41">
            <w:pPr>
              <w:spacing w:line="240" w:lineRule="auto"/>
              <w:ind w:firstLine="0"/>
              <w:jc w:val="center"/>
              <w:rPr>
                <w:rFonts w:eastAsia="Times New Roman"/>
              </w:rPr>
            </w:pPr>
            <w:r w:rsidRPr="00AD6A41">
              <w:rPr>
                <w:rFonts w:eastAsia="Times New Roman"/>
              </w:rPr>
              <w:t>3,522</w:t>
            </w:r>
          </w:p>
        </w:tc>
      </w:tr>
      <w:tr w:rsidR="00AD6A41" w:rsidRPr="00AD6A41" w14:paraId="2AF8879D" w14:textId="77777777" w:rsidTr="00AD6A41">
        <w:trPr>
          <w:tblCellSpacing w:w="15" w:type="dxa"/>
          <w:jc w:val="center"/>
        </w:trPr>
        <w:tc>
          <w:tcPr>
            <w:tcW w:w="0" w:type="auto"/>
            <w:vAlign w:val="center"/>
            <w:hideMark/>
          </w:tcPr>
          <w:p w14:paraId="2DEB2EFD" w14:textId="77777777" w:rsidR="00AD6A41" w:rsidRPr="00AD6A41" w:rsidRDefault="00AD6A41" w:rsidP="00AD6A41">
            <w:pPr>
              <w:spacing w:line="240" w:lineRule="auto"/>
              <w:ind w:firstLine="0"/>
              <w:jc w:val="left"/>
              <w:rPr>
                <w:rFonts w:eastAsia="Times New Roman"/>
              </w:rPr>
            </w:pPr>
            <w:r w:rsidRPr="00AD6A41">
              <w:rPr>
                <w:rFonts w:eastAsia="Times New Roman"/>
              </w:rPr>
              <w:t>R</w:t>
            </w:r>
            <w:r w:rsidRPr="00AD6A41">
              <w:rPr>
                <w:rFonts w:eastAsia="Times New Roman"/>
                <w:vertAlign w:val="superscript"/>
              </w:rPr>
              <w:t>2</w:t>
            </w:r>
          </w:p>
        </w:tc>
        <w:tc>
          <w:tcPr>
            <w:tcW w:w="0" w:type="auto"/>
            <w:vAlign w:val="center"/>
            <w:hideMark/>
          </w:tcPr>
          <w:p w14:paraId="327661C6" w14:textId="77777777" w:rsidR="00AD6A41" w:rsidRPr="00AD6A41" w:rsidRDefault="00AD6A41" w:rsidP="00AD6A41">
            <w:pPr>
              <w:spacing w:line="240" w:lineRule="auto"/>
              <w:ind w:firstLine="0"/>
              <w:jc w:val="center"/>
              <w:rPr>
                <w:rFonts w:eastAsia="Times New Roman"/>
              </w:rPr>
            </w:pPr>
            <w:r w:rsidRPr="00AD6A41">
              <w:rPr>
                <w:rFonts w:eastAsia="Times New Roman"/>
              </w:rPr>
              <w:t>0.0168</w:t>
            </w:r>
          </w:p>
        </w:tc>
        <w:tc>
          <w:tcPr>
            <w:tcW w:w="0" w:type="auto"/>
            <w:vAlign w:val="center"/>
            <w:hideMark/>
          </w:tcPr>
          <w:p w14:paraId="0291B5CF" w14:textId="77777777" w:rsidR="00AD6A41" w:rsidRPr="00AD6A41" w:rsidRDefault="00AD6A41" w:rsidP="00AD6A41">
            <w:pPr>
              <w:spacing w:line="240" w:lineRule="auto"/>
              <w:ind w:firstLine="0"/>
              <w:jc w:val="center"/>
              <w:rPr>
                <w:rFonts w:eastAsia="Times New Roman"/>
              </w:rPr>
            </w:pPr>
            <w:r w:rsidRPr="00AD6A41">
              <w:rPr>
                <w:rFonts w:eastAsia="Times New Roman"/>
              </w:rPr>
              <w:t>0.0580</w:t>
            </w:r>
          </w:p>
        </w:tc>
      </w:tr>
      <w:tr w:rsidR="00AD6A41" w:rsidRPr="00AD6A41" w14:paraId="0191B702" w14:textId="77777777" w:rsidTr="00AD6A41">
        <w:trPr>
          <w:tblCellSpacing w:w="15" w:type="dxa"/>
          <w:jc w:val="center"/>
        </w:trPr>
        <w:tc>
          <w:tcPr>
            <w:tcW w:w="0" w:type="auto"/>
            <w:vAlign w:val="center"/>
            <w:hideMark/>
          </w:tcPr>
          <w:p w14:paraId="1B775B78" w14:textId="77777777" w:rsidR="00AD6A41" w:rsidRPr="00AD6A41" w:rsidRDefault="00AD6A41" w:rsidP="00AD6A41">
            <w:pPr>
              <w:spacing w:line="240" w:lineRule="auto"/>
              <w:ind w:firstLine="0"/>
              <w:jc w:val="left"/>
              <w:rPr>
                <w:rFonts w:eastAsia="Times New Roman"/>
              </w:rPr>
            </w:pPr>
            <w:r w:rsidRPr="00AD6A41">
              <w:rPr>
                <w:rFonts w:eastAsia="Times New Roman"/>
              </w:rPr>
              <w:lastRenderedPageBreak/>
              <w:t>Adjusted R</w:t>
            </w:r>
            <w:r w:rsidRPr="00AD6A41">
              <w:rPr>
                <w:rFonts w:eastAsia="Times New Roman"/>
                <w:vertAlign w:val="superscript"/>
              </w:rPr>
              <w:t>2</w:t>
            </w:r>
          </w:p>
        </w:tc>
        <w:tc>
          <w:tcPr>
            <w:tcW w:w="0" w:type="auto"/>
            <w:vAlign w:val="center"/>
            <w:hideMark/>
          </w:tcPr>
          <w:p w14:paraId="4CFCD55F" w14:textId="77777777" w:rsidR="00AD6A41" w:rsidRPr="00AD6A41" w:rsidRDefault="00AD6A41" w:rsidP="00AD6A41">
            <w:pPr>
              <w:spacing w:line="240" w:lineRule="auto"/>
              <w:ind w:firstLine="0"/>
              <w:jc w:val="center"/>
              <w:rPr>
                <w:rFonts w:eastAsia="Times New Roman"/>
              </w:rPr>
            </w:pPr>
            <w:r w:rsidRPr="00AD6A41">
              <w:rPr>
                <w:rFonts w:eastAsia="Times New Roman"/>
              </w:rPr>
              <w:t>0.0159</w:t>
            </w:r>
          </w:p>
        </w:tc>
        <w:tc>
          <w:tcPr>
            <w:tcW w:w="0" w:type="auto"/>
            <w:vAlign w:val="center"/>
            <w:hideMark/>
          </w:tcPr>
          <w:p w14:paraId="1A9281FE" w14:textId="77777777" w:rsidR="00AD6A41" w:rsidRPr="00AD6A41" w:rsidRDefault="00AD6A41" w:rsidP="00AD6A41">
            <w:pPr>
              <w:spacing w:line="240" w:lineRule="auto"/>
              <w:ind w:firstLine="0"/>
              <w:jc w:val="center"/>
              <w:rPr>
                <w:rFonts w:eastAsia="Times New Roman"/>
              </w:rPr>
            </w:pPr>
            <w:r w:rsidRPr="00AD6A41">
              <w:rPr>
                <w:rFonts w:eastAsia="Times New Roman"/>
              </w:rPr>
              <w:t>0.0546</w:t>
            </w:r>
          </w:p>
        </w:tc>
      </w:tr>
      <w:tr w:rsidR="00AD6A41" w:rsidRPr="00AD6A41" w14:paraId="2A377441" w14:textId="77777777" w:rsidTr="00AD6A41">
        <w:trPr>
          <w:tblCellSpacing w:w="15" w:type="dxa"/>
          <w:jc w:val="center"/>
        </w:trPr>
        <w:tc>
          <w:tcPr>
            <w:tcW w:w="0" w:type="auto"/>
            <w:vAlign w:val="center"/>
            <w:hideMark/>
          </w:tcPr>
          <w:p w14:paraId="4E267103" w14:textId="77777777" w:rsidR="00AD6A41" w:rsidRPr="00AD6A41" w:rsidRDefault="00AD6A41" w:rsidP="00AD6A41">
            <w:pPr>
              <w:spacing w:line="240" w:lineRule="auto"/>
              <w:ind w:firstLine="0"/>
              <w:jc w:val="left"/>
              <w:rPr>
                <w:rFonts w:eastAsia="Times New Roman"/>
              </w:rPr>
            </w:pPr>
            <w:r w:rsidRPr="00AD6A41">
              <w:rPr>
                <w:rFonts w:eastAsia="Times New Roman"/>
              </w:rPr>
              <w:t>Residual Std. Error</w:t>
            </w:r>
          </w:p>
        </w:tc>
        <w:tc>
          <w:tcPr>
            <w:tcW w:w="0" w:type="auto"/>
            <w:vAlign w:val="center"/>
            <w:hideMark/>
          </w:tcPr>
          <w:p w14:paraId="33CA5D27" w14:textId="77777777" w:rsidR="00AD6A41" w:rsidRPr="00AD6A41" w:rsidRDefault="00AD6A41" w:rsidP="00AD6A41">
            <w:pPr>
              <w:spacing w:line="240" w:lineRule="auto"/>
              <w:ind w:firstLine="0"/>
              <w:jc w:val="center"/>
              <w:rPr>
                <w:rFonts w:eastAsia="Times New Roman"/>
              </w:rPr>
            </w:pPr>
            <w:r w:rsidRPr="00AD6A41">
              <w:rPr>
                <w:rFonts w:eastAsia="Times New Roman"/>
              </w:rPr>
              <w:t>10.3965 (</w:t>
            </w:r>
            <w:proofErr w:type="spellStart"/>
            <w:r w:rsidRPr="00AD6A41">
              <w:rPr>
                <w:rFonts w:eastAsia="Times New Roman"/>
              </w:rPr>
              <w:t>df</w:t>
            </w:r>
            <w:proofErr w:type="spellEnd"/>
            <w:r w:rsidRPr="00AD6A41">
              <w:rPr>
                <w:rFonts w:eastAsia="Times New Roman"/>
              </w:rPr>
              <w:t xml:space="preserve"> = 3518)</w:t>
            </w:r>
          </w:p>
        </w:tc>
        <w:tc>
          <w:tcPr>
            <w:tcW w:w="0" w:type="auto"/>
            <w:vAlign w:val="center"/>
            <w:hideMark/>
          </w:tcPr>
          <w:p w14:paraId="75647708" w14:textId="77777777" w:rsidR="00AD6A41" w:rsidRPr="00AD6A41" w:rsidRDefault="00AD6A41" w:rsidP="00AD6A41">
            <w:pPr>
              <w:spacing w:line="240" w:lineRule="auto"/>
              <w:ind w:firstLine="0"/>
              <w:jc w:val="center"/>
              <w:rPr>
                <w:rFonts w:eastAsia="Times New Roman"/>
              </w:rPr>
            </w:pPr>
            <w:r w:rsidRPr="00AD6A41">
              <w:rPr>
                <w:rFonts w:eastAsia="Times New Roman"/>
              </w:rPr>
              <w:t>10.1905 (</w:t>
            </w:r>
            <w:proofErr w:type="spellStart"/>
            <w:r w:rsidRPr="00AD6A41">
              <w:rPr>
                <w:rFonts w:eastAsia="Times New Roman"/>
              </w:rPr>
              <w:t>df</w:t>
            </w:r>
            <w:proofErr w:type="spellEnd"/>
            <w:r w:rsidRPr="00AD6A41">
              <w:rPr>
                <w:rFonts w:eastAsia="Times New Roman"/>
              </w:rPr>
              <w:t xml:space="preserve"> = 3508)</w:t>
            </w:r>
          </w:p>
        </w:tc>
      </w:tr>
      <w:tr w:rsidR="00AD6A41" w:rsidRPr="00AD6A41" w14:paraId="7933C417" w14:textId="77777777" w:rsidTr="00AD6A41">
        <w:trPr>
          <w:tblCellSpacing w:w="15" w:type="dxa"/>
          <w:jc w:val="center"/>
        </w:trPr>
        <w:tc>
          <w:tcPr>
            <w:tcW w:w="0" w:type="auto"/>
            <w:vAlign w:val="center"/>
            <w:hideMark/>
          </w:tcPr>
          <w:p w14:paraId="2C73AF51" w14:textId="77777777" w:rsidR="00AD6A41" w:rsidRPr="00AD6A41" w:rsidRDefault="00AD6A41" w:rsidP="00AD6A41">
            <w:pPr>
              <w:spacing w:line="240" w:lineRule="auto"/>
              <w:ind w:firstLine="0"/>
              <w:jc w:val="left"/>
              <w:rPr>
                <w:rFonts w:eastAsia="Times New Roman"/>
              </w:rPr>
            </w:pPr>
            <w:r w:rsidRPr="00AD6A41">
              <w:rPr>
                <w:rFonts w:eastAsia="Times New Roman"/>
              </w:rPr>
              <w:t>F Statistic</w:t>
            </w:r>
          </w:p>
        </w:tc>
        <w:tc>
          <w:tcPr>
            <w:tcW w:w="0" w:type="auto"/>
            <w:vAlign w:val="center"/>
            <w:hideMark/>
          </w:tcPr>
          <w:p w14:paraId="6D1977C3" w14:textId="77777777" w:rsidR="00AD6A41" w:rsidRPr="00AD6A41" w:rsidRDefault="00AD6A41" w:rsidP="00AD6A41">
            <w:pPr>
              <w:spacing w:line="240" w:lineRule="auto"/>
              <w:ind w:firstLine="0"/>
              <w:jc w:val="center"/>
              <w:rPr>
                <w:rFonts w:eastAsia="Times New Roman"/>
              </w:rPr>
            </w:pPr>
            <w:r w:rsidRPr="00AD6A41">
              <w:rPr>
                <w:rFonts w:eastAsia="Times New Roman"/>
              </w:rPr>
              <w:t>20.0170</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3; 3518)</w:t>
            </w:r>
          </w:p>
        </w:tc>
        <w:tc>
          <w:tcPr>
            <w:tcW w:w="0" w:type="auto"/>
            <w:vAlign w:val="center"/>
            <w:hideMark/>
          </w:tcPr>
          <w:p w14:paraId="05145CAB" w14:textId="77777777" w:rsidR="00AD6A41" w:rsidRPr="00AD6A41" w:rsidRDefault="00AD6A41" w:rsidP="00AD6A41">
            <w:pPr>
              <w:spacing w:line="240" w:lineRule="auto"/>
              <w:ind w:firstLine="0"/>
              <w:jc w:val="center"/>
              <w:rPr>
                <w:rFonts w:eastAsia="Times New Roman"/>
              </w:rPr>
            </w:pPr>
            <w:r w:rsidRPr="00AD6A41">
              <w:rPr>
                <w:rFonts w:eastAsia="Times New Roman"/>
              </w:rPr>
              <w:t>16.6288</w:t>
            </w:r>
            <w:r w:rsidRPr="00AD6A41">
              <w:rPr>
                <w:rFonts w:eastAsia="Times New Roman"/>
                <w:vertAlign w:val="superscript"/>
              </w:rPr>
              <w:t>***</w:t>
            </w:r>
            <w:r w:rsidRPr="00AD6A41">
              <w:rPr>
                <w:rFonts w:eastAsia="Times New Roman"/>
              </w:rPr>
              <w:t xml:space="preserve"> (</w:t>
            </w:r>
            <w:proofErr w:type="spellStart"/>
            <w:r w:rsidRPr="00AD6A41">
              <w:rPr>
                <w:rFonts w:eastAsia="Times New Roman"/>
              </w:rPr>
              <w:t>df</w:t>
            </w:r>
            <w:proofErr w:type="spellEnd"/>
            <w:r w:rsidRPr="00AD6A41">
              <w:rPr>
                <w:rFonts w:eastAsia="Times New Roman"/>
              </w:rPr>
              <w:t xml:space="preserve"> = 13; 3508)</w:t>
            </w:r>
          </w:p>
        </w:tc>
      </w:tr>
      <w:tr w:rsidR="00AD6A41" w:rsidRPr="00AD6A41" w14:paraId="7C91C270" w14:textId="77777777" w:rsidTr="00AD6A41">
        <w:trPr>
          <w:tblCellSpacing w:w="15" w:type="dxa"/>
          <w:jc w:val="center"/>
        </w:trPr>
        <w:tc>
          <w:tcPr>
            <w:tcW w:w="0" w:type="auto"/>
            <w:gridSpan w:val="3"/>
            <w:tcBorders>
              <w:bottom w:val="single" w:sz="6" w:space="0" w:color="000000"/>
            </w:tcBorders>
            <w:vAlign w:val="center"/>
            <w:hideMark/>
          </w:tcPr>
          <w:p w14:paraId="51F69A7E" w14:textId="77777777" w:rsidR="00AD6A41" w:rsidRPr="00AD6A41" w:rsidRDefault="00AD6A41" w:rsidP="00AD6A41">
            <w:pPr>
              <w:spacing w:line="240" w:lineRule="auto"/>
              <w:ind w:firstLine="0"/>
              <w:jc w:val="center"/>
              <w:rPr>
                <w:rFonts w:eastAsia="Times New Roman"/>
              </w:rPr>
            </w:pPr>
          </w:p>
        </w:tc>
      </w:tr>
      <w:tr w:rsidR="00AD6A41" w:rsidRPr="00AD6A41" w14:paraId="1DEE601D" w14:textId="77777777" w:rsidTr="00AD6A41">
        <w:trPr>
          <w:tblCellSpacing w:w="15" w:type="dxa"/>
          <w:jc w:val="center"/>
        </w:trPr>
        <w:tc>
          <w:tcPr>
            <w:tcW w:w="0" w:type="auto"/>
            <w:vAlign w:val="center"/>
            <w:hideMark/>
          </w:tcPr>
          <w:p w14:paraId="7EDD4DC0" w14:textId="77777777" w:rsidR="00AD6A41" w:rsidRPr="00AD6A41" w:rsidRDefault="00AD6A41" w:rsidP="00AD6A41">
            <w:pPr>
              <w:spacing w:line="240" w:lineRule="auto"/>
              <w:ind w:firstLine="0"/>
              <w:jc w:val="left"/>
              <w:rPr>
                <w:rFonts w:eastAsia="Times New Roman"/>
              </w:rPr>
            </w:pPr>
            <w:r w:rsidRPr="00AD6A41">
              <w:rPr>
                <w:rFonts w:eastAsia="Times New Roman"/>
                <w:i/>
                <w:iCs/>
              </w:rPr>
              <w:t>Note:</w:t>
            </w:r>
          </w:p>
        </w:tc>
        <w:tc>
          <w:tcPr>
            <w:tcW w:w="0" w:type="auto"/>
            <w:gridSpan w:val="2"/>
            <w:vAlign w:val="center"/>
            <w:hideMark/>
          </w:tcPr>
          <w:p w14:paraId="0AFCC3C0" w14:textId="77777777" w:rsidR="00AD6A41" w:rsidRPr="00AD6A41" w:rsidRDefault="00AD6A41" w:rsidP="00AD6A41">
            <w:pPr>
              <w:spacing w:line="240" w:lineRule="auto"/>
              <w:ind w:firstLine="0"/>
              <w:jc w:val="right"/>
              <w:rPr>
                <w:rFonts w:eastAsia="Times New Roman"/>
              </w:rPr>
            </w:pPr>
            <w:r w:rsidRPr="00AD6A41">
              <w:rPr>
                <w:rFonts w:eastAsia="Times New Roman"/>
                <w:vertAlign w:val="superscript"/>
              </w:rPr>
              <w:t>*</w:t>
            </w:r>
            <w:r w:rsidRPr="00AD6A41">
              <w:rPr>
                <w:rFonts w:eastAsia="Times New Roman"/>
              </w:rPr>
              <w:t xml:space="preserve">p&lt;0.1; </w:t>
            </w:r>
            <w:r w:rsidRPr="00AD6A41">
              <w:rPr>
                <w:rFonts w:eastAsia="Times New Roman"/>
                <w:vertAlign w:val="superscript"/>
              </w:rPr>
              <w:t>**</w:t>
            </w:r>
            <w:r w:rsidRPr="00AD6A41">
              <w:rPr>
                <w:rFonts w:eastAsia="Times New Roman"/>
              </w:rPr>
              <w:t xml:space="preserve">p&lt;0.05; </w:t>
            </w:r>
            <w:r w:rsidRPr="00AD6A41">
              <w:rPr>
                <w:rFonts w:eastAsia="Times New Roman"/>
                <w:vertAlign w:val="superscript"/>
              </w:rPr>
              <w:t>***</w:t>
            </w:r>
            <w:r w:rsidRPr="00AD6A41">
              <w:rPr>
                <w:rFonts w:eastAsia="Times New Roman"/>
              </w:rPr>
              <w:t>p&lt;0.01</w:t>
            </w:r>
          </w:p>
        </w:tc>
      </w:tr>
    </w:tbl>
    <w:p w14:paraId="4EAC7263" w14:textId="6EE7E807" w:rsidR="008F3A03" w:rsidRDefault="008F3A03">
      <w:pPr>
        <w:spacing w:line="240" w:lineRule="auto"/>
        <w:ind w:firstLine="0"/>
        <w:jc w:val="left"/>
      </w:pPr>
      <w:r>
        <w:br w:type="page"/>
      </w:r>
    </w:p>
    <w:p w14:paraId="75158D54" w14:textId="77777777" w:rsidR="009F16B5" w:rsidRDefault="009F16B5">
      <w:pPr>
        <w:spacing w:line="240" w:lineRule="auto"/>
        <w:ind w:firstLine="0"/>
        <w:jc w:val="left"/>
      </w:pPr>
    </w:p>
    <w:p w14:paraId="35C36E7D" w14:textId="77777777" w:rsidR="009F16B5" w:rsidRDefault="009F16B5">
      <w:pPr>
        <w:spacing w:line="240" w:lineRule="auto"/>
        <w:ind w:firstLine="0"/>
        <w:jc w:val="left"/>
      </w:pPr>
    </w:p>
    <w:p w14:paraId="3E0C6F25" w14:textId="0CDBB3E7" w:rsidR="00AF5C18" w:rsidRDefault="000E7A31" w:rsidP="00AF5C18">
      <w:r>
        <w:fldChar w:fldCharType="begin"/>
      </w:r>
      <w:r>
        <w:instrText xml:space="preserve"> REF _Ref170051638 \h </w:instrText>
      </w:r>
      <w:r>
        <w:fldChar w:fldCharType="separate"/>
      </w:r>
      <w:r>
        <w:t xml:space="preserve">Table </w:t>
      </w:r>
      <w:r>
        <w:rPr>
          <w:noProof/>
        </w:rPr>
        <w:t>10</w:t>
      </w:r>
      <w:r>
        <w:fldChar w:fldCharType="end"/>
      </w:r>
      <w:r w:rsidR="00337EDA">
        <w:t xml:space="preserve"> </w:t>
      </w:r>
      <w:r w:rsidR="00AF5C18">
        <w:t>shows the results of difference-in-difference regression for the relative bid-ask spreads. Note that since the period of study is short (ten trading days before and ten trading after the clearing mandate implementation), and since liquidity is a “market wide”, rather than an individual contract-based measure, the opportunity to control for variables that impact liquidity is limited to market-wide metrics. If a longer period were being studied, variables that impact liquidity, such as monetary policy and credit availability could be added as controls. However, since these variables do not vary during the short period studied, they cannot be controlled for. Two control variables that proxy financial market conditions are added to the more complex model: a measure of equity market volatility and a measure for equity market return. For the volatility measure, I use the CBOE VIX Index, which measures the 30-day expected realized variance of the S&amp;P 500 index and its Canadian equivalent (the S&amp;P TSX VIX).</w:t>
      </w:r>
    </w:p>
    <w:p w14:paraId="1DDD2C1C" w14:textId="7BE1E897" w:rsidR="0086424C" w:rsidRDefault="00AF5C18" w:rsidP="005D2017">
      <w:r>
        <w:t xml:space="preserve">The clearing mandate does not impact the liquidity as measured by </w:t>
      </w:r>
      <w:r w:rsidR="000E7A31">
        <w:t xml:space="preserve">relative </w:t>
      </w:r>
      <w:r>
        <w:t>bid-ask spreads. As noted in the 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14112B47" w14:textId="6599AE4C" w:rsidR="000E7A31" w:rsidRDefault="000E7A31" w:rsidP="005D2017">
      <w:r>
        <w:fldChar w:fldCharType="begin"/>
      </w:r>
      <w:r>
        <w:instrText xml:space="preserve"> REF _Ref170051781 \h </w:instrText>
      </w:r>
      <w:r>
        <w:fldChar w:fldCharType="separate"/>
      </w:r>
      <w:r>
        <w:t xml:space="preserve">Table </w:t>
      </w:r>
      <w:r>
        <w:rPr>
          <w:noProof/>
        </w:rPr>
        <w:t>11</w:t>
      </w:r>
      <w:r>
        <w:fldChar w:fldCharType="end"/>
      </w:r>
      <w:r>
        <w:t xml:space="preserve"> and </w:t>
      </w:r>
      <w:r>
        <w:fldChar w:fldCharType="begin"/>
      </w:r>
      <w:r>
        <w:instrText xml:space="preserve"> REF _Ref170051786 \h </w:instrText>
      </w:r>
      <w:r>
        <w:fldChar w:fldCharType="separate"/>
      </w:r>
      <w:r>
        <w:t xml:space="preserve">Table </w:t>
      </w:r>
      <w:r>
        <w:rPr>
          <w:noProof/>
        </w:rPr>
        <w:t>12</w:t>
      </w:r>
      <w:r>
        <w:fldChar w:fldCharType="end"/>
      </w:r>
      <w:r>
        <w:t xml:space="preserve"> show the results for the Roll and Amihud measure respectively. These measures also do not </w:t>
      </w:r>
      <w:r w:rsidR="00840D4C">
        <w:t xml:space="preserve">show any impact of the clearing mandate on liquidity. As described earlier, in monopolistic markets, increase in demand due to </w:t>
      </w:r>
      <w:r w:rsidR="00930217">
        <w:t xml:space="preserve">less counterparty risk can be captured as increases in premia by the dealers, without improving liquidity. The relative bid-ask spread, </w:t>
      </w:r>
      <w:proofErr w:type="gramStart"/>
      <w:r w:rsidR="00930217">
        <w:t>Roll</w:t>
      </w:r>
      <w:proofErr w:type="gramEnd"/>
      <w:r w:rsidR="00930217">
        <w:t xml:space="preserve"> measure and Amihud measures all consistently show no change in market liquidity due to the clearing mandate.</w:t>
      </w:r>
    </w:p>
    <w:p w14:paraId="2B2CE8F7" w14:textId="74F205B9" w:rsidR="005D2017" w:rsidRDefault="005D2017">
      <w:pPr>
        <w:spacing w:line="240" w:lineRule="auto"/>
        <w:ind w:firstLine="0"/>
        <w:jc w:val="left"/>
      </w:pPr>
      <w:r>
        <w:br w:type="page"/>
      </w:r>
    </w:p>
    <w:p w14:paraId="3B854751" w14:textId="24C6E9DF" w:rsidR="000E7A31" w:rsidRDefault="000E7A31" w:rsidP="00714654">
      <w:pPr>
        <w:pStyle w:val="Caption"/>
        <w:keepNext/>
        <w:jc w:val="center"/>
      </w:pPr>
      <w:bookmarkStart w:id="153" w:name="_Ref170051638"/>
      <w:r>
        <w:lastRenderedPageBreak/>
        <w:t xml:space="preserve">Table </w:t>
      </w:r>
      <w:r w:rsidR="00767205">
        <w:fldChar w:fldCharType="begin"/>
      </w:r>
      <w:r w:rsidR="00767205">
        <w:instrText xml:space="preserve"> SEQ Table \* ARABIC </w:instrText>
      </w:r>
      <w:r w:rsidR="00767205">
        <w:fldChar w:fldCharType="separate"/>
      </w:r>
      <w:r w:rsidR="00767205">
        <w:rPr>
          <w:noProof/>
        </w:rPr>
        <w:t>10</w:t>
      </w:r>
      <w:r w:rsidR="00767205">
        <w:rPr>
          <w:noProof/>
        </w:rPr>
        <w:fldChar w:fldCharType="end"/>
      </w:r>
      <w:bookmarkEnd w:id="153"/>
      <w:r>
        <w:rPr>
          <w:noProof/>
        </w:rPr>
        <w:t xml:space="preserve"> Relative Bid-Ask Spread DiD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4"/>
        <w:gridCol w:w="2459"/>
      </w:tblGrid>
      <w:tr w:rsidR="00B5286A" w14:paraId="4BE55D8F" w14:textId="77777777" w:rsidTr="00714654">
        <w:trPr>
          <w:tblCellSpacing w:w="15" w:type="dxa"/>
          <w:jc w:val="center"/>
        </w:trPr>
        <w:tc>
          <w:tcPr>
            <w:tcW w:w="0" w:type="auto"/>
            <w:gridSpan w:val="2"/>
            <w:tcBorders>
              <w:top w:val="nil"/>
              <w:left w:val="nil"/>
              <w:bottom w:val="nil"/>
              <w:right w:val="nil"/>
            </w:tcBorders>
            <w:vAlign w:val="center"/>
            <w:hideMark/>
          </w:tcPr>
          <w:p w14:paraId="3E7FE79E" w14:textId="77777777" w:rsidR="00B5286A" w:rsidRDefault="00B5286A" w:rsidP="000E5E42">
            <w:pPr>
              <w:jc w:val="center"/>
              <w:rPr>
                <w:rFonts w:eastAsia="Times New Roman"/>
              </w:rPr>
            </w:pPr>
            <w:r>
              <w:rPr>
                <w:rStyle w:val="Strong"/>
              </w:rPr>
              <w:t>Relative Bid-Ask Spread DiD Analysis</w:t>
            </w:r>
          </w:p>
        </w:tc>
      </w:tr>
      <w:tr w:rsidR="00B5286A" w14:paraId="5AEB1DF2" w14:textId="77777777" w:rsidTr="00714654">
        <w:trPr>
          <w:tblCellSpacing w:w="15" w:type="dxa"/>
          <w:jc w:val="center"/>
        </w:trPr>
        <w:tc>
          <w:tcPr>
            <w:tcW w:w="0" w:type="auto"/>
            <w:gridSpan w:val="2"/>
            <w:tcBorders>
              <w:bottom w:val="single" w:sz="6" w:space="0" w:color="000000"/>
            </w:tcBorders>
            <w:vAlign w:val="center"/>
            <w:hideMark/>
          </w:tcPr>
          <w:p w14:paraId="39430387" w14:textId="77777777" w:rsidR="00B5286A" w:rsidRDefault="00B5286A" w:rsidP="000E5E42">
            <w:pPr>
              <w:jc w:val="center"/>
              <w:rPr>
                <w:rFonts w:eastAsia="Times New Roman"/>
              </w:rPr>
            </w:pPr>
          </w:p>
        </w:tc>
      </w:tr>
      <w:tr w:rsidR="00B5286A" w14:paraId="34E1614D" w14:textId="77777777" w:rsidTr="00714654">
        <w:trPr>
          <w:tblCellSpacing w:w="15" w:type="dxa"/>
          <w:jc w:val="center"/>
        </w:trPr>
        <w:tc>
          <w:tcPr>
            <w:tcW w:w="0" w:type="auto"/>
            <w:vAlign w:val="center"/>
            <w:hideMark/>
          </w:tcPr>
          <w:p w14:paraId="08E8A6D5" w14:textId="77777777" w:rsidR="00B5286A" w:rsidRDefault="00B5286A" w:rsidP="000E5E42">
            <w:pPr>
              <w:jc w:val="center"/>
              <w:rPr>
                <w:rFonts w:eastAsia="Times New Roman"/>
                <w:sz w:val="20"/>
                <w:szCs w:val="20"/>
              </w:rPr>
            </w:pPr>
          </w:p>
        </w:tc>
        <w:tc>
          <w:tcPr>
            <w:tcW w:w="0" w:type="auto"/>
            <w:vAlign w:val="center"/>
            <w:hideMark/>
          </w:tcPr>
          <w:p w14:paraId="6054EBA7" w14:textId="77777777" w:rsidR="00B5286A" w:rsidRDefault="00B5286A" w:rsidP="000E5E42">
            <w:pPr>
              <w:jc w:val="center"/>
              <w:rPr>
                <w:rFonts w:eastAsia="Times New Roman"/>
              </w:rPr>
            </w:pPr>
            <w:r>
              <w:rPr>
                <w:rStyle w:val="Emphasis"/>
              </w:rPr>
              <w:t>Dependent variable:</w:t>
            </w:r>
          </w:p>
        </w:tc>
      </w:tr>
      <w:tr w:rsidR="00B5286A" w14:paraId="17C85497" w14:textId="77777777" w:rsidTr="00714654">
        <w:trPr>
          <w:tblCellSpacing w:w="15" w:type="dxa"/>
          <w:jc w:val="center"/>
        </w:trPr>
        <w:tc>
          <w:tcPr>
            <w:tcW w:w="0" w:type="auto"/>
            <w:vAlign w:val="center"/>
            <w:hideMark/>
          </w:tcPr>
          <w:p w14:paraId="455E9593" w14:textId="77777777" w:rsidR="00B5286A" w:rsidRDefault="00B5286A" w:rsidP="000E5E42">
            <w:pPr>
              <w:jc w:val="center"/>
              <w:rPr>
                <w:rFonts w:eastAsia="Times New Roman"/>
              </w:rPr>
            </w:pPr>
          </w:p>
        </w:tc>
        <w:tc>
          <w:tcPr>
            <w:tcW w:w="0" w:type="auto"/>
            <w:tcBorders>
              <w:bottom w:val="single" w:sz="6" w:space="0" w:color="000000"/>
            </w:tcBorders>
            <w:vAlign w:val="center"/>
            <w:hideMark/>
          </w:tcPr>
          <w:p w14:paraId="589CF0A2" w14:textId="77777777" w:rsidR="00B5286A" w:rsidRDefault="00B5286A" w:rsidP="000E5E42">
            <w:pPr>
              <w:jc w:val="center"/>
              <w:rPr>
                <w:rFonts w:eastAsia="Times New Roman"/>
                <w:sz w:val="20"/>
                <w:szCs w:val="20"/>
              </w:rPr>
            </w:pPr>
          </w:p>
        </w:tc>
      </w:tr>
      <w:tr w:rsidR="00B5286A" w14:paraId="458461AD" w14:textId="77777777" w:rsidTr="00714654">
        <w:trPr>
          <w:tblCellSpacing w:w="15" w:type="dxa"/>
          <w:jc w:val="center"/>
        </w:trPr>
        <w:tc>
          <w:tcPr>
            <w:tcW w:w="0" w:type="auto"/>
            <w:vAlign w:val="center"/>
            <w:hideMark/>
          </w:tcPr>
          <w:p w14:paraId="7B61E13F" w14:textId="77777777" w:rsidR="00B5286A" w:rsidRDefault="00B5286A" w:rsidP="000E5E42">
            <w:pPr>
              <w:jc w:val="center"/>
              <w:rPr>
                <w:rFonts w:eastAsia="Times New Roman"/>
                <w:sz w:val="20"/>
                <w:szCs w:val="20"/>
              </w:rPr>
            </w:pPr>
          </w:p>
        </w:tc>
        <w:tc>
          <w:tcPr>
            <w:tcW w:w="0" w:type="auto"/>
            <w:vAlign w:val="center"/>
            <w:hideMark/>
          </w:tcPr>
          <w:p w14:paraId="750B1728" w14:textId="77777777" w:rsidR="00B5286A" w:rsidRDefault="00B5286A" w:rsidP="000E5E42">
            <w:pPr>
              <w:jc w:val="center"/>
              <w:rPr>
                <w:rFonts w:eastAsia="Times New Roman"/>
              </w:rPr>
            </w:pPr>
            <w:r>
              <w:rPr>
                <w:rFonts w:eastAsia="Times New Roman"/>
              </w:rPr>
              <w:t>Relative Spread</w:t>
            </w:r>
          </w:p>
        </w:tc>
      </w:tr>
      <w:tr w:rsidR="00B5286A" w14:paraId="696D85C3" w14:textId="77777777" w:rsidTr="00714654">
        <w:trPr>
          <w:tblCellSpacing w:w="15" w:type="dxa"/>
          <w:jc w:val="center"/>
        </w:trPr>
        <w:tc>
          <w:tcPr>
            <w:tcW w:w="0" w:type="auto"/>
            <w:gridSpan w:val="2"/>
            <w:tcBorders>
              <w:bottom w:val="single" w:sz="6" w:space="0" w:color="000000"/>
            </w:tcBorders>
            <w:vAlign w:val="center"/>
            <w:hideMark/>
          </w:tcPr>
          <w:p w14:paraId="02A40557" w14:textId="77777777" w:rsidR="00B5286A" w:rsidRDefault="00B5286A" w:rsidP="000E5E42">
            <w:pPr>
              <w:jc w:val="center"/>
              <w:rPr>
                <w:rFonts w:eastAsia="Times New Roman"/>
              </w:rPr>
            </w:pPr>
          </w:p>
        </w:tc>
      </w:tr>
      <w:tr w:rsidR="00B5286A" w14:paraId="28FC1BCD" w14:textId="77777777" w:rsidTr="00714654">
        <w:trPr>
          <w:tblCellSpacing w:w="15" w:type="dxa"/>
          <w:jc w:val="center"/>
        </w:trPr>
        <w:tc>
          <w:tcPr>
            <w:tcW w:w="0" w:type="auto"/>
            <w:vAlign w:val="center"/>
            <w:hideMark/>
          </w:tcPr>
          <w:p w14:paraId="29B17BA9" w14:textId="77777777" w:rsidR="00B5286A" w:rsidRDefault="00B5286A" w:rsidP="000E5E42">
            <w:pPr>
              <w:jc w:val="left"/>
              <w:rPr>
                <w:rFonts w:eastAsia="Times New Roman"/>
              </w:rPr>
            </w:pPr>
            <w:r>
              <w:rPr>
                <w:rFonts w:eastAsia="Times New Roman"/>
              </w:rPr>
              <w:t>Group</w:t>
            </w:r>
          </w:p>
        </w:tc>
        <w:tc>
          <w:tcPr>
            <w:tcW w:w="0" w:type="auto"/>
            <w:vAlign w:val="center"/>
            <w:hideMark/>
          </w:tcPr>
          <w:p w14:paraId="18E1C981" w14:textId="77777777" w:rsidR="00B5286A" w:rsidRDefault="00B5286A" w:rsidP="000E5E42">
            <w:pPr>
              <w:jc w:val="center"/>
              <w:rPr>
                <w:rFonts w:eastAsia="Times New Roman"/>
              </w:rPr>
            </w:pPr>
            <w:r>
              <w:rPr>
                <w:rFonts w:eastAsia="Times New Roman"/>
              </w:rPr>
              <w:t>-0.005</w:t>
            </w:r>
            <w:r>
              <w:rPr>
                <w:rFonts w:eastAsia="Times New Roman"/>
                <w:vertAlign w:val="superscript"/>
              </w:rPr>
              <w:t>***</w:t>
            </w:r>
          </w:p>
        </w:tc>
      </w:tr>
      <w:tr w:rsidR="00B5286A" w14:paraId="1CC2ED70" w14:textId="77777777" w:rsidTr="00714654">
        <w:trPr>
          <w:tblCellSpacing w:w="15" w:type="dxa"/>
          <w:jc w:val="center"/>
        </w:trPr>
        <w:tc>
          <w:tcPr>
            <w:tcW w:w="0" w:type="auto"/>
            <w:vAlign w:val="center"/>
            <w:hideMark/>
          </w:tcPr>
          <w:p w14:paraId="6AC35B51" w14:textId="77777777" w:rsidR="00B5286A" w:rsidRDefault="00B5286A" w:rsidP="000E5E42">
            <w:pPr>
              <w:jc w:val="center"/>
              <w:rPr>
                <w:rFonts w:eastAsia="Times New Roman"/>
              </w:rPr>
            </w:pPr>
          </w:p>
        </w:tc>
        <w:tc>
          <w:tcPr>
            <w:tcW w:w="0" w:type="auto"/>
            <w:vAlign w:val="center"/>
            <w:hideMark/>
          </w:tcPr>
          <w:p w14:paraId="63931614" w14:textId="77777777" w:rsidR="00B5286A" w:rsidRDefault="00B5286A" w:rsidP="000E5E42">
            <w:pPr>
              <w:jc w:val="center"/>
              <w:rPr>
                <w:rFonts w:eastAsia="Times New Roman"/>
              </w:rPr>
            </w:pPr>
            <w:r>
              <w:rPr>
                <w:rFonts w:eastAsia="Times New Roman"/>
              </w:rPr>
              <w:t>(0.001)</w:t>
            </w:r>
          </w:p>
        </w:tc>
      </w:tr>
      <w:tr w:rsidR="00B5286A" w14:paraId="041EE3A1" w14:textId="77777777" w:rsidTr="00714654">
        <w:trPr>
          <w:tblCellSpacing w:w="15" w:type="dxa"/>
          <w:jc w:val="center"/>
        </w:trPr>
        <w:tc>
          <w:tcPr>
            <w:tcW w:w="0" w:type="auto"/>
            <w:vAlign w:val="center"/>
            <w:hideMark/>
          </w:tcPr>
          <w:p w14:paraId="7D1B91F0" w14:textId="77777777" w:rsidR="00B5286A" w:rsidRDefault="00B5286A" w:rsidP="000E5E42">
            <w:pPr>
              <w:jc w:val="center"/>
              <w:rPr>
                <w:rFonts w:eastAsia="Times New Roman"/>
              </w:rPr>
            </w:pPr>
          </w:p>
        </w:tc>
        <w:tc>
          <w:tcPr>
            <w:tcW w:w="0" w:type="auto"/>
            <w:vAlign w:val="center"/>
            <w:hideMark/>
          </w:tcPr>
          <w:p w14:paraId="25BAA37E" w14:textId="77777777" w:rsidR="00B5286A" w:rsidRDefault="00B5286A" w:rsidP="000E5E42">
            <w:pPr>
              <w:rPr>
                <w:rFonts w:eastAsia="Times New Roman"/>
                <w:sz w:val="20"/>
                <w:szCs w:val="20"/>
              </w:rPr>
            </w:pPr>
          </w:p>
        </w:tc>
      </w:tr>
      <w:tr w:rsidR="00B5286A" w14:paraId="581AF81D" w14:textId="77777777" w:rsidTr="00714654">
        <w:trPr>
          <w:tblCellSpacing w:w="15" w:type="dxa"/>
          <w:jc w:val="center"/>
        </w:trPr>
        <w:tc>
          <w:tcPr>
            <w:tcW w:w="0" w:type="auto"/>
            <w:vAlign w:val="center"/>
            <w:hideMark/>
          </w:tcPr>
          <w:p w14:paraId="300F5C93" w14:textId="77777777" w:rsidR="00B5286A" w:rsidRDefault="00B5286A" w:rsidP="000E5E42">
            <w:pPr>
              <w:jc w:val="left"/>
              <w:rPr>
                <w:rFonts w:eastAsia="Times New Roman"/>
              </w:rPr>
            </w:pPr>
            <w:r>
              <w:rPr>
                <w:rFonts w:eastAsia="Times New Roman"/>
              </w:rPr>
              <w:t>Period</w:t>
            </w:r>
          </w:p>
        </w:tc>
        <w:tc>
          <w:tcPr>
            <w:tcW w:w="0" w:type="auto"/>
            <w:vAlign w:val="center"/>
            <w:hideMark/>
          </w:tcPr>
          <w:p w14:paraId="585F3902" w14:textId="77777777" w:rsidR="00B5286A" w:rsidRDefault="00B5286A" w:rsidP="000E5E42">
            <w:pPr>
              <w:jc w:val="center"/>
              <w:rPr>
                <w:rFonts w:eastAsia="Times New Roman"/>
              </w:rPr>
            </w:pPr>
            <w:r>
              <w:rPr>
                <w:rFonts w:eastAsia="Times New Roman"/>
              </w:rPr>
              <w:t>0.0001</w:t>
            </w:r>
          </w:p>
        </w:tc>
      </w:tr>
      <w:tr w:rsidR="00B5286A" w14:paraId="37532AB0" w14:textId="77777777" w:rsidTr="00714654">
        <w:trPr>
          <w:tblCellSpacing w:w="15" w:type="dxa"/>
          <w:jc w:val="center"/>
        </w:trPr>
        <w:tc>
          <w:tcPr>
            <w:tcW w:w="0" w:type="auto"/>
            <w:vAlign w:val="center"/>
            <w:hideMark/>
          </w:tcPr>
          <w:p w14:paraId="1DAD4A14" w14:textId="77777777" w:rsidR="00B5286A" w:rsidRDefault="00B5286A" w:rsidP="000E5E42">
            <w:pPr>
              <w:jc w:val="center"/>
              <w:rPr>
                <w:rFonts w:eastAsia="Times New Roman"/>
              </w:rPr>
            </w:pPr>
          </w:p>
        </w:tc>
        <w:tc>
          <w:tcPr>
            <w:tcW w:w="0" w:type="auto"/>
            <w:vAlign w:val="center"/>
            <w:hideMark/>
          </w:tcPr>
          <w:p w14:paraId="1BFF9711" w14:textId="77777777" w:rsidR="00B5286A" w:rsidRDefault="00B5286A" w:rsidP="000E5E42">
            <w:pPr>
              <w:jc w:val="center"/>
              <w:rPr>
                <w:rFonts w:eastAsia="Times New Roman"/>
              </w:rPr>
            </w:pPr>
            <w:r>
              <w:rPr>
                <w:rFonts w:eastAsia="Times New Roman"/>
              </w:rPr>
              <w:t>(0.001)</w:t>
            </w:r>
          </w:p>
        </w:tc>
      </w:tr>
      <w:tr w:rsidR="00B5286A" w14:paraId="650F4440" w14:textId="77777777" w:rsidTr="00714654">
        <w:trPr>
          <w:tblCellSpacing w:w="15" w:type="dxa"/>
          <w:jc w:val="center"/>
        </w:trPr>
        <w:tc>
          <w:tcPr>
            <w:tcW w:w="0" w:type="auto"/>
            <w:vAlign w:val="center"/>
            <w:hideMark/>
          </w:tcPr>
          <w:p w14:paraId="0C996EAB" w14:textId="77777777" w:rsidR="00B5286A" w:rsidRDefault="00B5286A" w:rsidP="000E5E42">
            <w:pPr>
              <w:jc w:val="center"/>
              <w:rPr>
                <w:rFonts w:eastAsia="Times New Roman"/>
              </w:rPr>
            </w:pPr>
          </w:p>
        </w:tc>
        <w:tc>
          <w:tcPr>
            <w:tcW w:w="0" w:type="auto"/>
            <w:vAlign w:val="center"/>
            <w:hideMark/>
          </w:tcPr>
          <w:p w14:paraId="75374998" w14:textId="77777777" w:rsidR="00B5286A" w:rsidRDefault="00B5286A" w:rsidP="000E5E42">
            <w:pPr>
              <w:rPr>
                <w:rFonts w:eastAsia="Times New Roman"/>
                <w:sz w:val="20"/>
                <w:szCs w:val="20"/>
              </w:rPr>
            </w:pPr>
          </w:p>
        </w:tc>
      </w:tr>
      <w:tr w:rsidR="00B5286A" w14:paraId="68B3F39B" w14:textId="77777777" w:rsidTr="00714654">
        <w:trPr>
          <w:tblCellSpacing w:w="15" w:type="dxa"/>
          <w:jc w:val="center"/>
        </w:trPr>
        <w:tc>
          <w:tcPr>
            <w:tcW w:w="0" w:type="auto"/>
            <w:vAlign w:val="center"/>
            <w:hideMark/>
          </w:tcPr>
          <w:p w14:paraId="15BA4B01" w14:textId="77777777" w:rsidR="00B5286A" w:rsidRDefault="00B5286A" w:rsidP="000E5E42">
            <w:pPr>
              <w:jc w:val="left"/>
              <w:rPr>
                <w:rFonts w:eastAsia="Times New Roman"/>
              </w:rPr>
            </w:pPr>
            <w:r>
              <w:rPr>
                <w:rFonts w:eastAsia="Times New Roman"/>
              </w:rPr>
              <w:t>Tenor (2Y)</w:t>
            </w:r>
          </w:p>
        </w:tc>
        <w:tc>
          <w:tcPr>
            <w:tcW w:w="0" w:type="auto"/>
            <w:vAlign w:val="center"/>
            <w:hideMark/>
          </w:tcPr>
          <w:p w14:paraId="26DC3397" w14:textId="77777777" w:rsidR="00B5286A" w:rsidRDefault="00B5286A" w:rsidP="000E5E42">
            <w:pPr>
              <w:jc w:val="center"/>
              <w:rPr>
                <w:rFonts w:eastAsia="Times New Roman"/>
              </w:rPr>
            </w:pPr>
            <w:r>
              <w:rPr>
                <w:rFonts w:eastAsia="Times New Roman"/>
              </w:rPr>
              <w:t>0.007</w:t>
            </w:r>
            <w:r>
              <w:rPr>
                <w:rFonts w:eastAsia="Times New Roman"/>
                <w:vertAlign w:val="superscript"/>
              </w:rPr>
              <w:t>***</w:t>
            </w:r>
          </w:p>
        </w:tc>
      </w:tr>
      <w:tr w:rsidR="00B5286A" w14:paraId="54AF6DF5" w14:textId="77777777" w:rsidTr="00714654">
        <w:trPr>
          <w:tblCellSpacing w:w="15" w:type="dxa"/>
          <w:jc w:val="center"/>
        </w:trPr>
        <w:tc>
          <w:tcPr>
            <w:tcW w:w="0" w:type="auto"/>
            <w:vAlign w:val="center"/>
            <w:hideMark/>
          </w:tcPr>
          <w:p w14:paraId="5A9573A6" w14:textId="77777777" w:rsidR="00B5286A" w:rsidRDefault="00B5286A" w:rsidP="000E5E42">
            <w:pPr>
              <w:jc w:val="center"/>
              <w:rPr>
                <w:rFonts w:eastAsia="Times New Roman"/>
              </w:rPr>
            </w:pPr>
          </w:p>
        </w:tc>
        <w:tc>
          <w:tcPr>
            <w:tcW w:w="0" w:type="auto"/>
            <w:vAlign w:val="center"/>
            <w:hideMark/>
          </w:tcPr>
          <w:p w14:paraId="32828830" w14:textId="77777777" w:rsidR="00B5286A" w:rsidRDefault="00B5286A" w:rsidP="000E5E42">
            <w:pPr>
              <w:jc w:val="center"/>
              <w:rPr>
                <w:rFonts w:eastAsia="Times New Roman"/>
              </w:rPr>
            </w:pPr>
            <w:r>
              <w:rPr>
                <w:rFonts w:eastAsia="Times New Roman"/>
              </w:rPr>
              <w:t>(0.001)</w:t>
            </w:r>
          </w:p>
        </w:tc>
      </w:tr>
      <w:tr w:rsidR="00B5286A" w14:paraId="7D04B596" w14:textId="77777777" w:rsidTr="00714654">
        <w:trPr>
          <w:tblCellSpacing w:w="15" w:type="dxa"/>
          <w:jc w:val="center"/>
        </w:trPr>
        <w:tc>
          <w:tcPr>
            <w:tcW w:w="0" w:type="auto"/>
            <w:vAlign w:val="center"/>
            <w:hideMark/>
          </w:tcPr>
          <w:p w14:paraId="691A25A5" w14:textId="77777777" w:rsidR="00B5286A" w:rsidRDefault="00B5286A" w:rsidP="000E5E42">
            <w:pPr>
              <w:jc w:val="center"/>
              <w:rPr>
                <w:rFonts w:eastAsia="Times New Roman"/>
              </w:rPr>
            </w:pPr>
          </w:p>
        </w:tc>
        <w:tc>
          <w:tcPr>
            <w:tcW w:w="0" w:type="auto"/>
            <w:vAlign w:val="center"/>
            <w:hideMark/>
          </w:tcPr>
          <w:p w14:paraId="2B231C62" w14:textId="77777777" w:rsidR="00B5286A" w:rsidRDefault="00B5286A" w:rsidP="000E5E42">
            <w:pPr>
              <w:rPr>
                <w:rFonts w:eastAsia="Times New Roman"/>
                <w:sz w:val="20"/>
                <w:szCs w:val="20"/>
              </w:rPr>
            </w:pPr>
          </w:p>
        </w:tc>
      </w:tr>
      <w:tr w:rsidR="00B5286A" w14:paraId="53C0AF36" w14:textId="77777777" w:rsidTr="00714654">
        <w:trPr>
          <w:tblCellSpacing w:w="15" w:type="dxa"/>
          <w:jc w:val="center"/>
        </w:trPr>
        <w:tc>
          <w:tcPr>
            <w:tcW w:w="0" w:type="auto"/>
            <w:vAlign w:val="center"/>
            <w:hideMark/>
          </w:tcPr>
          <w:p w14:paraId="38B74177" w14:textId="77777777" w:rsidR="00B5286A" w:rsidRDefault="00B5286A" w:rsidP="000E5E42">
            <w:pPr>
              <w:jc w:val="left"/>
              <w:rPr>
                <w:rFonts w:eastAsia="Times New Roman"/>
              </w:rPr>
            </w:pPr>
            <w:r>
              <w:rPr>
                <w:rFonts w:eastAsia="Times New Roman"/>
              </w:rPr>
              <w:t>Tenor (5Y)</w:t>
            </w:r>
          </w:p>
        </w:tc>
        <w:tc>
          <w:tcPr>
            <w:tcW w:w="0" w:type="auto"/>
            <w:vAlign w:val="center"/>
            <w:hideMark/>
          </w:tcPr>
          <w:p w14:paraId="69574360" w14:textId="77777777" w:rsidR="00B5286A" w:rsidRDefault="00B5286A" w:rsidP="000E5E42">
            <w:pPr>
              <w:jc w:val="center"/>
              <w:rPr>
                <w:rFonts w:eastAsia="Times New Roman"/>
              </w:rPr>
            </w:pPr>
            <w:r>
              <w:rPr>
                <w:rFonts w:eastAsia="Times New Roman"/>
              </w:rPr>
              <w:t>0.003</w:t>
            </w:r>
            <w:r>
              <w:rPr>
                <w:rFonts w:eastAsia="Times New Roman"/>
                <w:vertAlign w:val="superscript"/>
              </w:rPr>
              <w:t>***</w:t>
            </w:r>
          </w:p>
        </w:tc>
      </w:tr>
      <w:tr w:rsidR="00B5286A" w14:paraId="7A931096" w14:textId="77777777" w:rsidTr="00714654">
        <w:trPr>
          <w:tblCellSpacing w:w="15" w:type="dxa"/>
          <w:jc w:val="center"/>
        </w:trPr>
        <w:tc>
          <w:tcPr>
            <w:tcW w:w="0" w:type="auto"/>
            <w:vAlign w:val="center"/>
            <w:hideMark/>
          </w:tcPr>
          <w:p w14:paraId="220E95B1" w14:textId="77777777" w:rsidR="00B5286A" w:rsidRDefault="00B5286A" w:rsidP="000E5E42">
            <w:pPr>
              <w:jc w:val="center"/>
              <w:rPr>
                <w:rFonts w:eastAsia="Times New Roman"/>
              </w:rPr>
            </w:pPr>
          </w:p>
        </w:tc>
        <w:tc>
          <w:tcPr>
            <w:tcW w:w="0" w:type="auto"/>
            <w:vAlign w:val="center"/>
            <w:hideMark/>
          </w:tcPr>
          <w:p w14:paraId="2491706F" w14:textId="77777777" w:rsidR="00B5286A" w:rsidRDefault="00B5286A" w:rsidP="000E5E42">
            <w:pPr>
              <w:jc w:val="center"/>
              <w:rPr>
                <w:rFonts w:eastAsia="Times New Roman"/>
              </w:rPr>
            </w:pPr>
            <w:r>
              <w:rPr>
                <w:rFonts w:eastAsia="Times New Roman"/>
              </w:rPr>
              <w:t>(0.001)</w:t>
            </w:r>
          </w:p>
        </w:tc>
      </w:tr>
      <w:tr w:rsidR="00B5286A" w14:paraId="56789DE0" w14:textId="77777777" w:rsidTr="00714654">
        <w:trPr>
          <w:tblCellSpacing w:w="15" w:type="dxa"/>
          <w:jc w:val="center"/>
        </w:trPr>
        <w:tc>
          <w:tcPr>
            <w:tcW w:w="0" w:type="auto"/>
            <w:vAlign w:val="center"/>
            <w:hideMark/>
          </w:tcPr>
          <w:p w14:paraId="76F04885" w14:textId="77777777" w:rsidR="00B5286A" w:rsidRDefault="00B5286A" w:rsidP="000E5E42">
            <w:pPr>
              <w:jc w:val="center"/>
              <w:rPr>
                <w:rFonts w:eastAsia="Times New Roman"/>
              </w:rPr>
            </w:pPr>
          </w:p>
        </w:tc>
        <w:tc>
          <w:tcPr>
            <w:tcW w:w="0" w:type="auto"/>
            <w:vAlign w:val="center"/>
            <w:hideMark/>
          </w:tcPr>
          <w:p w14:paraId="7B1B0415" w14:textId="77777777" w:rsidR="00B5286A" w:rsidRDefault="00B5286A" w:rsidP="000E5E42">
            <w:pPr>
              <w:rPr>
                <w:rFonts w:eastAsia="Times New Roman"/>
                <w:sz w:val="20"/>
                <w:szCs w:val="20"/>
              </w:rPr>
            </w:pPr>
          </w:p>
        </w:tc>
      </w:tr>
      <w:tr w:rsidR="00B5286A" w14:paraId="25A4F99A" w14:textId="77777777" w:rsidTr="00714654">
        <w:trPr>
          <w:tblCellSpacing w:w="15" w:type="dxa"/>
          <w:jc w:val="center"/>
        </w:trPr>
        <w:tc>
          <w:tcPr>
            <w:tcW w:w="0" w:type="auto"/>
            <w:vAlign w:val="center"/>
            <w:hideMark/>
          </w:tcPr>
          <w:p w14:paraId="6C4D8B24" w14:textId="77777777" w:rsidR="00B5286A" w:rsidRDefault="00B5286A" w:rsidP="000E5E42">
            <w:pPr>
              <w:jc w:val="left"/>
              <w:rPr>
                <w:rFonts w:eastAsia="Times New Roman"/>
              </w:rPr>
            </w:pPr>
            <w:r>
              <w:rPr>
                <w:rFonts w:eastAsia="Times New Roman"/>
              </w:rPr>
              <w:t>Group*Period</w:t>
            </w:r>
          </w:p>
        </w:tc>
        <w:tc>
          <w:tcPr>
            <w:tcW w:w="0" w:type="auto"/>
            <w:vAlign w:val="center"/>
            <w:hideMark/>
          </w:tcPr>
          <w:p w14:paraId="75DFCC13" w14:textId="77777777" w:rsidR="00B5286A" w:rsidRDefault="00B5286A" w:rsidP="000E5E42">
            <w:pPr>
              <w:jc w:val="center"/>
              <w:rPr>
                <w:rFonts w:eastAsia="Times New Roman"/>
              </w:rPr>
            </w:pPr>
            <w:r>
              <w:rPr>
                <w:rFonts w:eastAsia="Times New Roman"/>
              </w:rPr>
              <w:t>-0.001</w:t>
            </w:r>
          </w:p>
        </w:tc>
      </w:tr>
      <w:tr w:rsidR="00B5286A" w14:paraId="6F4D532E" w14:textId="77777777" w:rsidTr="00714654">
        <w:trPr>
          <w:tblCellSpacing w:w="15" w:type="dxa"/>
          <w:jc w:val="center"/>
        </w:trPr>
        <w:tc>
          <w:tcPr>
            <w:tcW w:w="0" w:type="auto"/>
            <w:vAlign w:val="center"/>
            <w:hideMark/>
          </w:tcPr>
          <w:p w14:paraId="450856CC" w14:textId="77777777" w:rsidR="00B5286A" w:rsidRDefault="00B5286A" w:rsidP="000E5E42">
            <w:pPr>
              <w:jc w:val="center"/>
              <w:rPr>
                <w:rFonts w:eastAsia="Times New Roman"/>
              </w:rPr>
            </w:pPr>
          </w:p>
        </w:tc>
        <w:tc>
          <w:tcPr>
            <w:tcW w:w="0" w:type="auto"/>
            <w:vAlign w:val="center"/>
            <w:hideMark/>
          </w:tcPr>
          <w:p w14:paraId="6BF69F62" w14:textId="77777777" w:rsidR="00B5286A" w:rsidRDefault="00B5286A" w:rsidP="000E5E42">
            <w:pPr>
              <w:jc w:val="center"/>
              <w:rPr>
                <w:rFonts w:eastAsia="Times New Roman"/>
              </w:rPr>
            </w:pPr>
            <w:r>
              <w:rPr>
                <w:rFonts w:eastAsia="Times New Roman"/>
              </w:rPr>
              <w:t>(0.001)</w:t>
            </w:r>
          </w:p>
        </w:tc>
      </w:tr>
      <w:tr w:rsidR="00B5286A" w14:paraId="4AA87DD1" w14:textId="77777777" w:rsidTr="00714654">
        <w:trPr>
          <w:tblCellSpacing w:w="15" w:type="dxa"/>
          <w:jc w:val="center"/>
        </w:trPr>
        <w:tc>
          <w:tcPr>
            <w:tcW w:w="0" w:type="auto"/>
            <w:vAlign w:val="center"/>
            <w:hideMark/>
          </w:tcPr>
          <w:p w14:paraId="047D112A" w14:textId="77777777" w:rsidR="00B5286A" w:rsidRDefault="00B5286A" w:rsidP="000E5E42">
            <w:pPr>
              <w:jc w:val="center"/>
              <w:rPr>
                <w:rFonts w:eastAsia="Times New Roman"/>
              </w:rPr>
            </w:pPr>
          </w:p>
        </w:tc>
        <w:tc>
          <w:tcPr>
            <w:tcW w:w="0" w:type="auto"/>
            <w:vAlign w:val="center"/>
            <w:hideMark/>
          </w:tcPr>
          <w:p w14:paraId="4D0818B4" w14:textId="77777777" w:rsidR="00B5286A" w:rsidRDefault="00B5286A" w:rsidP="000E5E42">
            <w:pPr>
              <w:rPr>
                <w:rFonts w:eastAsia="Times New Roman"/>
                <w:sz w:val="20"/>
                <w:szCs w:val="20"/>
              </w:rPr>
            </w:pPr>
          </w:p>
        </w:tc>
      </w:tr>
      <w:tr w:rsidR="00B5286A" w14:paraId="2F82F775" w14:textId="77777777" w:rsidTr="00714654">
        <w:trPr>
          <w:tblCellSpacing w:w="15" w:type="dxa"/>
          <w:jc w:val="center"/>
        </w:trPr>
        <w:tc>
          <w:tcPr>
            <w:tcW w:w="0" w:type="auto"/>
            <w:vAlign w:val="center"/>
            <w:hideMark/>
          </w:tcPr>
          <w:p w14:paraId="3CEF9F41" w14:textId="77777777" w:rsidR="00B5286A" w:rsidRDefault="00B5286A" w:rsidP="000E5E42">
            <w:pPr>
              <w:jc w:val="left"/>
              <w:rPr>
                <w:rFonts w:eastAsia="Times New Roman"/>
              </w:rPr>
            </w:pPr>
            <w:r>
              <w:rPr>
                <w:rFonts w:eastAsia="Times New Roman"/>
              </w:rPr>
              <w:t>Constant</w:t>
            </w:r>
          </w:p>
        </w:tc>
        <w:tc>
          <w:tcPr>
            <w:tcW w:w="0" w:type="auto"/>
            <w:vAlign w:val="center"/>
            <w:hideMark/>
          </w:tcPr>
          <w:p w14:paraId="4FBD62C5" w14:textId="77777777" w:rsidR="00B5286A" w:rsidRDefault="00B5286A" w:rsidP="000E5E42">
            <w:pPr>
              <w:jc w:val="center"/>
              <w:rPr>
                <w:rFonts w:eastAsia="Times New Roman"/>
              </w:rPr>
            </w:pPr>
            <w:r>
              <w:rPr>
                <w:rFonts w:eastAsia="Times New Roman"/>
              </w:rPr>
              <w:t>0.011</w:t>
            </w:r>
            <w:r>
              <w:rPr>
                <w:rFonts w:eastAsia="Times New Roman"/>
                <w:vertAlign w:val="superscript"/>
              </w:rPr>
              <w:t>***</w:t>
            </w:r>
          </w:p>
        </w:tc>
      </w:tr>
      <w:tr w:rsidR="00B5286A" w14:paraId="318D355C" w14:textId="77777777" w:rsidTr="00714654">
        <w:trPr>
          <w:tblCellSpacing w:w="15" w:type="dxa"/>
          <w:jc w:val="center"/>
        </w:trPr>
        <w:tc>
          <w:tcPr>
            <w:tcW w:w="0" w:type="auto"/>
            <w:vAlign w:val="center"/>
            <w:hideMark/>
          </w:tcPr>
          <w:p w14:paraId="4E5C1FD1" w14:textId="77777777" w:rsidR="00B5286A" w:rsidRDefault="00B5286A" w:rsidP="000E5E42">
            <w:pPr>
              <w:jc w:val="center"/>
              <w:rPr>
                <w:rFonts w:eastAsia="Times New Roman"/>
              </w:rPr>
            </w:pPr>
          </w:p>
        </w:tc>
        <w:tc>
          <w:tcPr>
            <w:tcW w:w="0" w:type="auto"/>
            <w:vAlign w:val="center"/>
            <w:hideMark/>
          </w:tcPr>
          <w:p w14:paraId="3F3D6660" w14:textId="77777777" w:rsidR="00B5286A" w:rsidRDefault="00B5286A" w:rsidP="000E5E42">
            <w:pPr>
              <w:jc w:val="center"/>
              <w:rPr>
                <w:rFonts w:eastAsia="Times New Roman"/>
              </w:rPr>
            </w:pPr>
            <w:r>
              <w:rPr>
                <w:rFonts w:eastAsia="Times New Roman"/>
              </w:rPr>
              <w:t>(0.001)</w:t>
            </w:r>
          </w:p>
        </w:tc>
      </w:tr>
      <w:tr w:rsidR="00B5286A" w14:paraId="2D2E5F63" w14:textId="77777777" w:rsidTr="00714654">
        <w:trPr>
          <w:tblCellSpacing w:w="15" w:type="dxa"/>
          <w:jc w:val="center"/>
        </w:trPr>
        <w:tc>
          <w:tcPr>
            <w:tcW w:w="0" w:type="auto"/>
            <w:vAlign w:val="center"/>
            <w:hideMark/>
          </w:tcPr>
          <w:p w14:paraId="1144E503" w14:textId="77777777" w:rsidR="00B5286A" w:rsidRDefault="00B5286A" w:rsidP="000E5E42">
            <w:pPr>
              <w:jc w:val="center"/>
              <w:rPr>
                <w:rFonts w:eastAsia="Times New Roman"/>
              </w:rPr>
            </w:pPr>
          </w:p>
        </w:tc>
        <w:tc>
          <w:tcPr>
            <w:tcW w:w="0" w:type="auto"/>
            <w:vAlign w:val="center"/>
            <w:hideMark/>
          </w:tcPr>
          <w:p w14:paraId="1B126EB9" w14:textId="77777777" w:rsidR="00B5286A" w:rsidRDefault="00B5286A" w:rsidP="000E5E42">
            <w:pPr>
              <w:rPr>
                <w:rFonts w:eastAsia="Times New Roman"/>
                <w:sz w:val="20"/>
                <w:szCs w:val="20"/>
              </w:rPr>
            </w:pPr>
          </w:p>
        </w:tc>
      </w:tr>
      <w:tr w:rsidR="00B5286A" w14:paraId="25920817" w14:textId="77777777" w:rsidTr="00714654">
        <w:trPr>
          <w:tblCellSpacing w:w="15" w:type="dxa"/>
          <w:jc w:val="center"/>
        </w:trPr>
        <w:tc>
          <w:tcPr>
            <w:tcW w:w="0" w:type="auto"/>
            <w:gridSpan w:val="2"/>
            <w:tcBorders>
              <w:bottom w:val="single" w:sz="6" w:space="0" w:color="000000"/>
            </w:tcBorders>
            <w:vAlign w:val="center"/>
            <w:hideMark/>
          </w:tcPr>
          <w:p w14:paraId="670E2AEF" w14:textId="77777777" w:rsidR="00B5286A" w:rsidRDefault="00B5286A" w:rsidP="000E5E42">
            <w:pPr>
              <w:jc w:val="center"/>
              <w:rPr>
                <w:rFonts w:eastAsia="Times New Roman"/>
                <w:sz w:val="20"/>
                <w:szCs w:val="20"/>
              </w:rPr>
            </w:pPr>
          </w:p>
        </w:tc>
      </w:tr>
      <w:tr w:rsidR="00B5286A" w14:paraId="52245535" w14:textId="77777777" w:rsidTr="00714654">
        <w:trPr>
          <w:tblCellSpacing w:w="15" w:type="dxa"/>
          <w:jc w:val="center"/>
        </w:trPr>
        <w:tc>
          <w:tcPr>
            <w:tcW w:w="0" w:type="auto"/>
            <w:vAlign w:val="center"/>
            <w:hideMark/>
          </w:tcPr>
          <w:p w14:paraId="6E4D1818" w14:textId="77777777" w:rsidR="00B5286A" w:rsidRDefault="00B5286A" w:rsidP="000E5E42">
            <w:pPr>
              <w:jc w:val="left"/>
              <w:rPr>
                <w:rFonts w:eastAsia="Times New Roman"/>
              </w:rPr>
            </w:pPr>
            <w:r>
              <w:rPr>
                <w:rFonts w:eastAsia="Times New Roman"/>
              </w:rPr>
              <w:t>Observations</w:t>
            </w:r>
          </w:p>
        </w:tc>
        <w:tc>
          <w:tcPr>
            <w:tcW w:w="0" w:type="auto"/>
            <w:vAlign w:val="center"/>
            <w:hideMark/>
          </w:tcPr>
          <w:p w14:paraId="1EA24456" w14:textId="77777777" w:rsidR="00B5286A" w:rsidRDefault="00B5286A" w:rsidP="000E5E42">
            <w:pPr>
              <w:jc w:val="center"/>
              <w:rPr>
                <w:rFonts w:eastAsia="Times New Roman"/>
              </w:rPr>
            </w:pPr>
            <w:r>
              <w:rPr>
                <w:rFonts w:eastAsia="Times New Roman"/>
              </w:rPr>
              <w:t>360</w:t>
            </w:r>
          </w:p>
        </w:tc>
      </w:tr>
      <w:tr w:rsidR="00B5286A" w14:paraId="4EA64D95" w14:textId="77777777" w:rsidTr="00714654">
        <w:trPr>
          <w:tblCellSpacing w:w="15" w:type="dxa"/>
          <w:jc w:val="center"/>
        </w:trPr>
        <w:tc>
          <w:tcPr>
            <w:tcW w:w="0" w:type="auto"/>
            <w:vAlign w:val="center"/>
            <w:hideMark/>
          </w:tcPr>
          <w:p w14:paraId="56E5B469" w14:textId="77777777" w:rsidR="00B5286A" w:rsidRDefault="00B5286A" w:rsidP="000E5E42">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4546F809" w14:textId="77777777" w:rsidR="00B5286A" w:rsidRDefault="00B5286A" w:rsidP="000E5E42">
            <w:pPr>
              <w:jc w:val="center"/>
              <w:rPr>
                <w:rFonts w:eastAsia="Times New Roman"/>
              </w:rPr>
            </w:pPr>
            <w:r>
              <w:rPr>
                <w:rFonts w:eastAsia="Times New Roman"/>
              </w:rPr>
              <w:t>0.406</w:t>
            </w:r>
          </w:p>
        </w:tc>
      </w:tr>
      <w:tr w:rsidR="00B5286A" w14:paraId="6F04E9D6" w14:textId="77777777" w:rsidTr="00714654">
        <w:trPr>
          <w:tblCellSpacing w:w="15" w:type="dxa"/>
          <w:jc w:val="center"/>
        </w:trPr>
        <w:tc>
          <w:tcPr>
            <w:tcW w:w="0" w:type="auto"/>
            <w:vAlign w:val="center"/>
            <w:hideMark/>
          </w:tcPr>
          <w:p w14:paraId="5CFB1E93" w14:textId="77777777" w:rsidR="00B5286A" w:rsidRDefault="00B5286A" w:rsidP="000E5E42">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28D0D840" w14:textId="77777777" w:rsidR="00B5286A" w:rsidRDefault="00B5286A" w:rsidP="000E5E42">
            <w:pPr>
              <w:jc w:val="center"/>
              <w:rPr>
                <w:rFonts w:eastAsia="Times New Roman"/>
              </w:rPr>
            </w:pPr>
            <w:r>
              <w:rPr>
                <w:rFonts w:eastAsia="Times New Roman"/>
              </w:rPr>
              <w:t>0.398</w:t>
            </w:r>
          </w:p>
        </w:tc>
      </w:tr>
      <w:tr w:rsidR="00B5286A" w14:paraId="2A4FE314" w14:textId="77777777" w:rsidTr="00714654">
        <w:trPr>
          <w:tblCellSpacing w:w="15" w:type="dxa"/>
          <w:jc w:val="center"/>
        </w:trPr>
        <w:tc>
          <w:tcPr>
            <w:tcW w:w="0" w:type="auto"/>
            <w:vAlign w:val="center"/>
            <w:hideMark/>
          </w:tcPr>
          <w:p w14:paraId="2A8BA7BC" w14:textId="77777777" w:rsidR="00B5286A" w:rsidRDefault="00B5286A" w:rsidP="000E5E42">
            <w:pPr>
              <w:jc w:val="left"/>
              <w:rPr>
                <w:rFonts w:eastAsia="Times New Roman"/>
              </w:rPr>
            </w:pPr>
            <w:r>
              <w:rPr>
                <w:rFonts w:eastAsia="Times New Roman"/>
              </w:rPr>
              <w:t>Residual Std. Error</w:t>
            </w:r>
          </w:p>
        </w:tc>
        <w:tc>
          <w:tcPr>
            <w:tcW w:w="0" w:type="auto"/>
            <w:vAlign w:val="center"/>
            <w:hideMark/>
          </w:tcPr>
          <w:p w14:paraId="4AAEADD7" w14:textId="77777777" w:rsidR="00B5286A" w:rsidRDefault="00B5286A" w:rsidP="000E5E42">
            <w:pPr>
              <w:jc w:val="center"/>
              <w:rPr>
                <w:rFonts w:eastAsia="Times New Roman"/>
              </w:rPr>
            </w:pPr>
            <w:r>
              <w:rPr>
                <w:rFonts w:eastAsia="Times New Roman"/>
              </w:rPr>
              <w:t>0.005 (</w:t>
            </w:r>
            <w:proofErr w:type="spellStart"/>
            <w:r>
              <w:rPr>
                <w:rFonts w:eastAsia="Times New Roman"/>
              </w:rPr>
              <w:t>df</w:t>
            </w:r>
            <w:proofErr w:type="spellEnd"/>
            <w:r>
              <w:rPr>
                <w:rFonts w:eastAsia="Times New Roman"/>
              </w:rPr>
              <w:t xml:space="preserve"> = 354)</w:t>
            </w:r>
          </w:p>
        </w:tc>
      </w:tr>
      <w:tr w:rsidR="00B5286A" w14:paraId="3C72FD09" w14:textId="77777777" w:rsidTr="00714654">
        <w:trPr>
          <w:tblCellSpacing w:w="15" w:type="dxa"/>
          <w:jc w:val="center"/>
        </w:trPr>
        <w:tc>
          <w:tcPr>
            <w:tcW w:w="0" w:type="auto"/>
            <w:vAlign w:val="center"/>
            <w:hideMark/>
          </w:tcPr>
          <w:p w14:paraId="55C7452A" w14:textId="77777777" w:rsidR="00B5286A" w:rsidRDefault="00B5286A" w:rsidP="000E5E42">
            <w:pPr>
              <w:jc w:val="left"/>
              <w:rPr>
                <w:rFonts w:eastAsia="Times New Roman"/>
              </w:rPr>
            </w:pPr>
            <w:r>
              <w:rPr>
                <w:rFonts w:eastAsia="Times New Roman"/>
              </w:rPr>
              <w:t>F Statistic</w:t>
            </w:r>
          </w:p>
        </w:tc>
        <w:tc>
          <w:tcPr>
            <w:tcW w:w="0" w:type="auto"/>
            <w:vAlign w:val="center"/>
            <w:hideMark/>
          </w:tcPr>
          <w:p w14:paraId="58B5405C" w14:textId="77777777" w:rsidR="00B5286A" w:rsidRDefault="00B5286A" w:rsidP="000E5E42">
            <w:pPr>
              <w:jc w:val="center"/>
              <w:rPr>
                <w:rFonts w:eastAsia="Times New Roman"/>
              </w:rPr>
            </w:pPr>
            <w:r>
              <w:rPr>
                <w:rFonts w:eastAsia="Times New Roman"/>
              </w:rPr>
              <w:t>48.406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5; 354)</w:t>
            </w:r>
          </w:p>
        </w:tc>
      </w:tr>
      <w:tr w:rsidR="00B5286A" w14:paraId="2A6CBDDE" w14:textId="77777777" w:rsidTr="00714654">
        <w:trPr>
          <w:tblCellSpacing w:w="15" w:type="dxa"/>
          <w:jc w:val="center"/>
        </w:trPr>
        <w:tc>
          <w:tcPr>
            <w:tcW w:w="0" w:type="auto"/>
            <w:gridSpan w:val="2"/>
            <w:tcBorders>
              <w:bottom w:val="single" w:sz="6" w:space="0" w:color="000000"/>
            </w:tcBorders>
            <w:vAlign w:val="center"/>
            <w:hideMark/>
          </w:tcPr>
          <w:p w14:paraId="22622687" w14:textId="77777777" w:rsidR="00B5286A" w:rsidRDefault="00B5286A" w:rsidP="000E5E42">
            <w:pPr>
              <w:jc w:val="center"/>
              <w:rPr>
                <w:rFonts w:eastAsia="Times New Roman"/>
              </w:rPr>
            </w:pPr>
          </w:p>
        </w:tc>
      </w:tr>
      <w:tr w:rsidR="00B5286A" w14:paraId="769175D8" w14:textId="77777777" w:rsidTr="00714654">
        <w:trPr>
          <w:tblCellSpacing w:w="15" w:type="dxa"/>
          <w:jc w:val="center"/>
        </w:trPr>
        <w:tc>
          <w:tcPr>
            <w:tcW w:w="0" w:type="auto"/>
            <w:vAlign w:val="center"/>
            <w:hideMark/>
          </w:tcPr>
          <w:p w14:paraId="28BCC9AA" w14:textId="77777777" w:rsidR="00B5286A" w:rsidRDefault="00B5286A" w:rsidP="000E5E42">
            <w:pPr>
              <w:jc w:val="left"/>
              <w:rPr>
                <w:rFonts w:eastAsia="Times New Roman"/>
              </w:rPr>
            </w:pPr>
            <w:r>
              <w:rPr>
                <w:rStyle w:val="Emphasis"/>
              </w:rPr>
              <w:t>Note:</w:t>
            </w:r>
          </w:p>
        </w:tc>
        <w:tc>
          <w:tcPr>
            <w:tcW w:w="0" w:type="auto"/>
            <w:vAlign w:val="center"/>
            <w:hideMark/>
          </w:tcPr>
          <w:p w14:paraId="6D913454" w14:textId="77777777" w:rsidR="00B5286A" w:rsidRDefault="00B5286A" w:rsidP="000E5E42">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03D27AAE" w14:textId="40E262A0" w:rsidR="000E7A31" w:rsidRDefault="000E7A31" w:rsidP="005D2017">
      <w:pPr>
        <w:ind w:firstLine="0"/>
        <w:rPr>
          <w:noProof/>
          <w14:ligatures w14:val="standardContextual"/>
        </w:rPr>
      </w:pPr>
    </w:p>
    <w:p w14:paraId="59801DB5" w14:textId="77777777" w:rsidR="000E7A31" w:rsidRDefault="000E7A31">
      <w:pPr>
        <w:spacing w:line="240" w:lineRule="auto"/>
        <w:ind w:firstLine="0"/>
        <w:jc w:val="left"/>
        <w:rPr>
          <w:noProof/>
          <w14:ligatures w14:val="standardContextual"/>
        </w:rPr>
      </w:pPr>
      <w:r>
        <w:rPr>
          <w:noProof/>
          <w14:ligatures w14:val="standardContextual"/>
        </w:rPr>
        <w:br w:type="page"/>
      </w:r>
    </w:p>
    <w:p w14:paraId="570539DA" w14:textId="569C0FE1" w:rsidR="000E7A31" w:rsidRDefault="000E7A31" w:rsidP="00714654">
      <w:pPr>
        <w:pStyle w:val="Caption"/>
        <w:keepNext/>
        <w:jc w:val="center"/>
      </w:pPr>
      <w:bookmarkStart w:id="154" w:name="_Ref170051781"/>
      <w:r>
        <w:lastRenderedPageBreak/>
        <w:t xml:space="preserve">Table </w:t>
      </w:r>
      <w:r w:rsidR="00767205">
        <w:fldChar w:fldCharType="begin"/>
      </w:r>
      <w:r w:rsidR="00767205">
        <w:instrText xml:space="preserve"> SEQ Table \* ARABIC </w:instrText>
      </w:r>
      <w:r w:rsidR="00767205">
        <w:fldChar w:fldCharType="separate"/>
      </w:r>
      <w:r w:rsidR="00767205">
        <w:rPr>
          <w:noProof/>
        </w:rPr>
        <w:t>11</w:t>
      </w:r>
      <w:r w:rsidR="00767205">
        <w:rPr>
          <w:noProof/>
        </w:rPr>
        <w:fldChar w:fldCharType="end"/>
      </w:r>
      <w:bookmarkEnd w:id="154"/>
      <w:r>
        <w:rPr>
          <w:noProof/>
        </w:rPr>
        <w:t xml:space="preserve"> Roll Measure DiD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44"/>
        <w:gridCol w:w="2339"/>
      </w:tblGrid>
      <w:tr w:rsidR="009C0FEC" w14:paraId="70067B55" w14:textId="77777777" w:rsidTr="009C0FEC">
        <w:trPr>
          <w:tblCellSpacing w:w="15" w:type="dxa"/>
          <w:jc w:val="center"/>
        </w:trPr>
        <w:tc>
          <w:tcPr>
            <w:tcW w:w="0" w:type="auto"/>
            <w:gridSpan w:val="2"/>
            <w:tcBorders>
              <w:bottom w:val="single" w:sz="6" w:space="0" w:color="000000"/>
            </w:tcBorders>
            <w:vAlign w:val="center"/>
            <w:hideMark/>
          </w:tcPr>
          <w:p w14:paraId="14327D88" w14:textId="77777777" w:rsidR="009C0FEC" w:rsidRDefault="009C0FEC" w:rsidP="000E5E42">
            <w:pPr>
              <w:rPr>
                <w:sz w:val="20"/>
                <w:szCs w:val="20"/>
              </w:rPr>
            </w:pPr>
          </w:p>
        </w:tc>
      </w:tr>
      <w:tr w:rsidR="009C0FEC" w14:paraId="01C99A20" w14:textId="77777777" w:rsidTr="009C0FEC">
        <w:trPr>
          <w:tblCellSpacing w:w="15" w:type="dxa"/>
          <w:jc w:val="center"/>
        </w:trPr>
        <w:tc>
          <w:tcPr>
            <w:tcW w:w="0" w:type="auto"/>
            <w:vAlign w:val="center"/>
            <w:hideMark/>
          </w:tcPr>
          <w:p w14:paraId="43B65D2C" w14:textId="77777777" w:rsidR="009C0FEC" w:rsidRDefault="009C0FEC" w:rsidP="000E5E42">
            <w:pPr>
              <w:jc w:val="center"/>
              <w:rPr>
                <w:rFonts w:eastAsia="Times New Roman"/>
                <w:sz w:val="20"/>
                <w:szCs w:val="20"/>
              </w:rPr>
            </w:pPr>
          </w:p>
        </w:tc>
        <w:tc>
          <w:tcPr>
            <w:tcW w:w="0" w:type="auto"/>
            <w:vAlign w:val="center"/>
            <w:hideMark/>
          </w:tcPr>
          <w:p w14:paraId="46212D09" w14:textId="77777777" w:rsidR="009C0FEC" w:rsidRDefault="009C0FEC" w:rsidP="000E5E42">
            <w:pPr>
              <w:jc w:val="center"/>
              <w:rPr>
                <w:rFonts w:eastAsia="Times New Roman"/>
              </w:rPr>
            </w:pPr>
            <w:r>
              <w:rPr>
                <w:rStyle w:val="Emphasis"/>
              </w:rPr>
              <w:t>Dependent variable:</w:t>
            </w:r>
          </w:p>
        </w:tc>
      </w:tr>
      <w:tr w:rsidR="009C0FEC" w14:paraId="08658512" w14:textId="77777777" w:rsidTr="009C0FEC">
        <w:trPr>
          <w:tblCellSpacing w:w="15" w:type="dxa"/>
          <w:jc w:val="center"/>
        </w:trPr>
        <w:tc>
          <w:tcPr>
            <w:tcW w:w="0" w:type="auto"/>
            <w:vAlign w:val="center"/>
            <w:hideMark/>
          </w:tcPr>
          <w:p w14:paraId="2E2A67A9" w14:textId="77777777" w:rsidR="009C0FEC" w:rsidRDefault="009C0FEC" w:rsidP="000E5E42">
            <w:pPr>
              <w:jc w:val="center"/>
              <w:rPr>
                <w:rFonts w:eastAsia="Times New Roman"/>
              </w:rPr>
            </w:pPr>
          </w:p>
        </w:tc>
        <w:tc>
          <w:tcPr>
            <w:tcW w:w="0" w:type="auto"/>
            <w:tcBorders>
              <w:bottom w:val="single" w:sz="6" w:space="0" w:color="000000"/>
            </w:tcBorders>
            <w:vAlign w:val="center"/>
            <w:hideMark/>
          </w:tcPr>
          <w:p w14:paraId="2BD7946B" w14:textId="77777777" w:rsidR="009C0FEC" w:rsidRDefault="009C0FEC" w:rsidP="000E5E42">
            <w:pPr>
              <w:jc w:val="center"/>
              <w:rPr>
                <w:rFonts w:eastAsia="Times New Roman"/>
                <w:sz w:val="20"/>
                <w:szCs w:val="20"/>
              </w:rPr>
            </w:pPr>
          </w:p>
        </w:tc>
      </w:tr>
      <w:tr w:rsidR="009C0FEC" w14:paraId="1191021E" w14:textId="77777777" w:rsidTr="009C0FEC">
        <w:trPr>
          <w:tblCellSpacing w:w="15" w:type="dxa"/>
          <w:jc w:val="center"/>
        </w:trPr>
        <w:tc>
          <w:tcPr>
            <w:tcW w:w="0" w:type="auto"/>
            <w:vAlign w:val="center"/>
            <w:hideMark/>
          </w:tcPr>
          <w:p w14:paraId="39AEBFDB" w14:textId="77777777" w:rsidR="009C0FEC" w:rsidRDefault="009C0FEC" w:rsidP="000E5E42">
            <w:pPr>
              <w:jc w:val="center"/>
              <w:rPr>
                <w:rFonts w:eastAsia="Times New Roman"/>
                <w:sz w:val="20"/>
                <w:szCs w:val="20"/>
              </w:rPr>
            </w:pPr>
          </w:p>
        </w:tc>
        <w:tc>
          <w:tcPr>
            <w:tcW w:w="0" w:type="auto"/>
            <w:vAlign w:val="center"/>
            <w:hideMark/>
          </w:tcPr>
          <w:p w14:paraId="000316DE" w14:textId="77777777" w:rsidR="009C0FEC" w:rsidRDefault="009C0FEC" w:rsidP="000E5E42">
            <w:pPr>
              <w:jc w:val="center"/>
              <w:rPr>
                <w:rFonts w:eastAsia="Times New Roman"/>
              </w:rPr>
            </w:pPr>
            <w:r>
              <w:rPr>
                <w:rFonts w:eastAsia="Times New Roman"/>
              </w:rPr>
              <w:t>`Roll Measure`</w:t>
            </w:r>
          </w:p>
        </w:tc>
      </w:tr>
      <w:tr w:rsidR="009C0FEC" w14:paraId="543DA859" w14:textId="77777777" w:rsidTr="009C0FEC">
        <w:trPr>
          <w:tblCellSpacing w:w="15" w:type="dxa"/>
          <w:jc w:val="center"/>
        </w:trPr>
        <w:tc>
          <w:tcPr>
            <w:tcW w:w="0" w:type="auto"/>
            <w:gridSpan w:val="2"/>
            <w:tcBorders>
              <w:bottom w:val="single" w:sz="6" w:space="0" w:color="000000"/>
            </w:tcBorders>
            <w:vAlign w:val="center"/>
            <w:hideMark/>
          </w:tcPr>
          <w:p w14:paraId="030AE69C" w14:textId="77777777" w:rsidR="009C0FEC" w:rsidRDefault="009C0FEC" w:rsidP="000E5E42">
            <w:pPr>
              <w:jc w:val="center"/>
              <w:rPr>
                <w:rFonts w:eastAsia="Times New Roman"/>
              </w:rPr>
            </w:pPr>
          </w:p>
        </w:tc>
      </w:tr>
      <w:tr w:rsidR="009C0FEC" w14:paraId="03BF3364" w14:textId="77777777" w:rsidTr="009C0FEC">
        <w:trPr>
          <w:tblCellSpacing w:w="15" w:type="dxa"/>
          <w:jc w:val="center"/>
        </w:trPr>
        <w:tc>
          <w:tcPr>
            <w:tcW w:w="0" w:type="auto"/>
            <w:vAlign w:val="center"/>
            <w:hideMark/>
          </w:tcPr>
          <w:p w14:paraId="5C703AC7" w14:textId="77777777" w:rsidR="009C0FEC" w:rsidRDefault="009C0FEC" w:rsidP="000E5E42">
            <w:pPr>
              <w:jc w:val="left"/>
              <w:rPr>
                <w:rFonts w:eastAsia="Times New Roman"/>
              </w:rPr>
            </w:pPr>
            <w:r>
              <w:rPr>
                <w:rFonts w:eastAsia="Times New Roman"/>
              </w:rPr>
              <w:t>Group</w:t>
            </w:r>
          </w:p>
        </w:tc>
        <w:tc>
          <w:tcPr>
            <w:tcW w:w="0" w:type="auto"/>
            <w:vAlign w:val="center"/>
            <w:hideMark/>
          </w:tcPr>
          <w:p w14:paraId="588BBC2F" w14:textId="77777777" w:rsidR="009C0FEC" w:rsidRDefault="009C0FEC" w:rsidP="000E5E42">
            <w:pPr>
              <w:jc w:val="center"/>
              <w:rPr>
                <w:rFonts w:eastAsia="Times New Roman"/>
              </w:rPr>
            </w:pPr>
            <w:r>
              <w:rPr>
                <w:rFonts w:eastAsia="Times New Roman"/>
              </w:rPr>
              <w:t>0.363</w:t>
            </w:r>
            <w:r>
              <w:rPr>
                <w:rFonts w:eastAsia="Times New Roman"/>
                <w:vertAlign w:val="superscript"/>
              </w:rPr>
              <w:t>***</w:t>
            </w:r>
          </w:p>
        </w:tc>
      </w:tr>
      <w:tr w:rsidR="009C0FEC" w14:paraId="7CD456DC" w14:textId="77777777" w:rsidTr="009C0FEC">
        <w:trPr>
          <w:tblCellSpacing w:w="15" w:type="dxa"/>
          <w:jc w:val="center"/>
        </w:trPr>
        <w:tc>
          <w:tcPr>
            <w:tcW w:w="0" w:type="auto"/>
            <w:vAlign w:val="center"/>
            <w:hideMark/>
          </w:tcPr>
          <w:p w14:paraId="59232E69" w14:textId="77777777" w:rsidR="009C0FEC" w:rsidRDefault="009C0FEC" w:rsidP="000E5E42">
            <w:pPr>
              <w:jc w:val="center"/>
              <w:rPr>
                <w:rFonts w:eastAsia="Times New Roman"/>
              </w:rPr>
            </w:pPr>
          </w:p>
        </w:tc>
        <w:tc>
          <w:tcPr>
            <w:tcW w:w="0" w:type="auto"/>
            <w:vAlign w:val="center"/>
            <w:hideMark/>
          </w:tcPr>
          <w:p w14:paraId="35B85CFE" w14:textId="77777777" w:rsidR="009C0FEC" w:rsidRDefault="009C0FEC" w:rsidP="000E5E42">
            <w:pPr>
              <w:jc w:val="center"/>
              <w:rPr>
                <w:rFonts w:eastAsia="Times New Roman"/>
              </w:rPr>
            </w:pPr>
            <w:r>
              <w:rPr>
                <w:rFonts w:eastAsia="Times New Roman"/>
              </w:rPr>
              <w:t>(0.078)</w:t>
            </w:r>
          </w:p>
        </w:tc>
      </w:tr>
      <w:tr w:rsidR="009C0FEC" w14:paraId="207BB445" w14:textId="77777777" w:rsidTr="009C0FEC">
        <w:trPr>
          <w:tblCellSpacing w:w="15" w:type="dxa"/>
          <w:jc w:val="center"/>
        </w:trPr>
        <w:tc>
          <w:tcPr>
            <w:tcW w:w="0" w:type="auto"/>
            <w:vAlign w:val="center"/>
            <w:hideMark/>
          </w:tcPr>
          <w:p w14:paraId="791526E9" w14:textId="77777777" w:rsidR="009C0FEC" w:rsidRDefault="009C0FEC" w:rsidP="000E5E42">
            <w:pPr>
              <w:jc w:val="center"/>
              <w:rPr>
                <w:rFonts w:eastAsia="Times New Roman"/>
              </w:rPr>
            </w:pPr>
          </w:p>
        </w:tc>
        <w:tc>
          <w:tcPr>
            <w:tcW w:w="0" w:type="auto"/>
            <w:vAlign w:val="center"/>
            <w:hideMark/>
          </w:tcPr>
          <w:p w14:paraId="3B82B58D" w14:textId="77777777" w:rsidR="009C0FEC" w:rsidRDefault="009C0FEC" w:rsidP="000E5E42">
            <w:pPr>
              <w:rPr>
                <w:rFonts w:eastAsia="Times New Roman"/>
                <w:sz w:val="20"/>
                <w:szCs w:val="20"/>
              </w:rPr>
            </w:pPr>
          </w:p>
        </w:tc>
      </w:tr>
      <w:tr w:rsidR="009C0FEC" w14:paraId="0DB3D2D4" w14:textId="77777777" w:rsidTr="009C0FEC">
        <w:trPr>
          <w:tblCellSpacing w:w="15" w:type="dxa"/>
          <w:jc w:val="center"/>
        </w:trPr>
        <w:tc>
          <w:tcPr>
            <w:tcW w:w="0" w:type="auto"/>
            <w:vAlign w:val="center"/>
            <w:hideMark/>
          </w:tcPr>
          <w:p w14:paraId="44BF90EF" w14:textId="77777777" w:rsidR="009C0FEC" w:rsidRDefault="009C0FEC" w:rsidP="000E5E42">
            <w:pPr>
              <w:jc w:val="left"/>
              <w:rPr>
                <w:rFonts w:eastAsia="Times New Roman"/>
              </w:rPr>
            </w:pPr>
            <w:r>
              <w:rPr>
                <w:rFonts w:eastAsia="Times New Roman"/>
              </w:rPr>
              <w:t>Period</w:t>
            </w:r>
          </w:p>
        </w:tc>
        <w:tc>
          <w:tcPr>
            <w:tcW w:w="0" w:type="auto"/>
            <w:vAlign w:val="center"/>
            <w:hideMark/>
          </w:tcPr>
          <w:p w14:paraId="042800D0" w14:textId="77777777" w:rsidR="009C0FEC" w:rsidRDefault="009C0FEC" w:rsidP="000E5E42">
            <w:pPr>
              <w:jc w:val="center"/>
              <w:rPr>
                <w:rFonts w:eastAsia="Times New Roman"/>
              </w:rPr>
            </w:pPr>
            <w:r>
              <w:rPr>
                <w:rFonts w:eastAsia="Times New Roman"/>
              </w:rPr>
              <w:t>0.010</w:t>
            </w:r>
          </w:p>
        </w:tc>
      </w:tr>
      <w:tr w:rsidR="009C0FEC" w14:paraId="549755BE" w14:textId="77777777" w:rsidTr="009C0FEC">
        <w:trPr>
          <w:tblCellSpacing w:w="15" w:type="dxa"/>
          <w:jc w:val="center"/>
        </w:trPr>
        <w:tc>
          <w:tcPr>
            <w:tcW w:w="0" w:type="auto"/>
            <w:vAlign w:val="center"/>
            <w:hideMark/>
          </w:tcPr>
          <w:p w14:paraId="46ABC962" w14:textId="77777777" w:rsidR="009C0FEC" w:rsidRDefault="009C0FEC" w:rsidP="000E5E42">
            <w:pPr>
              <w:jc w:val="center"/>
              <w:rPr>
                <w:rFonts w:eastAsia="Times New Roman"/>
              </w:rPr>
            </w:pPr>
          </w:p>
        </w:tc>
        <w:tc>
          <w:tcPr>
            <w:tcW w:w="0" w:type="auto"/>
            <w:vAlign w:val="center"/>
            <w:hideMark/>
          </w:tcPr>
          <w:p w14:paraId="4759A18C" w14:textId="77777777" w:rsidR="009C0FEC" w:rsidRDefault="009C0FEC" w:rsidP="000E5E42">
            <w:pPr>
              <w:jc w:val="center"/>
              <w:rPr>
                <w:rFonts w:eastAsia="Times New Roman"/>
              </w:rPr>
            </w:pPr>
            <w:r>
              <w:rPr>
                <w:rFonts w:eastAsia="Times New Roman"/>
              </w:rPr>
              <w:t>(0.086)</w:t>
            </w:r>
          </w:p>
        </w:tc>
      </w:tr>
      <w:tr w:rsidR="009C0FEC" w14:paraId="2197970C" w14:textId="77777777" w:rsidTr="009C0FEC">
        <w:trPr>
          <w:tblCellSpacing w:w="15" w:type="dxa"/>
          <w:jc w:val="center"/>
        </w:trPr>
        <w:tc>
          <w:tcPr>
            <w:tcW w:w="0" w:type="auto"/>
            <w:vAlign w:val="center"/>
            <w:hideMark/>
          </w:tcPr>
          <w:p w14:paraId="4CC14AB7" w14:textId="77777777" w:rsidR="009C0FEC" w:rsidRDefault="009C0FEC" w:rsidP="000E5E42">
            <w:pPr>
              <w:jc w:val="center"/>
              <w:rPr>
                <w:rFonts w:eastAsia="Times New Roman"/>
              </w:rPr>
            </w:pPr>
          </w:p>
        </w:tc>
        <w:tc>
          <w:tcPr>
            <w:tcW w:w="0" w:type="auto"/>
            <w:vAlign w:val="center"/>
            <w:hideMark/>
          </w:tcPr>
          <w:p w14:paraId="2E5C2F84" w14:textId="77777777" w:rsidR="009C0FEC" w:rsidRDefault="009C0FEC" w:rsidP="000E5E42">
            <w:pPr>
              <w:rPr>
                <w:rFonts w:eastAsia="Times New Roman"/>
                <w:sz w:val="20"/>
                <w:szCs w:val="20"/>
              </w:rPr>
            </w:pPr>
          </w:p>
        </w:tc>
      </w:tr>
      <w:tr w:rsidR="009C0FEC" w14:paraId="6D5AFB10" w14:textId="77777777" w:rsidTr="009C0FEC">
        <w:trPr>
          <w:tblCellSpacing w:w="15" w:type="dxa"/>
          <w:jc w:val="center"/>
        </w:trPr>
        <w:tc>
          <w:tcPr>
            <w:tcW w:w="0" w:type="auto"/>
            <w:vAlign w:val="center"/>
            <w:hideMark/>
          </w:tcPr>
          <w:p w14:paraId="4F8A74C2" w14:textId="77777777" w:rsidR="009C0FEC" w:rsidRDefault="009C0FEC" w:rsidP="000E5E42">
            <w:pPr>
              <w:jc w:val="left"/>
              <w:rPr>
                <w:rFonts w:eastAsia="Times New Roman"/>
              </w:rPr>
            </w:pPr>
            <w:r>
              <w:rPr>
                <w:rFonts w:eastAsia="Times New Roman"/>
              </w:rPr>
              <w:t>Tenor (5 years)</w:t>
            </w:r>
          </w:p>
        </w:tc>
        <w:tc>
          <w:tcPr>
            <w:tcW w:w="0" w:type="auto"/>
            <w:vAlign w:val="center"/>
            <w:hideMark/>
          </w:tcPr>
          <w:p w14:paraId="0DAE28AC" w14:textId="77777777" w:rsidR="009C0FEC" w:rsidRDefault="009C0FEC" w:rsidP="000E5E42">
            <w:pPr>
              <w:jc w:val="center"/>
              <w:rPr>
                <w:rFonts w:eastAsia="Times New Roman"/>
              </w:rPr>
            </w:pPr>
            <w:r>
              <w:rPr>
                <w:rFonts w:eastAsia="Times New Roman"/>
              </w:rPr>
              <w:t>0.118</w:t>
            </w:r>
            <w:r>
              <w:rPr>
                <w:rFonts w:eastAsia="Times New Roman"/>
                <w:vertAlign w:val="superscript"/>
              </w:rPr>
              <w:t>**</w:t>
            </w:r>
          </w:p>
        </w:tc>
      </w:tr>
      <w:tr w:rsidR="009C0FEC" w14:paraId="08D1A2C1" w14:textId="77777777" w:rsidTr="009C0FEC">
        <w:trPr>
          <w:tblCellSpacing w:w="15" w:type="dxa"/>
          <w:jc w:val="center"/>
        </w:trPr>
        <w:tc>
          <w:tcPr>
            <w:tcW w:w="0" w:type="auto"/>
            <w:vAlign w:val="center"/>
            <w:hideMark/>
          </w:tcPr>
          <w:p w14:paraId="565E97F0" w14:textId="77777777" w:rsidR="009C0FEC" w:rsidRDefault="009C0FEC" w:rsidP="000E5E42">
            <w:pPr>
              <w:jc w:val="center"/>
              <w:rPr>
                <w:rFonts w:eastAsia="Times New Roman"/>
              </w:rPr>
            </w:pPr>
          </w:p>
        </w:tc>
        <w:tc>
          <w:tcPr>
            <w:tcW w:w="0" w:type="auto"/>
            <w:vAlign w:val="center"/>
            <w:hideMark/>
          </w:tcPr>
          <w:p w14:paraId="05F7A716" w14:textId="77777777" w:rsidR="009C0FEC" w:rsidRDefault="009C0FEC" w:rsidP="000E5E42">
            <w:pPr>
              <w:jc w:val="center"/>
              <w:rPr>
                <w:rFonts w:eastAsia="Times New Roman"/>
              </w:rPr>
            </w:pPr>
            <w:r>
              <w:rPr>
                <w:rFonts w:eastAsia="Times New Roman"/>
              </w:rPr>
              <w:t>(0.055)</w:t>
            </w:r>
          </w:p>
        </w:tc>
      </w:tr>
      <w:tr w:rsidR="009C0FEC" w14:paraId="1CA70B10" w14:textId="77777777" w:rsidTr="009C0FEC">
        <w:trPr>
          <w:tblCellSpacing w:w="15" w:type="dxa"/>
          <w:jc w:val="center"/>
        </w:trPr>
        <w:tc>
          <w:tcPr>
            <w:tcW w:w="0" w:type="auto"/>
            <w:vAlign w:val="center"/>
            <w:hideMark/>
          </w:tcPr>
          <w:p w14:paraId="6D5D7C95" w14:textId="77777777" w:rsidR="009C0FEC" w:rsidRDefault="009C0FEC" w:rsidP="000E5E42">
            <w:pPr>
              <w:jc w:val="center"/>
              <w:rPr>
                <w:rFonts w:eastAsia="Times New Roman"/>
              </w:rPr>
            </w:pPr>
          </w:p>
        </w:tc>
        <w:tc>
          <w:tcPr>
            <w:tcW w:w="0" w:type="auto"/>
            <w:vAlign w:val="center"/>
            <w:hideMark/>
          </w:tcPr>
          <w:p w14:paraId="3681625B" w14:textId="77777777" w:rsidR="009C0FEC" w:rsidRDefault="009C0FEC" w:rsidP="000E5E42">
            <w:pPr>
              <w:rPr>
                <w:rFonts w:eastAsia="Times New Roman"/>
                <w:sz w:val="20"/>
                <w:szCs w:val="20"/>
              </w:rPr>
            </w:pPr>
          </w:p>
        </w:tc>
      </w:tr>
      <w:tr w:rsidR="009C0FEC" w14:paraId="0DCCDE0F" w14:textId="77777777" w:rsidTr="009C0FEC">
        <w:trPr>
          <w:tblCellSpacing w:w="15" w:type="dxa"/>
          <w:jc w:val="center"/>
        </w:trPr>
        <w:tc>
          <w:tcPr>
            <w:tcW w:w="0" w:type="auto"/>
            <w:vAlign w:val="center"/>
            <w:hideMark/>
          </w:tcPr>
          <w:p w14:paraId="4F601BA9" w14:textId="77777777" w:rsidR="009C0FEC" w:rsidRDefault="009C0FEC" w:rsidP="000E5E42">
            <w:pPr>
              <w:jc w:val="left"/>
              <w:rPr>
                <w:rFonts w:eastAsia="Times New Roman"/>
              </w:rPr>
            </w:pPr>
            <w:r>
              <w:rPr>
                <w:rFonts w:eastAsia="Times New Roman"/>
              </w:rPr>
              <w:t>Tenor (10 years)</w:t>
            </w:r>
          </w:p>
        </w:tc>
        <w:tc>
          <w:tcPr>
            <w:tcW w:w="0" w:type="auto"/>
            <w:vAlign w:val="center"/>
            <w:hideMark/>
          </w:tcPr>
          <w:p w14:paraId="3511FABC" w14:textId="77777777" w:rsidR="009C0FEC" w:rsidRDefault="009C0FEC" w:rsidP="000E5E42">
            <w:pPr>
              <w:jc w:val="center"/>
              <w:rPr>
                <w:rFonts w:eastAsia="Times New Roman"/>
              </w:rPr>
            </w:pPr>
            <w:r>
              <w:rPr>
                <w:rFonts w:eastAsia="Times New Roman"/>
              </w:rPr>
              <w:t>-0.087</w:t>
            </w:r>
          </w:p>
        </w:tc>
      </w:tr>
      <w:tr w:rsidR="009C0FEC" w14:paraId="716E8C4D" w14:textId="77777777" w:rsidTr="009C0FEC">
        <w:trPr>
          <w:tblCellSpacing w:w="15" w:type="dxa"/>
          <w:jc w:val="center"/>
        </w:trPr>
        <w:tc>
          <w:tcPr>
            <w:tcW w:w="0" w:type="auto"/>
            <w:vAlign w:val="center"/>
            <w:hideMark/>
          </w:tcPr>
          <w:p w14:paraId="076F9E2C" w14:textId="77777777" w:rsidR="009C0FEC" w:rsidRDefault="009C0FEC" w:rsidP="000E5E42">
            <w:pPr>
              <w:jc w:val="center"/>
              <w:rPr>
                <w:rFonts w:eastAsia="Times New Roman"/>
              </w:rPr>
            </w:pPr>
          </w:p>
        </w:tc>
        <w:tc>
          <w:tcPr>
            <w:tcW w:w="0" w:type="auto"/>
            <w:vAlign w:val="center"/>
            <w:hideMark/>
          </w:tcPr>
          <w:p w14:paraId="6013C4B7" w14:textId="77777777" w:rsidR="009C0FEC" w:rsidRDefault="009C0FEC" w:rsidP="000E5E42">
            <w:pPr>
              <w:jc w:val="center"/>
              <w:rPr>
                <w:rFonts w:eastAsia="Times New Roman"/>
              </w:rPr>
            </w:pPr>
            <w:r>
              <w:rPr>
                <w:rFonts w:eastAsia="Times New Roman"/>
              </w:rPr>
              <w:t>(0.058)</w:t>
            </w:r>
          </w:p>
        </w:tc>
      </w:tr>
      <w:tr w:rsidR="009C0FEC" w14:paraId="1E06DFDE" w14:textId="77777777" w:rsidTr="009C0FEC">
        <w:trPr>
          <w:tblCellSpacing w:w="15" w:type="dxa"/>
          <w:jc w:val="center"/>
        </w:trPr>
        <w:tc>
          <w:tcPr>
            <w:tcW w:w="0" w:type="auto"/>
            <w:vAlign w:val="center"/>
            <w:hideMark/>
          </w:tcPr>
          <w:p w14:paraId="39094E6C" w14:textId="77777777" w:rsidR="009C0FEC" w:rsidRDefault="009C0FEC" w:rsidP="000E5E42">
            <w:pPr>
              <w:jc w:val="center"/>
              <w:rPr>
                <w:rFonts w:eastAsia="Times New Roman"/>
              </w:rPr>
            </w:pPr>
          </w:p>
        </w:tc>
        <w:tc>
          <w:tcPr>
            <w:tcW w:w="0" w:type="auto"/>
            <w:vAlign w:val="center"/>
            <w:hideMark/>
          </w:tcPr>
          <w:p w14:paraId="35126704" w14:textId="77777777" w:rsidR="009C0FEC" w:rsidRDefault="009C0FEC" w:rsidP="000E5E42">
            <w:pPr>
              <w:rPr>
                <w:rFonts w:eastAsia="Times New Roman"/>
                <w:sz w:val="20"/>
                <w:szCs w:val="20"/>
              </w:rPr>
            </w:pPr>
          </w:p>
        </w:tc>
      </w:tr>
      <w:tr w:rsidR="009C0FEC" w14:paraId="4B0DBF53" w14:textId="77777777" w:rsidTr="009C0FEC">
        <w:trPr>
          <w:tblCellSpacing w:w="15" w:type="dxa"/>
          <w:jc w:val="center"/>
        </w:trPr>
        <w:tc>
          <w:tcPr>
            <w:tcW w:w="0" w:type="auto"/>
            <w:vAlign w:val="center"/>
            <w:hideMark/>
          </w:tcPr>
          <w:p w14:paraId="08C71235" w14:textId="77777777" w:rsidR="009C0FEC" w:rsidRDefault="009C0FEC" w:rsidP="000E5E42">
            <w:pPr>
              <w:jc w:val="left"/>
              <w:rPr>
                <w:rFonts w:eastAsia="Times New Roman"/>
              </w:rPr>
            </w:pPr>
            <w:r>
              <w:rPr>
                <w:rFonts w:eastAsia="Times New Roman"/>
              </w:rPr>
              <w:t>Stock market index</w:t>
            </w:r>
          </w:p>
        </w:tc>
        <w:tc>
          <w:tcPr>
            <w:tcW w:w="0" w:type="auto"/>
            <w:vAlign w:val="center"/>
            <w:hideMark/>
          </w:tcPr>
          <w:p w14:paraId="58122477" w14:textId="77777777" w:rsidR="009C0FEC" w:rsidRDefault="009C0FEC" w:rsidP="000E5E42">
            <w:pPr>
              <w:jc w:val="center"/>
              <w:rPr>
                <w:rFonts w:eastAsia="Times New Roman"/>
              </w:rPr>
            </w:pPr>
            <w:r>
              <w:rPr>
                <w:rFonts w:eastAsia="Times New Roman"/>
              </w:rPr>
              <w:t>4.385</w:t>
            </w:r>
          </w:p>
        </w:tc>
      </w:tr>
      <w:tr w:rsidR="009C0FEC" w14:paraId="08C670D1" w14:textId="77777777" w:rsidTr="009C0FEC">
        <w:trPr>
          <w:tblCellSpacing w:w="15" w:type="dxa"/>
          <w:jc w:val="center"/>
        </w:trPr>
        <w:tc>
          <w:tcPr>
            <w:tcW w:w="0" w:type="auto"/>
            <w:vAlign w:val="center"/>
            <w:hideMark/>
          </w:tcPr>
          <w:p w14:paraId="6971A1AD" w14:textId="77777777" w:rsidR="009C0FEC" w:rsidRDefault="009C0FEC" w:rsidP="000E5E42">
            <w:pPr>
              <w:jc w:val="center"/>
              <w:rPr>
                <w:rFonts w:eastAsia="Times New Roman"/>
              </w:rPr>
            </w:pPr>
          </w:p>
        </w:tc>
        <w:tc>
          <w:tcPr>
            <w:tcW w:w="0" w:type="auto"/>
            <w:vAlign w:val="center"/>
            <w:hideMark/>
          </w:tcPr>
          <w:p w14:paraId="47545179" w14:textId="77777777" w:rsidR="009C0FEC" w:rsidRDefault="009C0FEC" w:rsidP="000E5E42">
            <w:pPr>
              <w:jc w:val="center"/>
              <w:rPr>
                <w:rFonts w:eastAsia="Times New Roman"/>
              </w:rPr>
            </w:pPr>
            <w:r>
              <w:rPr>
                <w:rFonts w:eastAsia="Times New Roman"/>
              </w:rPr>
              <w:t>(3.401)</w:t>
            </w:r>
          </w:p>
        </w:tc>
      </w:tr>
      <w:tr w:rsidR="009C0FEC" w14:paraId="54F62D48" w14:textId="77777777" w:rsidTr="009C0FEC">
        <w:trPr>
          <w:tblCellSpacing w:w="15" w:type="dxa"/>
          <w:jc w:val="center"/>
        </w:trPr>
        <w:tc>
          <w:tcPr>
            <w:tcW w:w="0" w:type="auto"/>
            <w:vAlign w:val="center"/>
            <w:hideMark/>
          </w:tcPr>
          <w:p w14:paraId="3FE2BDF2" w14:textId="77777777" w:rsidR="009C0FEC" w:rsidRDefault="009C0FEC" w:rsidP="000E5E42">
            <w:pPr>
              <w:jc w:val="center"/>
              <w:rPr>
                <w:rFonts w:eastAsia="Times New Roman"/>
              </w:rPr>
            </w:pPr>
          </w:p>
        </w:tc>
        <w:tc>
          <w:tcPr>
            <w:tcW w:w="0" w:type="auto"/>
            <w:vAlign w:val="center"/>
            <w:hideMark/>
          </w:tcPr>
          <w:p w14:paraId="789DB358" w14:textId="77777777" w:rsidR="009C0FEC" w:rsidRDefault="009C0FEC" w:rsidP="000E5E42">
            <w:pPr>
              <w:rPr>
                <w:rFonts w:eastAsia="Times New Roman"/>
                <w:sz w:val="20"/>
                <w:szCs w:val="20"/>
              </w:rPr>
            </w:pPr>
          </w:p>
        </w:tc>
      </w:tr>
      <w:tr w:rsidR="009C0FEC" w14:paraId="1E47BE97" w14:textId="77777777" w:rsidTr="009C0FEC">
        <w:trPr>
          <w:tblCellSpacing w:w="15" w:type="dxa"/>
          <w:jc w:val="center"/>
        </w:trPr>
        <w:tc>
          <w:tcPr>
            <w:tcW w:w="0" w:type="auto"/>
            <w:vAlign w:val="center"/>
            <w:hideMark/>
          </w:tcPr>
          <w:p w14:paraId="0333F5CE" w14:textId="77777777" w:rsidR="009C0FEC" w:rsidRDefault="009C0FEC" w:rsidP="000E5E42">
            <w:pPr>
              <w:jc w:val="left"/>
              <w:rPr>
                <w:rFonts w:eastAsia="Times New Roman"/>
              </w:rPr>
            </w:pPr>
            <w:r>
              <w:rPr>
                <w:rFonts w:eastAsia="Times New Roman"/>
              </w:rPr>
              <w:t>Volatility index</w:t>
            </w:r>
          </w:p>
        </w:tc>
        <w:tc>
          <w:tcPr>
            <w:tcW w:w="0" w:type="auto"/>
            <w:vAlign w:val="center"/>
            <w:hideMark/>
          </w:tcPr>
          <w:p w14:paraId="7B69A0B8" w14:textId="77777777" w:rsidR="009C0FEC" w:rsidRDefault="009C0FEC" w:rsidP="000E5E42">
            <w:pPr>
              <w:jc w:val="center"/>
              <w:rPr>
                <w:rFonts w:eastAsia="Times New Roman"/>
              </w:rPr>
            </w:pPr>
            <w:r>
              <w:rPr>
                <w:rFonts w:eastAsia="Times New Roman"/>
              </w:rPr>
              <w:t>0.027</w:t>
            </w:r>
            <w:r>
              <w:rPr>
                <w:rFonts w:eastAsia="Times New Roman"/>
                <w:vertAlign w:val="superscript"/>
              </w:rPr>
              <w:t>*</w:t>
            </w:r>
          </w:p>
        </w:tc>
      </w:tr>
      <w:tr w:rsidR="009C0FEC" w14:paraId="4EB2567E" w14:textId="77777777" w:rsidTr="009C0FEC">
        <w:trPr>
          <w:tblCellSpacing w:w="15" w:type="dxa"/>
          <w:jc w:val="center"/>
        </w:trPr>
        <w:tc>
          <w:tcPr>
            <w:tcW w:w="0" w:type="auto"/>
            <w:vAlign w:val="center"/>
            <w:hideMark/>
          </w:tcPr>
          <w:p w14:paraId="4167681E" w14:textId="77777777" w:rsidR="009C0FEC" w:rsidRDefault="009C0FEC" w:rsidP="000E5E42">
            <w:pPr>
              <w:jc w:val="center"/>
              <w:rPr>
                <w:rFonts w:eastAsia="Times New Roman"/>
              </w:rPr>
            </w:pPr>
          </w:p>
        </w:tc>
        <w:tc>
          <w:tcPr>
            <w:tcW w:w="0" w:type="auto"/>
            <w:vAlign w:val="center"/>
            <w:hideMark/>
          </w:tcPr>
          <w:p w14:paraId="371228C1" w14:textId="77777777" w:rsidR="009C0FEC" w:rsidRDefault="009C0FEC" w:rsidP="000E5E42">
            <w:pPr>
              <w:jc w:val="center"/>
              <w:rPr>
                <w:rFonts w:eastAsia="Times New Roman"/>
              </w:rPr>
            </w:pPr>
            <w:r>
              <w:rPr>
                <w:rFonts w:eastAsia="Times New Roman"/>
              </w:rPr>
              <w:t>(0.015)</w:t>
            </w:r>
          </w:p>
        </w:tc>
      </w:tr>
      <w:tr w:rsidR="009C0FEC" w14:paraId="54A7187B" w14:textId="77777777" w:rsidTr="009C0FEC">
        <w:trPr>
          <w:tblCellSpacing w:w="15" w:type="dxa"/>
          <w:jc w:val="center"/>
        </w:trPr>
        <w:tc>
          <w:tcPr>
            <w:tcW w:w="0" w:type="auto"/>
            <w:vAlign w:val="center"/>
            <w:hideMark/>
          </w:tcPr>
          <w:p w14:paraId="2AAD0C92" w14:textId="77777777" w:rsidR="009C0FEC" w:rsidRDefault="009C0FEC" w:rsidP="000E5E42">
            <w:pPr>
              <w:jc w:val="center"/>
              <w:rPr>
                <w:rFonts w:eastAsia="Times New Roman"/>
              </w:rPr>
            </w:pPr>
          </w:p>
        </w:tc>
        <w:tc>
          <w:tcPr>
            <w:tcW w:w="0" w:type="auto"/>
            <w:vAlign w:val="center"/>
            <w:hideMark/>
          </w:tcPr>
          <w:p w14:paraId="4BC80CFD" w14:textId="77777777" w:rsidR="009C0FEC" w:rsidRDefault="009C0FEC" w:rsidP="000E5E42">
            <w:pPr>
              <w:rPr>
                <w:rFonts w:eastAsia="Times New Roman"/>
                <w:sz w:val="20"/>
                <w:szCs w:val="20"/>
              </w:rPr>
            </w:pPr>
          </w:p>
        </w:tc>
      </w:tr>
      <w:tr w:rsidR="009C0FEC" w14:paraId="799476AE" w14:textId="77777777" w:rsidTr="009C0FEC">
        <w:trPr>
          <w:tblCellSpacing w:w="15" w:type="dxa"/>
          <w:jc w:val="center"/>
        </w:trPr>
        <w:tc>
          <w:tcPr>
            <w:tcW w:w="0" w:type="auto"/>
            <w:vAlign w:val="center"/>
            <w:hideMark/>
          </w:tcPr>
          <w:p w14:paraId="296306F8" w14:textId="77777777" w:rsidR="009C0FEC" w:rsidRDefault="009C0FEC" w:rsidP="000E5E42">
            <w:pPr>
              <w:jc w:val="left"/>
              <w:rPr>
                <w:rFonts w:eastAsia="Times New Roman"/>
              </w:rPr>
            </w:pPr>
            <w:r>
              <w:rPr>
                <w:rFonts w:eastAsia="Times New Roman"/>
              </w:rPr>
              <w:t>Group*Period</w:t>
            </w:r>
          </w:p>
        </w:tc>
        <w:tc>
          <w:tcPr>
            <w:tcW w:w="0" w:type="auto"/>
            <w:vAlign w:val="center"/>
            <w:hideMark/>
          </w:tcPr>
          <w:p w14:paraId="570F1B3A" w14:textId="77777777" w:rsidR="009C0FEC" w:rsidRDefault="009C0FEC" w:rsidP="000E5E42">
            <w:pPr>
              <w:jc w:val="center"/>
              <w:rPr>
                <w:rFonts w:eastAsia="Times New Roman"/>
              </w:rPr>
            </w:pPr>
            <w:r>
              <w:rPr>
                <w:rFonts w:eastAsia="Times New Roman"/>
              </w:rPr>
              <w:t>-0.087</w:t>
            </w:r>
          </w:p>
        </w:tc>
      </w:tr>
      <w:tr w:rsidR="009C0FEC" w14:paraId="15D45304" w14:textId="77777777" w:rsidTr="009C0FEC">
        <w:trPr>
          <w:tblCellSpacing w:w="15" w:type="dxa"/>
          <w:jc w:val="center"/>
        </w:trPr>
        <w:tc>
          <w:tcPr>
            <w:tcW w:w="0" w:type="auto"/>
            <w:vAlign w:val="center"/>
            <w:hideMark/>
          </w:tcPr>
          <w:p w14:paraId="4F99DFA8" w14:textId="77777777" w:rsidR="009C0FEC" w:rsidRDefault="009C0FEC" w:rsidP="000E5E42">
            <w:pPr>
              <w:jc w:val="center"/>
              <w:rPr>
                <w:rFonts w:eastAsia="Times New Roman"/>
              </w:rPr>
            </w:pPr>
          </w:p>
        </w:tc>
        <w:tc>
          <w:tcPr>
            <w:tcW w:w="0" w:type="auto"/>
            <w:vAlign w:val="center"/>
            <w:hideMark/>
          </w:tcPr>
          <w:p w14:paraId="5D25FFD4" w14:textId="77777777" w:rsidR="009C0FEC" w:rsidRDefault="009C0FEC" w:rsidP="000E5E42">
            <w:pPr>
              <w:jc w:val="center"/>
              <w:rPr>
                <w:rFonts w:eastAsia="Times New Roman"/>
              </w:rPr>
            </w:pPr>
            <w:r>
              <w:rPr>
                <w:rFonts w:eastAsia="Times New Roman"/>
              </w:rPr>
              <w:t>(0.101)</w:t>
            </w:r>
          </w:p>
        </w:tc>
      </w:tr>
      <w:tr w:rsidR="009C0FEC" w14:paraId="158A5B50" w14:textId="77777777" w:rsidTr="009C0FEC">
        <w:trPr>
          <w:tblCellSpacing w:w="15" w:type="dxa"/>
          <w:jc w:val="center"/>
        </w:trPr>
        <w:tc>
          <w:tcPr>
            <w:tcW w:w="0" w:type="auto"/>
            <w:vAlign w:val="center"/>
            <w:hideMark/>
          </w:tcPr>
          <w:p w14:paraId="0D81829E" w14:textId="77777777" w:rsidR="009C0FEC" w:rsidRDefault="009C0FEC" w:rsidP="000E5E42">
            <w:pPr>
              <w:jc w:val="center"/>
              <w:rPr>
                <w:rFonts w:eastAsia="Times New Roman"/>
              </w:rPr>
            </w:pPr>
          </w:p>
        </w:tc>
        <w:tc>
          <w:tcPr>
            <w:tcW w:w="0" w:type="auto"/>
            <w:vAlign w:val="center"/>
            <w:hideMark/>
          </w:tcPr>
          <w:p w14:paraId="3C7CA9C9" w14:textId="77777777" w:rsidR="009C0FEC" w:rsidRDefault="009C0FEC" w:rsidP="000E5E42">
            <w:pPr>
              <w:rPr>
                <w:rFonts w:eastAsia="Times New Roman"/>
                <w:sz w:val="20"/>
                <w:szCs w:val="20"/>
              </w:rPr>
            </w:pPr>
          </w:p>
        </w:tc>
      </w:tr>
      <w:tr w:rsidR="009C0FEC" w14:paraId="17664A15" w14:textId="77777777" w:rsidTr="009C0FEC">
        <w:trPr>
          <w:tblCellSpacing w:w="15" w:type="dxa"/>
          <w:jc w:val="center"/>
        </w:trPr>
        <w:tc>
          <w:tcPr>
            <w:tcW w:w="0" w:type="auto"/>
            <w:vAlign w:val="center"/>
            <w:hideMark/>
          </w:tcPr>
          <w:p w14:paraId="77DDD6FD" w14:textId="77777777" w:rsidR="009C0FEC" w:rsidRDefault="009C0FEC" w:rsidP="000E5E42">
            <w:pPr>
              <w:jc w:val="left"/>
              <w:rPr>
                <w:rFonts w:eastAsia="Times New Roman"/>
              </w:rPr>
            </w:pPr>
            <w:r>
              <w:rPr>
                <w:rFonts w:eastAsia="Times New Roman"/>
              </w:rPr>
              <w:t>Constant</w:t>
            </w:r>
          </w:p>
        </w:tc>
        <w:tc>
          <w:tcPr>
            <w:tcW w:w="0" w:type="auto"/>
            <w:vAlign w:val="center"/>
            <w:hideMark/>
          </w:tcPr>
          <w:p w14:paraId="148D9A54" w14:textId="77777777" w:rsidR="009C0FEC" w:rsidRDefault="009C0FEC" w:rsidP="000E5E42">
            <w:pPr>
              <w:jc w:val="center"/>
              <w:rPr>
                <w:rFonts w:eastAsia="Times New Roman"/>
              </w:rPr>
            </w:pPr>
            <w:r>
              <w:rPr>
                <w:rFonts w:eastAsia="Times New Roman"/>
              </w:rPr>
              <w:t>-0.370</w:t>
            </w:r>
            <w:r>
              <w:rPr>
                <w:rFonts w:eastAsia="Times New Roman"/>
                <w:vertAlign w:val="superscript"/>
              </w:rPr>
              <w:t>*</w:t>
            </w:r>
          </w:p>
        </w:tc>
      </w:tr>
      <w:tr w:rsidR="009C0FEC" w14:paraId="706FBDAE" w14:textId="77777777" w:rsidTr="009C0FEC">
        <w:trPr>
          <w:tblCellSpacing w:w="15" w:type="dxa"/>
          <w:jc w:val="center"/>
        </w:trPr>
        <w:tc>
          <w:tcPr>
            <w:tcW w:w="0" w:type="auto"/>
            <w:vAlign w:val="center"/>
            <w:hideMark/>
          </w:tcPr>
          <w:p w14:paraId="4A34B8A2" w14:textId="77777777" w:rsidR="009C0FEC" w:rsidRDefault="009C0FEC" w:rsidP="000E5E42">
            <w:pPr>
              <w:jc w:val="center"/>
              <w:rPr>
                <w:rFonts w:eastAsia="Times New Roman"/>
              </w:rPr>
            </w:pPr>
          </w:p>
        </w:tc>
        <w:tc>
          <w:tcPr>
            <w:tcW w:w="0" w:type="auto"/>
            <w:vAlign w:val="center"/>
            <w:hideMark/>
          </w:tcPr>
          <w:p w14:paraId="639BF0BF" w14:textId="77777777" w:rsidR="009C0FEC" w:rsidRDefault="009C0FEC" w:rsidP="000E5E42">
            <w:pPr>
              <w:jc w:val="center"/>
              <w:rPr>
                <w:rFonts w:eastAsia="Times New Roman"/>
              </w:rPr>
            </w:pPr>
            <w:r>
              <w:rPr>
                <w:rFonts w:eastAsia="Times New Roman"/>
              </w:rPr>
              <w:t>(0.212)</w:t>
            </w:r>
          </w:p>
        </w:tc>
      </w:tr>
      <w:tr w:rsidR="009C0FEC" w14:paraId="7BC340F5" w14:textId="77777777" w:rsidTr="009C0FEC">
        <w:trPr>
          <w:tblCellSpacing w:w="15" w:type="dxa"/>
          <w:jc w:val="center"/>
        </w:trPr>
        <w:tc>
          <w:tcPr>
            <w:tcW w:w="0" w:type="auto"/>
            <w:vAlign w:val="center"/>
            <w:hideMark/>
          </w:tcPr>
          <w:p w14:paraId="09CCA471" w14:textId="77777777" w:rsidR="009C0FEC" w:rsidRDefault="009C0FEC" w:rsidP="000E5E42">
            <w:pPr>
              <w:jc w:val="center"/>
              <w:rPr>
                <w:rFonts w:eastAsia="Times New Roman"/>
              </w:rPr>
            </w:pPr>
          </w:p>
        </w:tc>
        <w:tc>
          <w:tcPr>
            <w:tcW w:w="0" w:type="auto"/>
            <w:vAlign w:val="center"/>
            <w:hideMark/>
          </w:tcPr>
          <w:p w14:paraId="0ACD29A4" w14:textId="77777777" w:rsidR="009C0FEC" w:rsidRDefault="009C0FEC" w:rsidP="000E5E42">
            <w:pPr>
              <w:rPr>
                <w:rFonts w:eastAsia="Times New Roman"/>
                <w:sz w:val="20"/>
                <w:szCs w:val="20"/>
              </w:rPr>
            </w:pPr>
          </w:p>
        </w:tc>
      </w:tr>
      <w:tr w:rsidR="009C0FEC" w14:paraId="6CC7E16F" w14:textId="77777777" w:rsidTr="009C0FEC">
        <w:trPr>
          <w:tblCellSpacing w:w="15" w:type="dxa"/>
          <w:jc w:val="center"/>
        </w:trPr>
        <w:tc>
          <w:tcPr>
            <w:tcW w:w="0" w:type="auto"/>
            <w:gridSpan w:val="2"/>
            <w:tcBorders>
              <w:bottom w:val="single" w:sz="6" w:space="0" w:color="000000"/>
            </w:tcBorders>
            <w:vAlign w:val="center"/>
            <w:hideMark/>
          </w:tcPr>
          <w:p w14:paraId="0C9FE2AE" w14:textId="77777777" w:rsidR="009C0FEC" w:rsidRDefault="009C0FEC" w:rsidP="000E5E42">
            <w:pPr>
              <w:jc w:val="center"/>
              <w:rPr>
                <w:rFonts w:eastAsia="Times New Roman"/>
                <w:sz w:val="20"/>
                <w:szCs w:val="20"/>
              </w:rPr>
            </w:pPr>
          </w:p>
        </w:tc>
      </w:tr>
      <w:tr w:rsidR="009C0FEC" w14:paraId="2FA94111" w14:textId="77777777" w:rsidTr="009C0FEC">
        <w:trPr>
          <w:tblCellSpacing w:w="15" w:type="dxa"/>
          <w:jc w:val="center"/>
        </w:trPr>
        <w:tc>
          <w:tcPr>
            <w:tcW w:w="0" w:type="auto"/>
            <w:vAlign w:val="center"/>
            <w:hideMark/>
          </w:tcPr>
          <w:p w14:paraId="4B205051" w14:textId="77777777" w:rsidR="009C0FEC" w:rsidRDefault="009C0FEC" w:rsidP="000E5E42">
            <w:pPr>
              <w:jc w:val="left"/>
              <w:rPr>
                <w:rFonts w:eastAsia="Times New Roman"/>
              </w:rPr>
            </w:pPr>
            <w:r>
              <w:rPr>
                <w:rFonts w:eastAsia="Times New Roman"/>
              </w:rPr>
              <w:t>Observations</w:t>
            </w:r>
          </w:p>
        </w:tc>
        <w:tc>
          <w:tcPr>
            <w:tcW w:w="0" w:type="auto"/>
            <w:vAlign w:val="center"/>
            <w:hideMark/>
          </w:tcPr>
          <w:p w14:paraId="31B609F8" w14:textId="77777777" w:rsidR="009C0FEC" w:rsidRDefault="009C0FEC" w:rsidP="000E5E42">
            <w:pPr>
              <w:jc w:val="center"/>
              <w:rPr>
                <w:rFonts w:eastAsia="Times New Roman"/>
              </w:rPr>
            </w:pPr>
            <w:r>
              <w:rPr>
                <w:rFonts w:eastAsia="Times New Roman"/>
              </w:rPr>
              <w:t>236</w:t>
            </w:r>
          </w:p>
        </w:tc>
      </w:tr>
      <w:tr w:rsidR="009C0FEC" w14:paraId="7C267AF9" w14:textId="77777777" w:rsidTr="009C0FEC">
        <w:trPr>
          <w:tblCellSpacing w:w="15" w:type="dxa"/>
          <w:jc w:val="center"/>
        </w:trPr>
        <w:tc>
          <w:tcPr>
            <w:tcW w:w="0" w:type="auto"/>
            <w:vAlign w:val="center"/>
            <w:hideMark/>
          </w:tcPr>
          <w:p w14:paraId="0B31F814" w14:textId="77777777" w:rsidR="009C0FEC" w:rsidRDefault="009C0FEC" w:rsidP="000E5E42">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1706D502" w14:textId="77777777" w:rsidR="009C0FEC" w:rsidRDefault="009C0FEC" w:rsidP="000E5E42">
            <w:pPr>
              <w:jc w:val="center"/>
              <w:rPr>
                <w:rFonts w:eastAsia="Times New Roman"/>
              </w:rPr>
            </w:pPr>
            <w:r>
              <w:rPr>
                <w:rFonts w:eastAsia="Times New Roman"/>
              </w:rPr>
              <w:t>0.219</w:t>
            </w:r>
          </w:p>
        </w:tc>
      </w:tr>
      <w:tr w:rsidR="009C0FEC" w14:paraId="3B458771" w14:textId="77777777" w:rsidTr="009C0FEC">
        <w:trPr>
          <w:tblCellSpacing w:w="15" w:type="dxa"/>
          <w:jc w:val="center"/>
        </w:trPr>
        <w:tc>
          <w:tcPr>
            <w:tcW w:w="0" w:type="auto"/>
            <w:vAlign w:val="center"/>
            <w:hideMark/>
          </w:tcPr>
          <w:p w14:paraId="6B48AD12" w14:textId="77777777" w:rsidR="009C0FEC" w:rsidRDefault="009C0FEC" w:rsidP="000E5E42">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5E248D17" w14:textId="77777777" w:rsidR="009C0FEC" w:rsidRDefault="009C0FEC" w:rsidP="000E5E42">
            <w:pPr>
              <w:jc w:val="center"/>
              <w:rPr>
                <w:rFonts w:eastAsia="Times New Roman"/>
              </w:rPr>
            </w:pPr>
            <w:r>
              <w:rPr>
                <w:rFonts w:eastAsia="Times New Roman"/>
              </w:rPr>
              <w:t>0.195</w:t>
            </w:r>
          </w:p>
        </w:tc>
      </w:tr>
      <w:tr w:rsidR="009C0FEC" w14:paraId="51BF4BBC" w14:textId="77777777" w:rsidTr="009C0FEC">
        <w:trPr>
          <w:tblCellSpacing w:w="15" w:type="dxa"/>
          <w:jc w:val="center"/>
        </w:trPr>
        <w:tc>
          <w:tcPr>
            <w:tcW w:w="0" w:type="auto"/>
            <w:vAlign w:val="center"/>
            <w:hideMark/>
          </w:tcPr>
          <w:p w14:paraId="7569DCF4" w14:textId="77777777" w:rsidR="009C0FEC" w:rsidRDefault="009C0FEC" w:rsidP="000E5E42">
            <w:pPr>
              <w:jc w:val="left"/>
              <w:rPr>
                <w:rFonts w:eastAsia="Times New Roman"/>
              </w:rPr>
            </w:pPr>
            <w:r>
              <w:rPr>
                <w:rFonts w:eastAsia="Times New Roman"/>
              </w:rPr>
              <w:t>Residual Std. Error</w:t>
            </w:r>
          </w:p>
        </w:tc>
        <w:tc>
          <w:tcPr>
            <w:tcW w:w="0" w:type="auto"/>
            <w:vAlign w:val="center"/>
            <w:hideMark/>
          </w:tcPr>
          <w:p w14:paraId="794E73D9" w14:textId="77777777" w:rsidR="009C0FEC" w:rsidRDefault="009C0FEC" w:rsidP="000E5E42">
            <w:pPr>
              <w:jc w:val="center"/>
              <w:rPr>
                <w:rFonts w:eastAsia="Times New Roman"/>
              </w:rPr>
            </w:pPr>
            <w:r>
              <w:rPr>
                <w:rFonts w:eastAsia="Times New Roman"/>
              </w:rPr>
              <w:t>0.345 (</w:t>
            </w:r>
            <w:proofErr w:type="spellStart"/>
            <w:r>
              <w:rPr>
                <w:rFonts w:eastAsia="Times New Roman"/>
              </w:rPr>
              <w:t>df</w:t>
            </w:r>
            <w:proofErr w:type="spellEnd"/>
            <w:r>
              <w:rPr>
                <w:rFonts w:eastAsia="Times New Roman"/>
              </w:rPr>
              <w:t xml:space="preserve"> = 228)</w:t>
            </w:r>
          </w:p>
        </w:tc>
      </w:tr>
      <w:tr w:rsidR="009C0FEC" w14:paraId="5AD0E8DB" w14:textId="77777777" w:rsidTr="009C0FEC">
        <w:trPr>
          <w:tblCellSpacing w:w="15" w:type="dxa"/>
          <w:jc w:val="center"/>
        </w:trPr>
        <w:tc>
          <w:tcPr>
            <w:tcW w:w="0" w:type="auto"/>
            <w:vAlign w:val="center"/>
            <w:hideMark/>
          </w:tcPr>
          <w:p w14:paraId="32C94789" w14:textId="77777777" w:rsidR="009C0FEC" w:rsidRDefault="009C0FEC" w:rsidP="000E5E42">
            <w:pPr>
              <w:jc w:val="left"/>
              <w:rPr>
                <w:rFonts w:eastAsia="Times New Roman"/>
              </w:rPr>
            </w:pPr>
            <w:r>
              <w:rPr>
                <w:rFonts w:eastAsia="Times New Roman"/>
              </w:rPr>
              <w:t>F Statistic</w:t>
            </w:r>
          </w:p>
        </w:tc>
        <w:tc>
          <w:tcPr>
            <w:tcW w:w="0" w:type="auto"/>
            <w:vAlign w:val="center"/>
            <w:hideMark/>
          </w:tcPr>
          <w:p w14:paraId="6ECA1D3F" w14:textId="77777777" w:rsidR="009C0FEC" w:rsidRDefault="009C0FEC" w:rsidP="000E5E42">
            <w:pPr>
              <w:jc w:val="center"/>
              <w:rPr>
                <w:rFonts w:eastAsia="Times New Roman"/>
              </w:rPr>
            </w:pPr>
            <w:r>
              <w:rPr>
                <w:rFonts w:eastAsia="Times New Roman"/>
              </w:rPr>
              <w:t>9.137</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7; 228)</w:t>
            </w:r>
          </w:p>
        </w:tc>
      </w:tr>
      <w:tr w:rsidR="009C0FEC" w14:paraId="6374A0F3" w14:textId="77777777" w:rsidTr="009C0FEC">
        <w:trPr>
          <w:tblCellSpacing w:w="15" w:type="dxa"/>
          <w:jc w:val="center"/>
        </w:trPr>
        <w:tc>
          <w:tcPr>
            <w:tcW w:w="0" w:type="auto"/>
            <w:gridSpan w:val="2"/>
            <w:tcBorders>
              <w:bottom w:val="single" w:sz="6" w:space="0" w:color="000000"/>
            </w:tcBorders>
            <w:vAlign w:val="center"/>
            <w:hideMark/>
          </w:tcPr>
          <w:p w14:paraId="1B81F3DA" w14:textId="77777777" w:rsidR="009C0FEC" w:rsidRDefault="009C0FEC" w:rsidP="000E5E42">
            <w:pPr>
              <w:jc w:val="center"/>
              <w:rPr>
                <w:rFonts w:eastAsia="Times New Roman"/>
              </w:rPr>
            </w:pPr>
          </w:p>
        </w:tc>
      </w:tr>
      <w:tr w:rsidR="009C0FEC" w14:paraId="35DF1B30" w14:textId="77777777" w:rsidTr="009C0FEC">
        <w:trPr>
          <w:tblCellSpacing w:w="15" w:type="dxa"/>
          <w:jc w:val="center"/>
        </w:trPr>
        <w:tc>
          <w:tcPr>
            <w:tcW w:w="0" w:type="auto"/>
            <w:vAlign w:val="center"/>
            <w:hideMark/>
          </w:tcPr>
          <w:p w14:paraId="0C4F714F" w14:textId="77777777" w:rsidR="009C0FEC" w:rsidRDefault="009C0FEC" w:rsidP="000E5E42">
            <w:pPr>
              <w:jc w:val="left"/>
              <w:rPr>
                <w:rFonts w:eastAsia="Times New Roman"/>
              </w:rPr>
            </w:pPr>
            <w:r>
              <w:rPr>
                <w:rStyle w:val="Emphasis"/>
              </w:rPr>
              <w:t>Note:</w:t>
            </w:r>
          </w:p>
        </w:tc>
        <w:tc>
          <w:tcPr>
            <w:tcW w:w="0" w:type="auto"/>
            <w:vAlign w:val="center"/>
            <w:hideMark/>
          </w:tcPr>
          <w:p w14:paraId="5EBA8DCF" w14:textId="77777777" w:rsidR="009C0FEC" w:rsidRDefault="009C0FEC" w:rsidP="000E5E42">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31CC4551" w14:textId="77777777" w:rsidR="000E7A31" w:rsidRDefault="000E7A31">
      <w:pPr>
        <w:spacing w:line="240" w:lineRule="auto"/>
        <w:ind w:firstLine="0"/>
        <w:jc w:val="left"/>
        <w:rPr>
          <w:noProof/>
          <w14:ligatures w14:val="standardContextual"/>
        </w:rPr>
      </w:pPr>
      <w:r>
        <w:rPr>
          <w:noProof/>
          <w14:ligatures w14:val="standardContextual"/>
        </w:rPr>
        <w:lastRenderedPageBreak/>
        <w:br w:type="page"/>
      </w:r>
    </w:p>
    <w:p w14:paraId="1232B5B3" w14:textId="65C06735" w:rsidR="000E7A31" w:rsidRDefault="000E7A31" w:rsidP="00714654">
      <w:pPr>
        <w:pStyle w:val="Caption"/>
        <w:keepNext/>
        <w:jc w:val="center"/>
      </w:pPr>
      <w:bookmarkStart w:id="155" w:name="_Ref170051786"/>
      <w:r>
        <w:lastRenderedPageBreak/>
        <w:t xml:space="preserve">Table </w:t>
      </w:r>
      <w:r w:rsidR="00767205">
        <w:fldChar w:fldCharType="begin"/>
      </w:r>
      <w:r w:rsidR="00767205">
        <w:instrText xml:space="preserve"> SEQ Table \* ARABIC </w:instrText>
      </w:r>
      <w:r w:rsidR="00767205">
        <w:fldChar w:fldCharType="separate"/>
      </w:r>
      <w:r w:rsidR="00767205">
        <w:rPr>
          <w:noProof/>
        </w:rPr>
        <w:t>12</w:t>
      </w:r>
      <w:r w:rsidR="00767205">
        <w:rPr>
          <w:noProof/>
        </w:rPr>
        <w:fldChar w:fldCharType="end"/>
      </w:r>
      <w:bookmarkEnd w:id="155"/>
      <w:r>
        <w:rPr>
          <w:noProof/>
        </w:rPr>
        <w:t xml:space="preserve"> Amihud Measure DiD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44"/>
        <w:gridCol w:w="2339"/>
      </w:tblGrid>
      <w:tr w:rsidR="009C0FEC" w14:paraId="4525BD8E" w14:textId="77777777" w:rsidTr="009C0FEC">
        <w:trPr>
          <w:tblCellSpacing w:w="15" w:type="dxa"/>
          <w:jc w:val="center"/>
        </w:trPr>
        <w:tc>
          <w:tcPr>
            <w:tcW w:w="0" w:type="auto"/>
            <w:gridSpan w:val="2"/>
            <w:tcBorders>
              <w:bottom w:val="single" w:sz="6" w:space="0" w:color="000000"/>
            </w:tcBorders>
            <w:vAlign w:val="center"/>
            <w:hideMark/>
          </w:tcPr>
          <w:p w14:paraId="477741D7" w14:textId="77777777" w:rsidR="009C0FEC" w:rsidRDefault="009C0FEC" w:rsidP="000E5E42">
            <w:pPr>
              <w:rPr>
                <w:sz w:val="20"/>
                <w:szCs w:val="20"/>
              </w:rPr>
            </w:pPr>
          </w:p>
        </w:tc>
      </w:tr>
      <w:tr w:rsidR="009C0FEC" w14:paraId="2D2DCDDE" w14:textId="77777777" w:rsidTr="009C0FEC">
        <w:trPr>
          <w:tblCellSpacing w:w="15" w:type="dxa"/>
          <w:jc w:val="center"/>
        </w:trPr>
        <w:tc>
          <w:tcPr>
            <w:tcW w:w="0" w:type="auto"/>
            <w:vAlign w:val="center"/>
            <w:hideMark/>
          </w:tcPr>
          <w:p w14:paraId="53E5D25E" w14:textId="77777777" w:rsidR="009C0FEC" w:rsidRDefault="009C0FEC" w:rsidP="000E5E42">
            <w:pPr>
              <w:jc w:val="center"/>
              <w:rPr>
                <w:rFonts w:eastAsia="Times New Roman"/>
                <w:sz w:val="20"/>
                <w:szCs w:val="20"/>
              </w:rPr>
            </w:pPr>
          </w:p>
        </w:tc>
        <w:tc>
          <w:tcPr>
            <w:tcW w:w="0" w:type="auto"/>
            <w:vAlign w:val="center"/>
            <w:hideMark/>
          </w:tcPr>
          <w:p w14:paraId="32C43B90" w14:textId="77777777" w:rsidR="009C0FEC" w:rsidRDefault="009C0FEC" w:rsidP="000E5E42">
            <w:pPr>
              <w:jc w:val="center"/>
              <w:rPr>
                <w:rFonts w:eastAsia="Times New Roman"/>
              </w:rPr>
            </w:pPr>
            <w:r>
              <w:rPr>
                <w:rStyle w:val="Emphasis"/>
              </w:rPr>
              <w:t>Dependent variable:</w:t>
            </w:r>
          </w:p>
        </w:tc>
      </w:tr>
      <w:tr w:rsidR="009C0FEC" w14:paraId="072E1C00" w14:textId="77777777" w:rsidTr="009C0FEC">
        <w:trPr>
          <w:tblCellSpacing w:w="15" w:type="dxa"/>
          <w:jc w:val="center"/>
        </w:trPr>
        <w:tc>
          <w:tcPr>
            <w:tcW w:w="0" w:type="auto"/>
            <w:vAlign w:val="center"/>
            <w:hideMark/>
          </w:tcPr>
          <w:p w14:paraId="513F8D39" w14:textId="77777777" w:rsidR="009C0FEC" w:rsidRDefault="009C0FEC" w:rsidP="000E5E42">
            <w:pPr>
              <w:jc w:val="center"/>
              <w:rPr>
                <w:rFonts w:eastAsia="Times New Roman"/>
              </w:rPr>
            </w:pPr>
          </w:p>
        </w:tc>
        <w:tc>
          <w:tcPr>
            <w:tcW w:w="0" w:type="auto"/>
            <w:tcBorders>
              <w:bottom w:val="single" w:sz="6" w:space="0" w:color="000000"/>
            </w:tcBorders>
            <w:vAlign w:val="center"/>
            <w:hideMark/>
          </w:tcPr>
          <w:p w14:paraId="0E1999CE" w14:textId="77777777" w:rsidR="009C0FEC" w:rsidRDefault="009C0FEC" w:rsidP="000E5E42">
            <w:pPr>
              <w:jc w:val="center"/>
              <w:rPr>
                <w:rFonts w:eastAsia="Times New Roman"/>
                <w:sz w:val="20"/>
                <w:szCs w:val="20"/>
              </w:rPr>
            </w:pPr>
          </w:p>
        </w:tc>
      </w:tr>
      <w:tr w:rsidR="009C0FEC" w14:paraId="3DB7318C" w14:textId="77777777" w:rsidTr="009C0FEC">
        <w:trPr>
          <w:tblCellSpacing w:w="15" w:type="dxa"/>
          <w:jc w:val="center"/>
        </w:trPr>
        <w:tc>
          <w:tcPr>
            <w:tcW w:w="0" w:type="auto"/>
            <w:vAlign w:val="center"/>
            <w:hideMark/>
          </w:tcPr>
          <w:p w14:paraId="0EF4ED44" w14:textId="77777777" w:rsidR="009C0FEC" w:rsidRDefault="009C0FEC" w:rsidP="000E5E42">
            <w:pPr>
              <w:jc w:val="center"/>
              <w:rPr>
                <w:rFonts w:eastAsia="Times New Roman"/>
                <w:sz w:val="20"/>
                <w:szCs w:val="20"/>
              </w:rPr>
            </w:pPr>
          </w:p>
        </w:tc>
        <w:tc>
          <w:tcPr>
            <w:tcW w:w="0" w:type="auto"/>
            <w:vAlign w:val="center"/>
            <w:hideMark/>
          </w:tcPr>
          <w:p w14:paraId="653F0532" w14:textId="68104072" w:rsidR="009C0FEC" w:rsidRDefault="009C0FEC" w:rsidP="000E5E42">
            <w:pPr>
              <w:jc w:val="center"/>
              <w:rPr>
                <w:rFonts w:eastAsia="Times New Roman"/>
              </w:rPr>
            </w:pPr>
            <w:r>
              <w:rPr>
                <w:rFonts w:eastAsia="Times New Roman"/>
              </w:rPr>
              <w:t>Amihud Measure</w:t>
            </w:r>
          </w:p>
        </w:tc>
      </w:tr>
      <w:tr w:rsidR="009C0FEC" w14:paraId="3C03A332" w14:textId="77777777" w:rsidTr="009C0FEC">
        <w:trPr>
          <w:tblCellSpacing w:w="15" w:type="dxa"/>
          <w:jc w:val="center"/>
        </w:trPr>
        <w:tc>
          <w:tcPr>
            <w:tcW w:w="0" w:type="auto"/>
            <w:gridSpan w:val="2"/>
            <w:tcBorders>
              <w:bottom w:val="single" w:sz="6" w:space="0" w:color="000000"/>
            </w:tcBorders>
            <w:vAlign w:val="center"/>
            <w:hideMark/>
          </w:tcPr>
          <w:p w14:paraId="37F48E4B" w14:textId="77777777" w:rsidR="009C0FEC" w:rsidRDefault="009C0FEC" w:rsidP="000E5E42">
            <w:pPr>
              <w:jc w:val="center"/>
              <w:rPr>
                <w:rFonts w:eastAsia="Times New Roman"/>
              </w:rPr>
            </w:pPr>
          </w:p>
        </w:tc>
      </w:tr>
      <w:tr w:rsidR="009C0FEC" w14:paraId="5F417257" w14:textId="77777777" w:rsidTr="009C0FEC">
        <w:trPr>
          <w:tblCellSpacing w:w="15" w:type="dxa"/>
          <w:jc w:val="center"/>
        </w:trPr>
        <w:tc>
          <w:tcPr>
            <w:tcW w:w="0" w:type="auto"/>
            <w:vAlign w:val="center"/>
            <w:hideMark/>
          </w:tcPr>
          <w:p w14:paraId="729887BB" w14:textId="77777777" w:rsidR="009C0FEC" w:rsidRDefault="009C0FEC" w:rsidP="000E5E42">
            <w:pPr>
              <w:jc w:val="left"/>
              <w:rPr>
                <w:rFonts w:eastAsia="Times New Roman"/>
              </w:rPr>
            </w:pPr>
            <w:r>
              <w:rPr>
                <w:rFonts w:eastAsia="Times New Roman"/>
              </w:rPr>
              <w:t>Group</w:t>
            </w:r>
          </w:p>
        </w:tc>
        <w:tc>
          <w:tcPr>
            <w:tcW w:w="0" w:type="auto"/>
            <w:vAlign w:val="center"/>
            <w:hideMark/>
          </w:tcPr>
          <w:p w14:paraId="609C1794" w14:textId="77777777" w:rsidR="009C0FEC" w:rsidRDefault="009C0FEC" w:rsidP="000E5E42">
            <w:pPr>
              <w:jc w:val="center"/>
              <w:rPr>
                <w:rFonts w:eastAsia="Times New Roman"/>
              </w:rPr>
            </w:pPr>
            <w:r>
              <w:rPr>
                <w:rFonts w:eastAsia="Times New Roman"/>
              </w:rPr>
              <w:t>-10.347</w:t>
            </w:r>
            <w:r>
              <w:rPr>
                <w:rFonts w:eastAsia="Times New Roman"/>
                <w:vertAlign w:val="superscript"/>
              </w:rPr>
              <w:t>***</w:t>
            </w:r>
          </w:p>
        </w:tc>
      </w:tr>
      <w:tr w:rsidR="009C0FEC" w14:paraId="05D80B4A" w14:textId="77777777" w:rsidTr="009C0FEC">
        <w:trPr>
          <w:tblCellSpacing w:w="15" w:type="dxa"/>
          <w:jc w:val="center"/>
        </w:trPr>
        <w:tc>
          <w:tcPr>
            <w:tcW w:w="0" w:type="auto"/>
            <w:vAlign w:val="center"/>
            <w:hideMark/>
          </w:tcPr>
          <w:p w14:paraId="6CCC4AD2" w14:textId="77777777" w:rsidR="009C0FEC" w:rsidRDefault="009C0FEC" w:rsidP="000E5E42">
            <w:pPr>
              <w:jc w:val="center"/>
              <w:rPr>
                <w:rFonts w:eastAsia="Times New Roman"/>
              </w:rPr>
            </w:pPr>
          </w:p>
        </w:tc>
        <w:tc>
          <w:tcPr>
            <w:tcW w:w="0" w:type="auto"/>
            <w:vAlign w:val="center"/>
            <w:hideMark/>
          </w:tcPr>
          <w:p w14:paraId="745F449C" w14:textId="77777777" w:rsidR="009C0FEC" w:rsidRDefault="009C0FEC" w:rsidP="000E5E42">
            <w:pPr>
              <w:jc w:val="center"/>
              <w:rPr>
                <w:rFonts w:eastAsia="Times New Roman"/>
              </w:rPr>
            </w:pPr>
            <w:r>
              <w:rPr>
                <w:rFonts w:eastAsia="Times New Roman"/>
              </w:rPr>
              <w:t>(3.305)</w:t>
            </w:r>
          </w:p>
        </w:tc>
      </w:tr>
      <w:tr w:rsidR="009C0FEC" w14:paraId="4072F3E9" w14:textId="77777777" w:rsidTr="009C0FEC">
        <w:trPr>
          <w:tblCellSpacing w:w="15" w:type="dxa"/>
          <w:jc w:val="center"/>
        </w:trPr>
        <w:tc>
          <w:tcPr>
            <w:tcW w:w="0" w:type="auto"/>
            <w:vAlign w:val="center"/>
            <w:hideMark/>
          </w:tcPr>
          <w:p w14:paraId="4C35B7AD" w14:textId="77777777" w:rsidR="009C0FEC" w:rsidRDefault="009C0FEC" w:rsidP="000E5E42">
            <w:pPr>
              <w:jc w:val="center"/>
              <w:rPr>
                <w:rFonts w:eastAsia="Times New Roman"/>
              </w:rPr>
            </w:pPr>
          </w:p>
        </w:tc>
        <w:tc>
          <w:tcPr>
            <w:tcW w:w="0" w:type="auto"/>
            <w:vAlign w:val="center"/>
            <w:hideMark/>
          </w:tcPr>
          <w:p w14:paraId="43D43E9D" w14:textId="77777777" w:rsidR="009C0FEC" w:rsidRDefault="009C0FEC" w:rsidP="000E5E42">
            <w:pPr>
              <w:rPr>
                <w:rFonts w:eastAsia="Times New Roman"/>
                <w:sz w:val="20"/>
                <w:szCs w:val="20"/>
              </w:rPr>
            </w:pPr>
          </w:p>
        </w:tc>
      </w:tr>
      <w:tr w:rsidR="009C0FEC" w14:paraId="65494141" w14:textId="77777777" w:rsidTr="009C0FEC">
        <w:trPr>
          <w:tblCellSpacing w:w="15" w:type="dxa"/>
          <w:jc w:val="center"/>
        </w:trPr>
        <w:tc>
          <w:tcPr>
            <w:tcW w:w="0" w:type="auto"/>
            <w:vAlign w:val="center"/>
            <w:hideMark/>
          </w:tcPr>
          <w:p w14:paraId="15041A8C" w14:textId="59D57828" w:rsidR="009C0FEC" w:rsidRDefault="0013380F" w:rsidP="000E5E42">
            <w:pPr>
              <w:jc w:val="left"/>
              <w:rPr>
                <w:rFonts w:eastAsia="Times New Roman"/>
              </w:rPr>
            </w:pPr>
            <w:r>
              <w:rPr>
                <w:rFonts w:eastAsia="Times New Roman"/>
              </w:rPr>
              <w:t>Period</w:t>
            </w:r>
          </w:p>
        </w:tc>
        <w:tc>
          <w:tcPr>
            <w:tcW w:w="0" w:type="auto"/>
            <w:vAlign w:val="center"/>
            <w:hideMark/>
          </w:tcPr>
          <w:p w14:paraId="597B2BB9" w14:textId="77777777" w:rsidR="009C0FEC" w:rsidRDefault="009C0FEC" w:rsidP="000E5E42">
            <w:pPr>
              <w:jc w:val="center"/>
              <w:rPr>
                <w:rFonts w:eastAsia="Times New Roman"/>
              </w:rPr>
            </w:pPr>
            <w:r>
              <w:rPr>
                <w:rFonts w:eastAsia="Times New Roman"/>
              </w:rPr>
              <w:t>3.890</w:t>
            </w:r>
          </w:p>
        </w:tc>
      </w:tr>
      <w:tr w:rsidR="009C0FEC" w14:paraId="6D1C2EFE" w14:textId="77777777" w:rsidTr="009C0FEC">
        <w:trPr>
          <w:tblCellSpacing w:w="15" w:type="dxa"/>
          <w:jc w:val="center"/>
        </w:trPr>
        <w:tc>
          <w:tcPr>
            <w:tcW w:w="0" w:type="auto"/>
            <w:vAlign w:val="center"/>
            <w:hideMark/>
          </w:tcPr>
          <w:p w14:paraId="46594DC7" w14:textId="77777777" w:rsidR="009C0FEC" w:rsidRDefault="009C0FEC" w:rsidP="000E5E42">
            <w:pPr>
              <w:jc w:val="center"/>
              <w:rPr>
                <w:rFonts w:eastAsia="Times New Roman"/>
              </w:rPr>
            </w:pPr>
          </w:p>
        </w:tc>
        <w:tc>
          <w:tcPr>
            <w:tcW w:w="0" w:type="auto"/>
            <w:vAlign w:val="center"/>
            <w:hideMark/>
          </w:tcPr>
          <w:p w14:paraId="6B09AC19" w14:textId="77777777" w:rsidR="009C0FEC" w:rsidRDefault="009C0FEC" w:rsidP="000E5E42">
            <w:pPr>
              <w:jc w:val="center"/>
              <w:rPr>
                <w:rFonts w:eastAsia="Times New Roman"/>
              </w:rPr>
            </w:pPr>
            <w:r>
              <w:rPr>
                <w:rFonts w:eastAsia="Times New Roman"/>
              </w:rPr>
              <w:t>(3.486)</w:t>
            </w:r>
          </w:p>
        </w:tc>
      </w:tr>
      <w:tr w:rsidR="009C0FEC" w14:paraId="209C549C" w14:textId="77777777" w:rsidTr="009C0FEC">
        <w:trPr>
          <w:tblCellSpacing w:w="15" w:type="dxa"/>
          <w:jc w:val="center"/>
        </w:trPr>
        <w:tc>
          <w:tcPr>
            <w:tcW w:w="0" w:type="auto"/>
            <w:vAlign w:val="center"/>
            <w:hideMark/>
          </w:tcPr>
          <w:p w14:paraId="6D43C679" w14:textId="77777777" w:rsidR="009C0FEC" w:rsidRDefault="009C0FEC" w:rsidP="000E5E42">
            <w:pPr>
              <w:jc w:val="center"/>
              <w:rPr>
                <w:rFonts w:eastAsia="Times New Roman"/>
              </w:rPr>
            </w:pPr>
          </w:p>
        </w:tc>
        <w:tc>
          <w:tcPr>
            <w:tcW w:w="0" w:type="auto"/>
            <w:vAlign w:val="center"/>
            <w:hideMark/>
          </w:tcPr>
          <w:p w14:paraId="5C220811" w14:textId="77777777" w:rsidR="009C0FEC" w:rsidRDefault="009C0FEC" w:rsidP="000E5E42">
            <w:pPr>
              <w:rPr>
                <w:rFonts w:eastAsia="Times New Roman"/>
                <w:sz w:val="20"/>
                <w:szCs w:val="20"/>
              </w:rPr>
            </w:pPr>
          </w:p>
        </w:tc>
      </w:tr>
      <w:tr w:rsidR="009C0FEC" w14:paraId="35B57386" w14:textId="77777777" w:rsidTr="009C0FEC">
        <w:trPr>
          <w:tblCellSpacing w:w="15" w:type="dxa"/>
          <w:jc w:val="center"/>
        </w:trPr>
        <w:tc>
          <w:tcPr>
            <w:tcW w:w="0" w:type="auto"/>
            <w:vAlign w:val="center"/>
            <w:hideMark/>
          </w:tcPr>
          <w:p w14:paraId="2866B5BF" w14:textId="37E49EB5" w:rsidR="009C0FEC" w:rsidRDefault="00D62943" w:rsidP="000E5E42">
            <w:pPr>
              <w:jc w:val="left"/>
              <w:rPr>
                <w:rFonts w:eastAsia="Times New Roman"/>
              </w:rPr>
            </w:pPr>
            <w:r>
              <w:rPr>
                <w:rFonts w:eastAsia="Times New Roman"/>
              </w:rPr>
              <w:t>Tenor (5 years)</w:t>
            </w:r>
          </w:p>
        </w:tc>
        <w:tc>
          <w:tcPr>
            <w:tcW w:w="0" w:type="auto"/>
            <w:vAlign w:val="center"/>
            <w:hideMark/>
          </w:tcPr>
          <w:p w14:paraId="07572866" w14:textId="77777777" w:rsidR="009C0FEC" w:rsidRDefault="009C0FEC" w:rsidP="000E5E42">
            <w:pPr>
              <w:jc w:val="center"/>
              <w:rPr>
                <w:rFonts w:eastAsia="Times New Roman"/>
              </w:rPr>
            </w:pPr>
            <w:r>
              <w:rPr>
                <w:rFonts w:eastAsia="Times New Roman"/>
              </w:rPr>
              <w:t>3.011</w:t>
            </w:r>
          </w:p>
        </w:tc>
      </w:tr>
      <w:tr w:rsidR="009C0FEC" w14:paraId="61AFF43A" w14:textId="77777777" w:rsidTr="009C0FEC">
        <w:trPr>
          <w:tblCellSpacing w:w="15" w:type="dxa"/>
          <w:jc w:val="center"/>
        </w:trPr>
        <w:tc>
          <w:tcPr>
            <w:tcW w:w="0" w:type="auto"/>
            <w:vAlign w:val="center"/>
            <w:hideMark/>
          </w:tcPr>
          <w:p w14:paraId="0D1DA470" w14:textId="77777777" w:rsidR="009C0FEC" w:rsidRDefault="009C0FEC" w:rsidP="000E5E42">
            <w:pPr>
              <w:jc w:val="center"/>
              <w:rPr>
                <w:rFonts w:eastAsia="Times New Roman"/>
              </w:rPr>
            </w:pPr>
          </w:p>
        </w:tc>
        <w:tc>
          <w:tcPr>
            <w:tcW w:w="0" w:type="auto"/>
            <w:vAlign w:val="center"/>
            <w:hideMark/>
          </w:tcPr>
          <w:p w14:paraId="453A1E79" w14:textId="77777777" w:rsidR="009C0FEC" w:rsidRDefault="009C0FEC" w:rsidP="000E5E42">
            <w:pPr>
              <w:jc w:val="center"/>
              <w:rPr>
                <w:rFonts w:eastAsia="Times New Roman"/>
              </w:rPr>
            </w:pPr>
            <w:r>
              <w:rPr>
                <w:rFonts w:eastAsia="Times New Roman"/>
              </w:rPr>
              <w:t>(2.399)</w:t>
            </w:r>
          </w:p>
        </w:tc>
      </w:tr>
      <w:tr w:rsidR="009C0FEC" w14:paraId="7D7D1676" w14:textId="77777777" w:rsidTr="009C0FEC">
        <w:trPr>
          <w:tblCellSpacing w:w="15" w:type="dxa"/>
          <w:jc w:val="center"/>
        </w:trPr>
        <w:tc>
          <w:tcPr>
            <w:tcW w:w="0" w:type="auto"/>
            <w:vAlign w:val="center"/>
            <w:hideMark/>
          </w:tcPr>
          <w:p w14:paraId="363940F8" w14:textId="77777777" w:rsidR="009C0FEC" w:rsidRDefault="009C0FEC" w:rsidP="000E5E42">
            <w:pPr>
              <w:jc w:val="center"/>
              <w:rPr>
                <w:rFonts w:eastAsia="Times New Roman"/>
              </w:rPr>
            </w:pPr>
          </w:p>
        </w:tc>
        <w:tc>
          <w:tcPr>
            <w:tcW w:w="0" w:type="auto"/>
            <w:vAlign w:val="center"/>
            <w:hideMark/>
          </w:tcPr>
          <w:p w14:paraId="4D7E3326" w14:textId="77777777" w:rsidR="009C0FEC" w:rsidRDefault="009C0FEC" w:rsidP="000E5E42">
            <w:pPr>
              <w:rPr>
                <w:rFonts w:eastAsia="Times New Roman"/>
                <w:sz w:val="20"/>
                <w:szCs w:val="20"/>
              </w:rPr>
            </w:pPr>
          </w:p>
        </w:tc>
      </w:tr>
      <w:tr w:rsidR="009C0FEC" w14:paraId="42655B09" w14:textId="77777777" w:rsidTr="009C0FEC">
        <w:trPr>
          <w:tblCellSpacing w:w="15" w:type="dxa"/>
          <w:jc w:val="center"/>
        </w:trPr>
        <w:tc>
          <w:tcPr>
            <w:tcW w:w="0" w:type="auto"/>
            <w:vAlign w:val="center"/>
            <w:hideMark/>
          </w:tcPr>
          <w:p w14:paraId="42D3AF05" w14:textId="37E7BD72" w:rsidR="009C0FEC" w:rsidRDefault="00D62943" w:rsidP="000E5E42">
            <w:pPr>
              <w:jc w:val="left"/>
              <w:rPr>
                <w:rFonts w:eastAsia="Times New Roman"/>
              </w:rPr>
            </w:pPr>
            <w:r>
              <w:rPr>
                <w:rFonts w:eastAsia="Times New Roman"/>
              </w:rPr>
              <w:t>Tenor (10 years)</w:t>
            </w:r>
          </w:p>
        </w:tc>
        <w:tc>
          <w:tcPr>
            <w:tcW w:w="0" w:type="auto"/>
            <w:vAlign w:val="center"/>
            <w:hideMark/>
          </w:tcPr>
          <w:p w14:paraId="4DEE19EC" w14:textId="77777777" w:rsidR="009C0FEC" w:rsidRDefault="009C0FEC" w:rsidP="000E5E42">
            <w:pPr>
              <w:jc w:val="center"/>
              <w:rPr>
                <w:rFonts w:eastAsia="Times New Roman"/>
              </w:rPr>
            </w:pPr>
            <w:r>
              <w:rPr>
                <w:rFonts w:eastAsia="Times New Roman"/>
              </w:rPr>
              <w:t>-0.478</w:t>
            </w:r>
          </w:p>
        </w:tc>
      </w:tr>
      <w:tr w:rsidR="009C0FEC" w14:paraId="43AC099B" w14:textId="77777777" w:rsidTr="009C0FEC">
        <w:trPr>
          <w:tblCellSpacing w:w="15" w:type="dxa"/>
          <w:jc w:val="center"/>
        </w:trPr>
        <w:tc>
          <w:tcPr>
            <w:tcW w:w="0" w:type="auto"/>
            <w:vAlign w:val="center"/>
            <w:hideMark/>
          </w:tcPr>
          <w:p w14:paraId="45623C1D" w14:textId="77777777" w:rsidR="009C0FEC" w:rsidRDefault="009C0FEC" w:rsidP="000E5E42">
            <w:pPr>
              <w:jc w:val="center"/>
              <w:rPr>
                <w:rFonts w:eastAsia="Times New Roman"/>
              </w:rPr>
            </w:pPr>
          </w:p>
        </w:tc>
        <w:tc>
          <w:tcPr>
            <w:tcW w:w="0" w:type="auto"/>
            <w:vAlign w:val="center"/>
            <w:hideMark/>
          </w:tcPr>
          <w:p w14:paraId="64A90830" w14:textId="77777777" w:rsidR="009C0FEC" w:rsidRDefault="009C0FEC" w:rsidP="000E5E42">
            <w:pPr>
              <w:jc w:val="center"/>
              <w:rPr>
                <w:rFonts w:eastAsia="Times New Roman"/>
              </w:rPr>
            </w:pPr>
            <w:r>
              <w:rPr>
                <w:rFonts w:eastAsia="Times New Roman"/>
              </w:rPr>
              <w:t>(2.551)</w:t>
            </w:r>
          </w:p>
        </w:tc>
      </w:tr>
      <w:tr w:rsidR="009C0FEC" w14:paraId="2CF2D06A" w14:textId="77777777" w:rsidTr="009C0FEC">
        <w:trPr>
          <w:tblCellSpacing w:w="15" w:type="dxa"/>
          <w:jc w:val="center"/>
        </w:trPr>
        <w:tc>
          <w:tcPr>
            <w:tcW w:w="0" w:type="auto"/>
            <w:vAlign w:val="center"/>
            <w:hideMark/>
          </w:tcPr>
          <w:p w14:paraId="39F955ED" w14:textId="77777777" w:rsidR="009C0FEC" w:rsidRDefault="009C0FEC" w:rsidP="000E5E42">
            <w:pPr>
              <w:jc w:val="center"/>
              <w:rPr>
                <w:rFonts w:eastAsia="Times New Roman"/>
              </w:rPr>
            </w:pPr>
          </w:p>
        </w:tc>
        <w:tc>
          <w:tcPr>
            <w:tcW w:w="0" w:type="auto"/>
            <w:vAlign w:val="center"/>
            <w:hideMark/>
          </w:tcPr>
          <w:p w14:paraId="2D623E0A" w14:textId="77777777" w:rsidR="009C0FEC" w:rsidRDefault="009C0FEC" w:rsidP="000E5E42">
            <w:pPr>
              <w:rPr>
                <w:rFonts w:eastAsia="Times New Roman"/>
                <w:sz w:val="20"/>
                <w:szCs w:val="20"/>
              </w:rPr>
            </w:pPr>
          </w:p>
        </w:tc>
      </w:tr>
      <w:tr w:rsidR="009C0FEC" w14:paraId="3B522835" w14:textId="77777777" w:rsidTr="009C0FEC">
        <w:trPr>
          <w:tblCellSpacing w:w="15" w:type="dxa"/>
          <w:jc w:val="center"/>
        </w:trPr>
        <w:tc>
          <w:tcPr>
            <w:tcW w:w="0" w:type="auto"/>
            <w:vAlign w:val="center"/>
            <w:hideMark/>
          </w:tcPr>
          <w:p w14:paraId="7A32309F" w14:textId="6C9DD772" w:rsidR="009C0FEC" w:rsidRDefault="00D62943" w:rsidP="000E5E42">
            <w:pPr>
              <w:jc w:val="left"/>
              <w:rPr>
                <w:rFonts w:eastAsia="Times New Roman"/>
              </w:rPr>
            </w:pPr>
            <w:r>
              <w:rPr>
                <w:rFonts w:eastAsia="Times New Roman"/>
              </w:rPr>
              <w:t>S</w:t>
            </w:r>
            <w:r w:rsidR="009C0FEC">
              <w:rPr>
                <w:rFonts w:eastAsia="Times New Roman"/>
              </w:rPr>
              <w:t>tock</w:t>
            </w:r>
            <w:r>
              <w:rPr>
                <w:rFonts w:eastAsia="Times New Roman"/>
              </w:rPr>
              <w:t xml:space="preserve"> market index</w:t>
            </w:r>
          </w:p>
        </w:tc>
        <w:tc>
          <w:tcPr>
            <w:tcW w:w="0" w:type="auto"/>
            <w:vAlign w:val="center"/>
            <w:hideMark/>
          </w:tcPr>
          <w:p w14:paraId="728033DA" w14:textId="77777777" w:rsidR="009C0FEC" w:rsidRDefault="009C0FEC" w:rsidP="000E5E42">
            <w:pPr>
              <w:jc w:val="center"/>
              <w:rPr>
                <w:rFonts w:eastAsia="Times New Roman"/>
              </w:rPr>
            </w:pPr>
            <w:r>
              <w:rPr>
                <w:rFonts w:eastAsia="Times New Roman"/>
              </w:rPr>
              <w:t>37.435</w:t>
            </w:r>
          </w:p>
        </w:tc>
      </w:tr>
      <w:tr w:rsidR="009C0FEC" w14:paraId="35F5B5E8" w14:textId="77777777" w:rsidTr="009C0FEC">
        <w:trPr>
          <w:tblCellSpacing w:w="15" w:type="dxa"/>
          <w:jc w:val="center"/>
        </w:trPr>
        <w:tc>
          <w:tcPr>
            <w:tcW w:w="0" w:type="auto"/>
            <w:vAlign w:val="center"/>
            <w:hideMark/>
          </w:tcPr>
          <w:p w14:paraId="59DD5663" w14:textId="77777777" w:rsidR="009C0FEC" w:rsidRDefault="009C0FEC" w:rsidP="000E5E42">
            <w:pPr>
              <w:jc w:val="center"/>
              <w:rPr>
                <w:rFonts w:eastAsia="Times New Roman"/>
              </w:rPr>
            </w:pPr>
          </w:p>
        </w:tc>
        <w:tc>
          <w:tcPr>
            <w:tcW w:w="0" w:type="auto"/>
            <w:vAlign w:val="center"/>
            <w:hideMark/>
          </w:tcPr>
          <w:p w14:paraId="1B480BB4" w14:textId="77777777" w:rsidR="009C0FEC" w:rsidRDefault="009C0FEC" w:rsidP="000E5E42">
            <w:pPr>
              <w:jc w:val="center"/>
              <w:rPr>
                <w:rFonts w:eastAsia="Times New Roman"/>
              </w:rPr>
            </w:pPr>
            <w:r>
              <w:rPr>
                <w:rFonts w:eastAsia="Times New Roman"/>
              </w:rPr>
              <w:t>(148.396)</w:t>
            </w:r>
          </w:p>
        </w:tc>
      </w:tr>
      <w:tr w:rsidR="009C0FEC" w14:paraId="1C2B021C" w14:textId="77777777" w:rsidTr="009C0FEC">
        <w:trPr>
          <w:tblCellSpacing w:w="15" w:type="dxa"/>
          <w:jc w:val="center"/>
        </w:trPr>
        <w:tc>
          <w:tcPr>
            <w:tcW w:w="0" w:type="auto"/>
            <w:vAlign w:val="center"/>
            <w:hideMark/>
          </w:tcPr>
          <w:p w14:paraId="2E5063FE" w14:textId="77777777" w:rsidR="009C0FEC" w:rsidRDefault="009C0FEC" w:rsidP="000E5E42">
            <w:pPr>
              <w:jc w:val="center"/>
              <w:rPr>
                <w:rFonts w:eastAsia="Times New Roman"/>
              </w:rPr>
            </w:pPr>
          </w:p>
        </w:tc>
        <w:tc>
          <w:tcPr>
            <w:tcW w:w="0" w:type="auto"/>
            <w:vAlign w:val="center"/>
            <w:hideMark/>
          </w:tcPr>
          <w:p w14:paraId="5D18D187" w14:textId="77777777" w:rsidR="009C0FEC" w:rsidRDefault="009C0FEC" w:rsidP="000E5E42">
            <w:pPr>
              <w:rPr>
                <w:rFonts w:eastAsia="Times New Roman"/>
                <w:sz w:val="20"/>
                <w:szCs w:val="20"/>
              </w:rPr>
            </w:pPr>
          </w:p>
        </w:tc>
      </w:tr>
      <w:tr w:rsidR="009C0FEC" w14:paraId="2BA7C5A0" w14:textId="77777777" w:rsidTr="009C0FEC">
        <w:trPr>
          <w:tblCellSpacing w:w="15" w:type="dxa"/>
          <w:jc w:val="center"/>
        </w:trPr>
        <w:tc>
          <w:tcPr>
            <w:tcW w:w="0" w:type="auto"/>
            <w:vAlign w:val="center"/>
            <w:hideMark/>
          </w:tcPr>
          <w:p w14:paraId="38FCAC63" w14:textId="4DB28E30" w:rsidR="009C0FEC" w:rsidRDefault="00D62943" w:rsidP="000E5E42">
            <w:pPr>
              <w:jc w:val="left"/>
              <w:rPr>
                <w:rFonts w:eastAsia="Times New Roman"/>
              </w:rPr>
            </w:pPr>
            <w:r>
              <w:rPr>
                <w:rFonts w:eastAsia="Times New Roman"/>
              </w:rPr>
              <w:t>V</w:t>
            </w:r>
            <w:r w:rsidR="009C0FEC">
              <w:rPr>
                <w:rFonts w:eastAsia="Times New Roman"/>
              </w:rPr>
              <w:t>olatility</w:t>
            </w:r>
            <w:r>
              <w:rPr>
                <w:rFonts w:eastAsia="Times New Roman"/>
              </w:rPr>
              <w:t xml:space="preserve"> index</w:t>
            </w:r>
          </w:p>
        </w:tc>
        <w:tc>
          <w:tcPr>
            <w:tcW w:w="0" w:type="auto"/>
            <w:vAlign w:val="center"/>
            <w:hideMark/>
          </w:tcPr>
          <w:p w14:paraId="506E1EFE" w14:textId="77777777" w:rsidR="009C0FEC" w:rsidRDefault="009C0FEC" w:rsidP="000E5E42">
            <w:pPr>
              <w:jc w:val="center"/>
              <w:rPr>
                <w:rFonts w:eastAsia="Times New Roman"/>
              </w:rPr>
            </w:pPr>
            <w:r>
              <w:rPr>
                <w:rFonts w:eastAsia="Times New Roman"/>
              </w:rPr>
              <w:t>0.217</w:t>
            </w:r>
          </w:p>
        </w:tc>
      </w:tr>
      <w:tr w:rsidR="009C0FEC" w14:paraId="613617C7" w14:textId="77777777" w:rsidTr="009C0FEC">
        <w:trPr>
          <w:tblCellSpacing w:w="15" w:type="dxa"/>
          <w:jc w:val="center"/>
        </w:trPr>
        <w:tc>
          <w:tcPr>
            <w:tcW w:w="0" w:type="auto"/>
            <w:vAlign w:val="center"/>
            <w:hideMark/>
          </w:tcPr>
          <w:p w14:paraId="5E554C50" w14:textId="77777777" w:rsidR="009C0FEC" w:rsidRDefault="009C0FEC" w:rsidP="000E5E42">
            <w:pPr>
              <w:jc w:val="center"/>
              <w:rPr>
                <w:rFonts w:eastAsia="Times New Roman"/>
              </w:rPr>
            </w:pPr>
          </w:p>
        </w:tc>
        <w:tc>
          <w:tcPr>
            <w:tcW w:w="0" w:type="auto"/>
            <w:vAlign w:val="center"/>
            <w:hideMark/>
          </w:tcPr>
          <w:p w14:paraId="095D73F4" w14:textId="77777777" w:rsidR="009C0FEC" w:rsidRDefault="009C0FEC" w:rsidP="000E5E42">
            <w:pPr>
              <w:jc w:val="center"/>
              <w:rPr>
                <w:rFonts w:eastAsia="Times New Roman"/>
              </w:rPr>
            </w:pPr>
            <w:r>
              <w:rPr>
                <w:rFonts w:eastAsia="Times New Roman"/>
              </w:rPr>
              <w:t>(0.665)</w:t>
            </w:r>
          </w:p>
        </w:tc>
      </w:tr>
      <w:tr w:rsidR="009C0FEC" w14:paraId="3405D574" w14:textId="77777777" w:rsidTr="009C0FEC">
        <w:trPr>
          <w:tblCellSpacing w:w="15" w:type="dxa"/>
          <w:jc w:val="center"/>
        </w:trPr>
        <w:tc>
          <w:tcPr>
            <w:tcW w:w="0" w:type="auto"/>
            <w:vAlign w:val="center"/>
            <w:hideMark/>
          </w:tcPr>
          <w:p w14:paraId="733B19B6" w14:textId="77777777" w:rsidR="009C0FEC" w:rsidRDefault="009C0FEC" w:rsidP="000E5E42">
            <w:pPr>
              <w:jc w:val="center"/>
              <w:rPr>
                <w:rFonts w:eastAsia="Times New Roman"/>
              </w:rPr>
            </w:pPr>
          </w:p>
        </w:tc>
        <w:tc>
          <w:tcPr>
            <w:tcW w:w="0" w:type="auto"/>
            <w:vAlign w:val="center"/>
            <w:hideMark/>
          </w:tcPr>
          <w:p w14:paraId="3D5654F3" w14:textId="77777777" w:rsidR="009C0FEC" w:rsidRDefault="009C0FEC" w:rsidP="000E5E42">
            <w:pPr>
              <w:rPr>
                <w:rFonts w:eastAsia="Times New Roman"/>
                <w:sz w:val="20"/>
                <w:szCs w:val="20"/>
              </w:rPr>
            </w:pPr>
          </w:p>
        </w:tc>
      </w:tr>
      <w:tr w:rsidR="009C0FEC" w14:paraId="026B5848" w14:textId="77777777" w:rsidTr="009C0FEC">
        <w:trPr>
          <w:tblCellSpacing w:w="15" w:type="dxa"/>
          <w:jc w:val="center"/>
        </w:trPr>
        <w:tc>
          <w:tcPr>
            <w:tcW w:w="0" w:type="auto"/>
            <w:vAlign w:val="center"/>
            <w:hideMark/>
          </w:tcPr>
          <w:p w14:paraId="5EDAA18C" w14:textId="47D1BDAE" w:rsidR="009C0FEC" w:rsidRDefault="009C0FEC" w:rsidP="000E5E42">
            <w:pPr>
              <w:jc w:val="left"/>
              <w:rPr>
                <w:rFonts w:eastAsia="Times New Roman"/>
              </w:rPr>
            </w:pPr>
            <w:r>
              <w:rPr>
                <w:rFonts w:eastAsia="Times New Roman"/>
              </w:rPr>
              <w:t>Group</w:t>
            </w:r>
            <w:r w:rsidR="00D62943">
              <w:rPr>
                <w:rFonts w:eastAsia="Times New Roman"/>
              </w:rPr>
              <w:t>*Period</w:t>
            </w:r>
          </w:p>
        </w:tc>
        <w:tc>
          <w:tcPr>
            <w:tcW w:w="0" w:type="auto"/>
            <w:vAlign w:val="center"/>
            <w:hideMark/>
          </w:tcPr>
          <w:p w14:paraId="047472F8" w14:textId="77777777" w:rsidR="009C0FEC" w:rsidRDefault="009C0FEC" w:rsidP="000E5E42">
            <w:pPr>
              <w:jc w:val="center"/>
              <w:rPr>
                <w:rFonts w:eastAsia="Times New Roman"/>
              </w:rPr>
            </w:pPr>
            <w:r>
              <w:rPr>
                <w:rFonts w:eastAsia="Times New Roman"/>
              </w:rPr>
              <w:t>-3.878</w:t>
            </w:r>
          </w:p>
        </w:tc>
      </w:tr>
      <w:tr w:rsidR="009C0FEC" w14:paraId="66FFA598" w14:textId="77777777" w:rsidTr="009C0FEC">
        <w:trPr>
          <w:tblCellSpacing w:w="15" w:type="dxa"/>
          <w:jc w:val="center"/>
        </w:trPr>
        <w:tc>
          <w:tcPr>
            <w:tcW w:w="0" w:type="auto"/>
            <w:vAlign w:val="center"/>
            <w:hideMark/>
          </w:tcPr>
          <w:p w14:paraId="6B2680DE" w14:textId="77777777" w:rsidR="009C0FEC" w:rsidRDefault="009C0FEC" w:rsidP="000E5E42">
            <w:pPr>
              <w:jc w:val="center"/>
              <w:rPr>
                <w:rFonts w:eastAsia="Times New Roman"/>
              </w:rPr>
            </w:pPr>
          </w:p>
        </w:tc>
        <w:tc>
          <w:tcPr>
            <w:tcW w:w="0" w:type="auto"/>
            <w:vAlign w:val="center"/>
            <w:hideMark/>
          </w:tcPr>
          <w:p w14:paraId="3F2AC621" w14:textId="77777777" w:rsidR="009C0FEC" w:rsidRDefault="009C0FEC" w:rsidP="000E5E42">
            <w:pPr>
              <w:jc w:val="center"/>
              <w:rPr>
                <w:rFonts w:eastAsia="Times New Roman"/>
              </w:rPr>
            </w:pPr>
            <w:r>
              <w:rPr>
                <w:rFonts w:eastAsia="Times New Roman"/>
              </w:rPr>
              <w:t>(4.238)</w:t>
            </w:r>
          </w:p>
        </w:tc>
      </w:tr>
      <w:tr w:rsidR="009C0FEC" w14:paraId="4198E612" w14:textId="77777777" w:rsidTr="009C0FEC">
        <w:trPr>
          <w:tblCellSpacing w:w="15" w:type="dxa"/>
          <w:jc w:val="center"/>
        </w:trPr>
        <w:tc>
          <w:tcPr>
            <w:tcW w:w="0" w:type="auto"/>
            <w:vAlign w:val="center"/>
            <w:hideMark/>
          </w:tcPr>
          <w:p w14:paraId="7880AE9A" w14:textId="77777777" w:rsidR="009C0FEC" w:rsidRDefault="009C0FEC" w:rsidP="000E5E42">
            <w:pPr>
              <w:jc w:val="center"/>
              <w:rPr>
                <w:rFonts w:eastAsia="Times New Roman"/>
              </w:rPr>
            </w:pPr>
          </w:p>
        </w:tc>
        <w:tc>
          <w:tcPr>
            <w:tcW w:w="0" w:type="auto"/>
            <w:vAlign w:val="center"/>
            <w:hideMark/>
          </w:tcPr>
          <w:p w14:paraId="7BB749D8" w14:textId="77777777" w:rsidR="009C0FEC" w:rsidRDefault="009C0FEC" w:rsidP="000E5E42">
            <w:pPr>
              <w:rPr>
                <w:rFonts w:eastAsia="Times New Roman"/>
                <w:sz w:val="20"/>
                <w:szCs w:val="20"/>
              </w:rPr>
            </w:pPr>
          </w:p>
        </w:tc>
      </w:tr>
      <w:tr w:rsidR="009C0FEC" w14:paraId="1E9C7E57" w14:textId="77777777" w:rsidTr="009C0FEC">
        <w:trPr>
          <w:tblCellSpacing w:w="15" w:type="dxa"/>
          <w:jc w:val="center"/>
        </w:trPr>
        <w:tc>
          <w:tcPr>
            <w:tcW w:w="0" w:type="auto"/>
            <w:vAlign w:val="center"/>
            <w:hideMark/>
          </w:tcPr>
          <w:p w14:paraId="21BF0B18" w14:textId="77777777" w:rsidR="009C0FEC" w:rsidRDefault="009C0FEC" w:rsidP="000E5E42">
            <w:pPr>
              <w:jc w:val="left"/>
              <w:rPr>
                <w:rFonts w:eastAsia="Times New Roman"/>
              </w:rPr>
            </w:pPr>
            <w:r>
              <w:rPr>
                <w:rFonts w:eastAsia="Times New Roman"/>
              </w:rPr>
              <w:t>Constant</w:t>
            </w:r>
          </w:p>
        </w:tc>
        <w:tc>
          <w:tcPr>
            <w:tcW w:w="0" w:type="auto"/>
            <w:vAlign w:val="center"/>
            <w:hideMark/>
          </w:tcPr>
          <w:p w14:paraId="3919674B" w14:textId="77777777" w:rsidR="009C0FEC" w:rsidRDefault="009C0FEC" w:rsidP="000E5E42">
            <w:pPr>
              <w:jc w:val="center"/>
              <w:rPr>
                <w:rFonts w:eastAsia="Times New Roman"/>
              </w:rPr>
            </w:pPr>
            <w:r>
              <w:rPr>
                <w:rFonts w:eastAsia="Times New Roman"/>
              </w:rPr>
              <w:t>6.710</w:t>
            </w:r>
          </w:p>
        </w:tc>
      </w:tr>
      <w:tr w:rsidR="009C0FEC" w14:paraId="50174BF7" w14:textId="77777777" w:rsidTr="009C0FEC">
        <w:trPr>
          <w:tblCellSpacing w:w="15" w:type="dxa"/>
          <w:jc w:val="center"/>
        </w:trPr>
        <w:tc>
          <w:tcPr>
            <w:tcW w:w="0" w:type="auto"/>
            <w:vAlign w:val="center"/>
            <w:hideMark/>
          </w:tcPr>
          <w:p w14:paraId="74A79E21" w14:textId="77777777" w:rsidR="009C0FEC" w:rsidRDefault="009C0FEC" w:rsidP="000E5E42">
            <w:pPr>
              <w:jc w:val="center"/>
              <w:rPr>
                <w:rFonts w:eastAsia="Times New Roman"/>
              </w:rPr>
            </w:pPr>
          </w:p>
        </w:tc>
        <w:tc>
          <w:tcPr>
            <w:tcW w:w="0" w:type="auto"/>
            <w:vAlign w:val="center"/>
            <w:hideMark/>
          </w:tcPr>
          <w:p w14:paraId="5D6A3F9D" w14:textId="77777777" w:rsidR="009C0FEC" w:rsidRDefault="009C0FEC" w:rsidP="000E5E42">
            <w:pPr>
              <w:jc w:val="center"/>
              <w:rPr>
                <w:rFonts w:eastAsia="Times New Roman"/>
              </w:rPr>
            </w:pPr>
            <w:r>
              <w:rPr>
                <w:rFonts w:eastAsia="Times New Roman"/>
              </w:rPr>
              <w:t>(9.409)</w:t>
            </w:r>
          </w:p>
        </w:tc>
      </w:tr>
      <w:tr w:rsidR="009C0FEC" w14:paraId="697A64DF" w14:textId="77777777" w:rsidTr="009C0FEC">
        <w:trPr>
          <w:tblCellSpacing w:w="15" w:type="dxa"/>
          <w:jc w:val="center"/>
        </w:trPr>
        <w:tc>
          <w:tcPr>
            <w:tcW w:w="0" w:type="auto"/>
            <w:vAlign w:val="center"/>
            <w:hideMark/>
          </w:tcPr>
          <w:p w14:paraId="28CA2C15" w14:textId="77777777" w:rsidR="009C0FEC" w:rsidRDefault="009C0FEC" w:rsidP="000E5E42">
            <w:pPr>
              <w:jc w:val="center"/>
              <w:rPr>
                <w:rFonts w:eastAsia="Times New Roman"/>
              </w:rPr>
            </w:pPr>
          </w:p>
        </w:tc>
        <w:tc>
          <w:tcPr>
            <w:tcW w:w="0" w:type="auto"/>
            <w:vAlign w:val="center"/>
            <w:hideMark/>
          </w:tcPr>
          <w:p w14:paraId="6F09E3F0" w14:textId="77777777" w:rsidR="009C0FEC" w:rsidRDefault="009C0FEC" w:rsidP="000E5E42">
            <w:pPr>
              <w:rPr>
                <w:rFonts w:eastAsia="Times New Roman"/>
                <w:sz w:val="20"/>
                <w:szCs w:val="20"/>
              </w:rPr>
            </w:pPr>
          </w:p>
        </w:tc>
      </w:tr>
      <w:tr w:rsidR="009C0FEC" w14:paraId="26228547" w14:textId="77777777" w:rsidTr="009C0FEC">
        <w:trPr>
          <w:tblCellSpacing w:w="15" w:type="dxa"/>
          <w:jc w:val="center"/>
        </w:trPr>
        <w:tc>
          <w:tcPr>
            <w:tcW w:w="0" w:type="auto"/>
            <w:gridSpan w:val="2"/>
            <w:tcBorders>
              <w:bottom w:val="single" w:sz="6" w:space="0" w:color="000000"/>
            </w:tcBorders>
            <w:vAlign w:val="center"/>
            <w:hideMark/>
          </w:tcPr>
          <w:p w14:paraId="177CB46D" w14:textId="77777777" w:rsidR="009C0FEC" w:rsidRDefault="009C0FEC" w:rsidP="000E5E42">
            <w:pPr>
              <w:jc w:val="center"/>
              <w:rPr>
                <w:rFonts w:eastAsia="Times New Roman"/>
                <w:sz w:val="20"/>
                <w:szCs w:val="20"/>
              </w:rPr>
            </w:pPr>
          </w:p>
        </w:tc>
      </w:tr>
      <w:tr w:rsidR="009C0FEC" w14:paraId="6E026676" w14:textId="77777777" w:rsidTr="009C0FEC">
        <w:trPr>
          <w:tblCellSpacing w:w="15" w:type="dxa"/>
          <w:jc w:val="center"/>
        </w:trPr>
        <w:tc>
          <w:tcPr>
            <w:tcW w:w="0" w:type="auto"/>
            <w:vAlign w:val="center"/>
            <w:hideMark/>
          </w:tcPr>
          <w:p w14:paraId="155FB9CE" w14:textId="77777777" w:rsidR="009C0FEC" w:rsidRDefault="009C0FEC" w:rsidP="000E5E42">
            <w:pPr>
              <w:jc w:val="left"/>
              <w:rPr>
                <w:rFonts w:eastAsia="Times New Roman"/>
              </w:rPr>
            </w:pPr>
            <w:r>
              <w:rPr>
                <w:rFonts w:eastAsia="Times New Roman"/>
              </w:rPr>
              <w:t>Observations</w:t>
            </w:r>
          </w:p>
        </w:tc>
        <w:tc>
          <w:tcPr>
            <w:tcW w:w="0" w:type="auto"/>
            <w:vAlign w:val="center"/>
            <w:hideMark/>
          </w:tcPr>
          <w:p w14:paraId="1467D27B" w14:textId="77777777" w:rsidR="009C0FEC" w:rsidRDefault="009C0FEC" w:rsidP="000E5E42">
            <w:pPr>
              <w:jc w:val="center"/>
              <w:rPr>
                <w:rFonts w:eastAsia="Times New Roman"/>
              </w:rPr>
            </w:pPr>
            <w:r>
              <w:rPr>
                <w:rFonts w:eastAsia="Times New Roman"/>
              </w:rPr>
              <w:t>254</w:t>
            </w:r>
          </w:p>
        </w:tc>
      </w:tr>
      <w:tr w:rsidR="009C0FEC" w14:paraId="77DC9110" w14:textId="77777777" w:rsidTr="009C0FEC">
        <w:trPr>
          <w:tblCellSpacing w:w="15" w:type="dxa"/>
          <w:jc w:val="center"/>
        </w:trPr>
        <w:tc>
          <w:tcPr>
            <w:tcW w:w="0" w:type="auto"/>
            <w:vAlign w:val="center"/>
            <w:hideMark/>
          </w:tcPr>
          <w:p w14:paraId="6D21BC65" w14:textId="77777777" w:rsidR="009C0FEC" w:rsidRDefault="009C0FEC" w:rsidP="000E5E42">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42454E60" w14:textId="77777777" w:rsidR="009C0FEC" w:rsidRDefault="009C0FEC" w:rsidP="000E5E42">
            <w:pPr>
              <w:jc w:val="center"/>
              <w:rPr>
                <w:rFonts w:eastAsia="Times New Roman"/>
              </w:rPr>
            </w:pPr>
            <w:r>
              <w:rPr>
                <w:rFonts w:eastAsia="Times New Roman"/>
              </w:rPr>
              <w:t>0.138</w:t>
            </w:r>
          </w:p>
        </w:tc>
      </w:tr>
      <w:tr w:rsidR="009C0FEC" w14:paraId="38612CB7" w14:textId="77777777" w:rsidTr="009C0FEC">
        <w:trPr>
          <w:tblCellSpacing w:w="15" w:type="dxa"/>
          <w:jc w:val="center"/>
        </w:trPr>
        <w:tc>
          <w:tcPr>
            <w:tcW w:w="0" w:type="auto"/>
            <w:vAlign w:val="center"/>
            <w:hideMark/>
          </w:tcPr>
          <w:p w14:paraId="63B60AFF" w14:textId="77777777" w:rsidR="009C0FEC" w:rsidRDefault="009C0FEC" w:rsidP="000E5E42">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59D0BFF6" w14:textId="77777777" w:rsidR="009C0FEC" w:rsidRDefault="009C0FEC" w:rsidP="000E5E42">
            <w:pPr>
              <w:jc w:val="center"/>
              <w:rPr>
                <w:rFonts w:eastAsia="Times New Roman"/>
              </w:rPr>
            </w:pPr>
            <w:r>
              <w:rPr>
                <w:rFonts w:eastAsia="Times New Roman"/>
              </w:rPr>
              <w:t>0.113</w:t>
            </w:r>
          </w:p>
        </w:tc>
      </w:tr>
      <w:tr w:rsidR="009C0FEC" w14:paraId="10DC88B9" w14:textId="77777777" w:rsidTr="009C0FEC">
        <w:trPr>
          <w:tblCellSpacing w:w="15" w:type="dxa"/>
          <w:jc w:val="center"/>
        </w:trPr>
        <w:tc>
          <w:tcPr>
            <w:tcW w:w="0" w:type="auto"/>
            <w:vAlign w:val="center"/>
            <w:hideMark/>
          </w:tcPr>
          <w:p w14:paraId="02FD34FC" w14:textId="77777777" w:rsidR="009C0FEC" w:rsidRDefault="009C0FEC" w:rsidP="000E5E42">
            <w:pPr>
              <w:jc w:val="left"/>
              <w:rPr>
                <w:rFonts w:eastAsia="Times New Roman"/>
              </w:rPr>
            </w:pPr>
            <w:r>
              <w:rPr>
                <w:rFonts w:eastAsia="Times New Roman"/>
              </w:rPr>
              <w:t>Residual Std. Error</w:t>
            </w:r>
          </w:p>
        </w:tc>
        <w:tc>
          <w:tcPr>
            <w:tcW w:w="0" w:type="auto"/>
            <w:vAlign w:val="center"/>
            <w:hideMark/>
          </w:tcPr>
          <w:p w14:paraId="46E66C7B" w14:textId="77777777" w:rsidR="009C0FEC" w:rsidRDefault="009C0FEC" w:rsidP="000E5E42">
            <w:pPr>
              <w:jc w:val="center"/>
              <w:rPr>
                <w:rFonts w:eastAsia="Times New Roman"/>
              </w:rPr>
            </w:pPr>
            <w:r>
              <w:rPr>
                <w:rFonts w:eastAsia="Times New Roman"/>
              </w:rPr>
              <w:t>15.659 (</w:t>
            </w:r>
            <w:proofErr w:type="spellStart"/>
            <w:r>
              <w:rPr>
                <w:rFonts w:eastAsia="Times New Roman"/>
              </w:rPr>
              <w:t>df</w:t>
            </w:r>
            <w:proofErr w:type="spellEnd"/>
            <w:r>
              <w:rPr>
                <w:rFonts w:eastAsia="Times New Roman"/>
              </w:rPr>
              <w:t xml:space="preserve"> = 246)</w:t>
            </w:r>
          </w:p>
        </w:tc>
      </w:tr>
      <w:tr w:rsidR="009C0FEC" w14:paraId="6B990A01" w14:textId="77777777" w:rsidTr="009C0FEC">
        <w:trPr>
          <w:tblCellSpacing w:w="15" w:type="dxa"/>
          <w:jc w:val="center"/>
        </w:trPr>
        <w:tc>
          <w:tcPr>
            <w:tcW w:w="0" w:type="auto"/>
            <w:vAlign w:val="center"/>
            <w:hideMark/>
          </w:tcPr>
          <w:p w14:paraId="7775EA1C" w14:textId="77777777" w:rsidR="009C0FEC" w:rsidRDefault="009C0FEC" w:rsidP="000E5E42">
            <w:pPr>
              <w:jc w:val="left"/>
              <w:rPr>
                <w:rFonts w:eastAsia="Times New Roman"/>
              </w:rPr>
            </w:pPr>
            <w:r>
              <w:rPr>
                <w:rFonts w:eastAsia="Times New Roman"/>
              </w:rPr>
              <w:t>F Statistic</w:t>
            </w:r>
          </w:p>
        </w:tc>
        <w:tc>
          <w:tcPr>
            <w:tcW w:w="0" w:type="auto"/>
            <w:vAlign w:val="center"/>
            <w:hideMark/>
          </w:tcPr>
          <w:p w14:paraId="01A32A43" w14:textId="77777777" w:rsidR="009C0FEC" w:rsidRDefault="009C0FEC" w:rsidP="000E5E42">
            <w:pPr>
              <w:jc w:val="center"/>
              <w:rPr>
                <w:rFonts w:eastAsia="Times New Roman"/>
              </w:rPr>
            </w:pPr>
            <w:r>
              <w:rPr>
                <w:rFonts w:eastAsia="Times New Roman"/>
              </w:rPr>
              <w:t>5.622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7; 246)</w:t>
            </w:r>
          </w:p>
        </w:tc>
      </w:tr>
      <w:tr w:rsidR="009C0FEC" w14:paraId="4D2A01A4" w14:textId="77777777" w:rsidTr="009C0FEC">
        <w:trPr>
          <w:tblCellSpacing w:w="15" w:type="dxa"/>
          <w:jc w:val="center"/>
        </w:trPr>
        <w:tc>
          <w:tcPr>
            <w:tcW w:w="0" w:type="auto"/>
            <w:gridSpan w:val="2"/>
            <w:tcBorders>
              <w:bottom w:val="single" w:sz="6" w:space="0" w:color="000000"/>
            </w:tcBorders>
            <w:vAlign w:val="center"/>
            <w:hideMark/>
          </w:tcPr>
          <w:p w14:paraId="6921B502" w14:textId="77777777" w:rsidR="009C0FEC" w:rsidRDefault="009C0FEC" w:rsidP="000E5E42">
            <w:pPr>
              <w:jc w:val="center"/>
              <w:rPr>
                <w:rFonts w:eastAsia="Times New Roman"/>
              </w:rPr>
            </w:pPr>
          </w:p>
        </w:tc>
      </w:tr>
      <w:tr w:rsidR="009C0FEC" w14:paraId="39280FFF" w14:textId="77777777" w:rsidTr="009C0FEC">
        <w:trPr>
          <w:tblCellSpacing w:w="15" w:type="dxa"/>
          <w:jc w:val="center"/>
        </w:trPr>
        <w:tc>
          <w:tcPr>
            <w:tcW w:w="0" w:type="auto"/>
            <w:vAlign w:val="center"/>
            <w:hideMark/>
          </w:tcPr>
          <w:p w14:paraId="5F8DCA57" w14:textId="77777777" w:rsidR="009C0FEC" w:rsidRDefault="009C0FEC" w:rsidP="000E5E42">
            <w:pPr>
              <w:jc w:val="left"/>
              <w:rPr>
                <w:rFonts w:eastAsia="Times New Roman"/>
              </w:rPr>
            </w:pPr>
            <w:r>
              <w:rPr>
                <w:rStyle w:val="Emphasis"/>
              </w:rPr>
              <w:t>Note:</w:t>
            </w:r>
          </w:p>
        </w:tc>
        <w:tc>
          <w:tcPr>
            <w:tcW w:w="0" w:type="auto"/>
            <w:vAlign w:val="center"/>
            <w:hideMark/>
          </w:tcPr>
          <w:p w14:paraId="5D985CAC" w14:textId="77777777" w:rsidR="009C0FEC" w:rsidRDefault="009C0FEC" w:rsidP="000E5E42">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4926EF10" w14:textId="076BA3CA" w:rsidR="005D2017" w:rsidRDefault="005D2017" w:rsidP="005D2017">
      <w:pPr>
        <w:ind w:firstLine="0"/>
      </w:pPr>
    </w:p>
    <w:p w14:paraId="3EDB582F" w14:textId="7FD2C6A8" w:rsidR="00565535" w:rsidRDefault="00565535">
      <w:pPr>
        <w:spacing w:line="240" w:lineRule="auto"/>
        <w:ind w:firstLine="0"/>
        <w:jc w:val="left"/>
      </w:pPr>
      <w:r>
        <w:br w:type="page"/>
      </w:r>
    </w:p>
    <w:p w14:paraId="5E7872EF" w14:textId="0D7D550E" w:rsidR="00AF5C18" w:rsidRDefault="00930217" w:rsidP="00AF5C18">
      <w:r>
        <w:lastRenderedPageBreak/>
        <w:fldChar w:fldCharType="begin"/>
      </w:r>
      <w:r>
        <w:instrText xml:space="preserve"> REF _Ref170052233 \h </w:instrText>
      </w:r>
      <w:r>
        <w:fldChar w:fldCharType="separate"/>
      </w:r>
      <w:r>
        <w:t xml:space="preserve">Table </w:t>
      </w:r>
      <w:r>
        <w:rPr>
          <w:noProof/>
        </w:rPr>
        <w:t>13</w:t>
      </w:r>
      <w:r>
        <w:fldChar w:fldCharType="end"/>
      </w:r>
      <w:r w:rsidR="00681DD4">
        <w:t xml:space="preserve"> </w:t>
      </w:r>
      <w:r w:rsidR="00AF5C18">
        <w:t xml:space="preserve">shows the results of the price volatility difference-in-difference regression. Price volatility (as measured by realized volatility) </w:t>
      </w:r>
      <w:r w:rsidR="00767205">
        <w:t>does not appear to be</w:t>
      </w:r>
      <w:r w:rsidR="00AF5C18">
        <w:t xml:space="preserve"> affected by the clearing mandate. During “normal” trading periods, </w:t>
      </w:r>
      <w:r w:rsidR="00767205">
        <w:t xml:space="preserve">the clearing mandate might not be as impactful as during periods of market stress. </w:t>
      </w:r>
      <w:r w:rsidR="00260ADF">
        <w:t>To</w:t>
      </w:r>
      <w:r w:rsidR="00767205">
        <w:t xml:space="preserve"> test whether the clearing mandate had a “calming effect” on US markets (as compared to C</w:t>
      </w:r>
      <w:r w:rsidR="00260ADF">
        <w:t>anadian</w:t>
      </w:r>
      <w:r w:rsidR="00767205">
        <w:t xml:space="preserve"> markets) I compare realized volatility around the time of the </w:t>
      </w:r>
      <w:r w:rsidR="00AF5C18">
        <w:t xml:space="preserve">(second) “Grexit” vote. Caution should be exercised when interpreting these results, as the “control group” (CAD contracts) have different exposure to the Greek economy than the “treatment” group. </w:t>
      </w:r>
      <w:r w:rsidR="00260ADF">
        <w:t xml:space="preserve">The referendum on the second Greek bailout package was announced on June 26 with the vote taking place on July 5. An alternative arrangement between Greece and the Eurozone was reached on July 13. Thus, the period between June 27 and July 13 might be taken as a period of enhanced market stress. </w:t>
      </w:r>
      <w:r w:rsidR="00260ADF">
        <w:fldChar w:fldCharType="begin"/>
      </w:r>
      <w:r w:rsidR="00260ADF">
        <w:instrText xml:space="preserve"> REF _Ref178619195 \h </w:instrText>
      </w:r>
      <w:r w:rsidR="00260ADF">
        <w:fldChar w:fldCharType="separate"/>
      </w:r>
      <w:r w:rsidR="00260ADF">
        <w:t xml:space="preserve">Figure </w:t>
      </w:r>
      <w:r w:rsidR="00260ADF">
        <w:rPr>
          <w:noProof/>
        </w:rPr>
        <w:t>9</w:t>
      </w:r>
      <w:r w:rsidR="00260ADF">
        <w:fldChar w:fldCharType="end"/>
      </w:r>
      <w:r w:rsidR="00260ADF">
        <w:t xml:space="preserve"> shows the realized volatility of USD and CAD interest rate swaps contracts between June 1 and July 31, with important dates marked. </w:t>
      </w:r>
      <w:r w:rsidR="00767205">
        <w:t xml:space="preserve">We do not observe any </w:t>
      </w:r>
      <w:r w:rsidR="00260ADF">
        <w:t xml:space="preserve">consistent pattern of volatility for either the US or Canadian markets. </w:t>
      </w:r>
      <w:r w:rsidR="00260ADF">
        <w:fldChar w:fldCharType="begin"/>
      </w:r>
      <w:r w:rsidR="00260ADF">
        <w:instrText xml:space="preserve"> REF _Ref178619310 \h </w:instrText>
      </w:r>
      <w:r w:rsidR="00260ADF">
        <w:fldChar w:fldCharType="separate"/>
      </w:r>
      <w:r w:rsidR="00260ADF">
        <w:t xml:space="preserve">Table </w:t>
      </w:r>
      <w:r w:rsidR="00260ADF">
        <w:rPr>
          <w:noProof/>
        </w:rPr>
        <w:t>14</w:t>
      </w:r>
      <w:r w:rsidR="00260ADF">
        <w:fldChar w:fldCharType="end"/>
      </w:r>
      <w:r w:rsidR="00260ADF">
        <w:t xml:space="preserve"> shows the results of a “diff-in-diff” using the post-June 26 time frame as the treatment period and using the US market as the treatment group</w:t>
      </w:r>
      <w:r w:rsidR="00767205">
        <w:t>.</w:t>
      </w:r>
      <w:r w:rsidR="00260ADF">
        <w:t xml:space="preserve"> There is no significant difference in volatility between US and Canadian contracts in either the pre- or post-treatment </w:t>
      </w:r>
      <w:proofErr w:type="gramStart"/>
      <w:r w:rsidR="00260ADF">
        <w:t>time period</w:t>
      </w:r>
      <w:proofErr w:type="gramEnd"/>
      <w:r w:rsidR="00260ADF">
        <w:t>.</w:t>
      </w:r>
    </w:p>
    <w:p w14:paraId="1B0B1E14" w14:textId="148DA841" w:rsidR="00930217" w:rsidRDefault="00930217">
      <w:pPr>
        <w:spacing w:line="240" w:lineRule="auto"/>
        <w:ind w:firstLine="0"/>
        <w:jc w:val="left"/>
      </w:pPr>
      <w:r>
        <w:br w:type="page"/>
      </w:r>
    </w:p>
    <w:p w14:paraId="3B0D8B38" w14:textId="0967D98F" w:rsidR="00930217" w:rsidRDefault="00930217" w:rsidP="00714654">
      <w:pPr>
        <w:pStyle w:val="Caption"/>
        <w:keepNext/>
        <w:jc w:val="center"/>
      </w:pPr>
      <w:bookmarkStart w:id="156" w:name="_Ref170052233"/>
      <w:r>
        <w:lastRenderedPageBreak/>
        <w:t xml:space="preserve">Table </w:t>
      </w:r>
      <w:r w:rsidR="00767205">
        <w:fldChar w:fldCharType="begin"/>
      </w:r>
      <w:r w:rsidR="00767205">
        <w:instrText xml:space="preserve"> SEQ Table \* ARABIC </w:instrText>
      </w:r>
      <w:r w:rsidR="00767205">
        <w:fldChar w:fldCharType="separate"/>
      </w:r>
      <w:r w:rsidR="00767205">
        <w:rPr>
          <w:noProof/>
        </w:rPr>
        <w:t>13</w:t>
      </w:r>
      <w:r w:rsidR="00767205">
        <w:rPr>
          <w:noProof/>
        </w:rPr>
        <w:fldChar w:fldCharType="end"/>
      </w:r>
      <w:bookmarkEnd w:id="156"/>
      <w:r>
        <w:rPr>
          <w:noProof/>
        </w:rPr>
        <w:t xml:space="preserve"> </w:t>
      </w:r>
      <w:r w:rsidR="00B5286A">
        <w:rPr>
          <w:noProof/>
        </w:rPr>
        <w:t>Volatility Difference in Differences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22"/>
        <w:gridCol w:w="3894"/>
      </w:tblGrid>
      <w:tr w:rsidR="00C8363A" w:rsidRPr="00C8363A" w14:paraId="10BFDBAB" w14:textId="77777777" w:rsidTr="00C8363A">
        <w:trPr>
          <w:tblCellSpacing w:w="15" w:type="dxa"/>
          <w:jc w:val="center"/>
        </w:trPr>
        <w:tc>
          <w:tcPr>
            <w:tcW w:w="0" w:type="auto"/>
            <w:gridSpan w:val="2"/>
            <w:tcBorders>
              <w:top w:val="nil"/>
              <w:left w:val="nil"/>
              <w:bottom w:val="nil"/>
              <w:right w:val="nil"/>
            </w:tcBorders>
            <w:vAlign w:val="center"/>
            <w:hideMark/>
          </w:tcPr>
          <w:p w14:paraId="306E40FC" w14:textId="0401061F" w:rsidR="00C8363A" w:rsidRPr="00C8363A" w:rsidRDefault="00C8363A" w:rsidP="00C8363A">
            <w:pPr>
              <w:ind w:firstLine="0"/>
              <w:jc w:val="center"/>
              <w:rPr>
                <w:noProof/>
                <w14:ligatures w14:val="standardContextual"/>
              </w:rPr>
            </w:pPr>
            <w:r w:rsidRPr="00C8363A">
              <w:rPr>
                <w:b/>
                <w:bCs/>
                <w:noProof/>
                <w14:ligatures w14:val="standardContextual"/>
              </w:rPr>
              <w:t xml:space="preserve">Volatility </w:t>
            </w:r>
            <w:r>
              <w:rPr>
                <w:b/>
                <w:bCs/>
                <w:noProof/>
                <w14:ligatures w14:val="standardContextual"/>
              </w:rPr>
              <w:t>Diff-in-Diff</w:t>
            </w:r>
          </w:p>
        </w:tc>
      </w:tr>
      <w:tr w:rsidR="00C8363A" w:rsidRPr="00C8363A" w14:paraId="59E76B6A" w14:textId="77777777" w:rsidTr="00C8363A">
        <w:trPr>
          <w:tblCellSpacing w:w="15" w:type="dxa"/>
          <w:jc w:val="center"/>
        </w:trPr>
        <w:tc>
          <w:tcPr>
            <w:tcW w:w="0" w:type="auto"/>
            <w:gridSpan w:val="2"/>
            <w:tcBorders>
              <w:bottom w:val="single" w:sz="6" w:space="0" w:color="000000"/>
            </w:tcBorders>
            <w:vAlign w:val="center"/>
            <w:hideMark/>
          </w:tcPr>
          <w:p w14:paraId="2B5AEA9E" w14:textId="77777777" w:rsidR="00C8363A" w:rsidRPr="00C8363A" w:rsidRDefault="00C8363A" w:rsidP="00C8363A">
            <w:pPr>
              <w:ind w:firstLine="0"/>
              <w:rPr>
                <w:noProof/>
                <w14:ligatures w14:val="standardContextual"/>
              </w:rPr>
            </w:pPr>
          </w:p>
        </w:tc>
      </w:tr>
      <w:tr w:rsidR="00C8363A" w:rsidRPr="00C8363A" w14:paraId="538CE117" w14:textId="77777777" w:rsidTr="00C8363A">
        <w:trPr>
          <w:tblCellSpacing w:w="15" w:type="dxa"/>
          <w:jc w:val="center"/>
        </w:trPr>
        <w:tc>
          <w:tcPr>
            <w:tcW w:w="0" w:type="auto"/>
            <w:vAlign w:val="center"/>
            <w:hideMark/>
          </w:tcPr>
          <w:p w14:paraId="1E10AE4E" w14:textId="77777777" w:rsidR="00C8363A" w:rsidRPr="00C8363A" w:rsidRDefault="00C8363A" w:rsidP="00C8363A">
            <w:pPr>
              <w:ind w:firstLine="0"/>
              <w:rPr>
                <w:noProof/>
                <w14:ligatures w14:val="standardContextual"/>
              </w:rPr>
            </w:pPr>
          </w:p>
        </w:tc>
        <w:tc>
          <w:tcPr>
            <w:tcW w:w="0" w:type="auto"/>
            <w:vAlign w:val="center"/>
            <w:hideMark/>
          </w:tcPr>
          <w:p w14:paraId="00FBB64A" w14:textId="77777777" w:rsidR="00C8363A" w:rsidRPr="00C8363A" w:rsidRDefault="00C8363A" w:rsidP="00C8363A">
            <w:pPr>
              <w:ind w:firstLine="0"/>
              <w:rPr>
                <w:noProof/>
                <w14:ligatures w14:val="standardContextual"/>
              </w:rPr>
            </w:pPr>
            <w:r w:rsidRPr="00C8363A">
              <w:rPr>
                <w:noProof/>
                <w14:ligatures w14:val="standardContextual"/>
              </w:rPr>
              <w:t>Dependent variable: Realized Volatility</w:t>
            </w:r>
          </w:p>
        </w:tc>
      </w:tr>
      <w:tr w:rsidR="00C8363A" w:rsidRPr="00C8363A" w14:paraId="23170DF2" w14:textId="77777777" w:rsidTr="00C8363A">
        <w:trPr>
          <w:tblCellSpacing w:w="15" w:type="dxa"/>
          <w:jc w:val="center"/>
        </w:trPr>
        <w:tc>
          <w:tcPr>
            <w:tcW w:w="0" w:type="auto"/>
            <w:vAlign w:val="center"/>
            <w:hideMark/>
          </w:tcPr>
          <w:p w14:paraId="5EA40FA3" w14:textId="77777777" w:rsidR="00C8363A" w:rsidRPr="00C8363A" w:rsidRDefault="00C8363A" w:rsidP="00C8363A">
            <w:pPr>
              <w:ind w:firstLine="0"/>
              <w:rPr>
                <w:noProof/>
                <w14:ligatures w14:val="standardContextual"/>
              </w:rPr>
            </w:pPr>
          </w:p>
        </w:tc>
        <w:tc>
          <w:tcPr>
            <w:tcW w:w="0" w:type="auto"/>
            <w:tcBorders>
              <w:bottom w:val="single" w:sz="6" w:space="0" w:color="000000"/>
            </w:tcBorders>
            <w:vAlign w:val="center"/>
            <w:hideMark/>
          </w:tcPr>
          <w:p w14:paraId="56F8D52D" w14:textId="77777777" w:rsidR="00C8363A" w:rsidRPr="00C8363A" w:rsidRDefault="00C8363A" w:rsidP="00C8363A">
            <w:pPr>
              <w:ind w:firstLine="0"/>
              <w:rPr>
                <w:noProof/>
                <w14:ligatures w14:val="standardContextual"/>
              </w:rPr>
            </w:pPr>
          </w:p>
        </w:tc>
      </w:tr>
      <w:tr w:rsidR="00C8363A" w:rsidRPr="00C8363A" w14:paraId="05D73747" w14:textId="77777777" w:rsidTr="00C8363A">
        <w:trPr>
          <w:tblCellSpacing w:w="15" w:type="dxa"/>
          <w:jc w:val="center"/>
        </w:trPr>
        <w:tc>
          <w:tcPr>
            <w:tcW w:w="0" w:type="auto"/>
            <w:gridSpan w:val="2"/>
            <w:tcBorders>
              <w:bottom w:val="single" w:sz="6" w:space="0" w:color="000000"/>
            </w:tcBorders>
            <w:vAlign w:val="center"/>
            <w:hideMark/>
          </w:tcPr>
          <w:p w14:paraId="467EB449" w14:textId="77777777" w:rsidR="00C8363A" w:rsidRPr="00C8363A" w:rsidRDefault="00C8363A" w:rsidP="00C8363A">
            <w:pPr>
              <w:ind w:firstLine="0"/>
              <w:rPr>
                <w:noProof/>
                <w14:ligatures w14:val="standardContextual"/>
              </w:rPr>
            </w:pPr>
          </w:p>
        </w:tc>
      </w:tr>
      <w:tr w:rsidR="00C8363A" w:rsidRPr="00C8363A" w14:paraId="1DE64B87" w14:textId="77777777" w:rsidTr="00C8363A">
        <w:trPr>
          <w:tblCellSpacing w:w="15" w:type="dxa"/>
          <w:jc w:val="center"/>
        </w:trPr>
        <w:tc>
          <w:tcPr>
            <w:tcW w:w="0" w:type="auto"/>
            <w:vAlign w:val="center"/>
            <w:hideMark/>
          </w:tcPr>
          <w:p w14:paraId="2C7061B5" w14:textId="77777777" w:rsidR="00C8363A" w:rsidRPr="00C8363A" w:rsidRDefault="00C8363A" w:rsidP="00C8363A">
            <w:pPr>
              <w:ind w:firstLine="0"/>
              <w:rPr>
                <w:noProof/>
                <w14:ligatures w14:val="standardContextual"/>
              </w:rPr>
            </w:pPr>
            <w:r w:rsidRPr="00C8363A">
              <w:rPr>
                <w:noProof/>
                <w14:ligatures w14:val="standardContextual"/>
              </w:rPr>
              <w:t>Group</w:t>
            </w:r>
          </w:p>
        </w:tc>
        <w:tc>
          <w:tcPr>
            <w:tcW w:w="0" w:type="auto"/>
            <w:vAlign w:val="center"/>
            <w:hideMark/>
          </w:tcPr>
          <w:p w14:paraId="6E611818" w14:textId="77777777" w:rsidR="00C8363A" w:rsidRPr="00C8363A" w:rsidRDefault="00C8363A" w:rsidP="00C8363A">
            <w:pPr>
              <w:ind w:firstLine="0"/>
              <w:rPr>
                <w:noProof/>
                <w14:ligatures w14:val="standardContextual"/>
              </w:rPr>
            </w:pPr>
            <w:r w:rsidRPr="00C8363A">
              <w:rPr>
                <w:noProof/>
                <w14:ligatures w14:val="standardContextual"/>
              </w:rPr>
              <w:t>0.1733</w:t>
            </w:r>
            <w:r w:rsidRPr="00C8363A">
              <w:rPr>
                <w:noProof/>
                <w:vertAlign w:val="superscript"/>
                <w14:ligatures w14:val="standardContextual"/>
              </w:rPr>
              <w:t>***</w:t>
            </w:r>
          </w:p>
        </w:tc>
      </w:tr>
      <w:tr w:rsidR="00C8363A" w:rsidRPr="00C8363A" w14:paraId="1E390B81" w14:textId="77777777" w:rsidTr="00C8363A">
        <w:trPr>
          <w:tblCellSpacing w:w="15" w:type="dxa"/>
          <w:jc w:val="center"/>
        </w:trPr>
        <w:tc>
          <w:tcPr>
            <w:tcW w:w="0" w:type="auto"/>
            <w:vAlign w:val="center"/>
            <w:hideMark/>
          </w:tcPr>
          <w:p w14:paraId="26EC48CB" w14:textId="77777777" w:rsidR="00C8363A" w:rsidRPr="00C8363A" w:rsidRDefault="00C8363A" w:rsidP="00C8363A">
            <w:pPr>
              <w:ind w:firstLine="0"/>
              <w:rPr>
                <w:noProof/>
                <w14:ligatures w14:val="standardContextual"/>
              </w:rPr>
            </w:pPr>
          </w:p>
        </w:tc>
        <w:tc>
          <w:tcPr>
            <w:tcW w:w="0" w:type="auto"/>
            <w:vAlign w:val="center"/>
            <w:hideMark/>
          </w:tcPr>
          <w:p w14:paraId="51B169EA" w14:textId="77777777" w:rsidR="00C8363A" w:rsidRPr="00C8363A" w:rsidRDefault="00C8363A" w:rsidP="00C8363A">
            <w:pPr>
              <w:ind w:firstLine="0"/>
              <w:rPr>
                <w:noProof/>
                <w14:ligatures w14:val="standardContextual"/>
              </w:rPr>
            </w:pPr>
            <w:r w:rsidRPr="00C8363A">
              <w:rPr>
                <w:noProof/>
                <w14:ligatures w14:val="standardContextual"/>
              </w:rPr>
              <w:t>(0.0277)</w:t>
            </w:r>
          </w:p>
        </w:tc>
      </w:tr>
      <w:tr w:rsidR="00C8363A" w:rsidRPr="00C8363A" w14:paraId="7E3CE713" w14:textId="77777777" w:rsidTr="00C8363A">
        <w:trPr>
          <w:tblCellSpacing w:w="15" w:type="dxa"/>
          <w:jc w:val="center"/>
        </w:trPr>
        <w:tc>
          <w:tcPr>
            <w:tcW w:w="0" w:type="auto"/>
            <w:vAlign w:val="center"/>
            <w:hideMark/>
          </w:tcPr>
          <w:p w14:paraId="0D7B1102" w14:textId="77777777" w:rsidR="00C8363A" w:rsidRPr="00C8363A" w:rsidRDefault="00C8363A" w:rsidP="00C8363A">
            <w:pPr>
              <w:ind w:firstLine="0"/>
              <w:rPr>
                <w:noProof/>
                <w14:ligatures w14:val="standardContextual"/>
              </w:rPr>
            </w:pPr>
            <w:r w:rsidRPr="00C8363A">
              <w:rPr>
                <w:noProof/>
                <w14:ligatures w14:val="standardContextual"/>
              </w:rPr>
              <w:t>Period</w:t>
            </w:r>
          </w:p>
        </w:tc>
        <w:tc>
          <w:tcPr>
            <w:tcW w:w="0" w:type="auto"/>
            <w:vAlign w:val="center"/>
            <w:hideMark/>
          </w:tcPr>
          <w:p w14:paraId="45483598" w14:textId="77777777" w:rsidR="00C8363A" w:rsidRPr="00C8363A" w:rsidRDefault="00C8363A" w:rsidP="00C8363A">
            <w:pPr>
              <w:ind w:firstLine="0"/>
              <w:rPr>
                <w:noProof/>
                <w14:ligatures w14:val="standardContextual"/>
              </w:rPr>
            </w:pPr>
            <w:r w:rsidRPr="00C8363A">
              <w:rPr>
                <w:noProof/>
                <w14:ligatures w14:val="standardContextual"/>
              </w:rPr>
              <w:t>0.0029</w:t>
            </w:r>
          </w:p>
        </w:tc>
      </w:tr>
      <w:tr w:rsidR="00C8363A" w:rsidRPr="00C8363A" w14:paraId="41523B5A" w14:textId="77777777" w:rsidTr="00C8363A">
        <w:trPr>
          <w:tblCellSpacing w:w="15" w:type="dxa"/>
          <w:jc w:val="center"/>
        </w:trPr>
        <w:tc>
          <w:tcPr>
            <w:tcW w:w="0" w:type="auto"/>
            <w:vAlign w:val="center"/>
            <w:hideMark/>
          </w:tcPr>
          <w:p w14:paraId="0179C276" w14:textId="77777777" w:rsidR="00C8363A" w:rsidRPr="00C8363A" w:rsidRDefault="00C8363A" w:rsidP="00C8363A">
            <w:pPr>
              <w:ind w:firstLine="0"/>
              <w:rPr>
                <w:noProof/>
                <w14:ligatures w14:val="standardContextual"/>
              </w:rPr>
            </w:pPr>
          </w:p>
        </w:tc>
        <w:tc>
          <w:tcPr>
            <w:tcW w:w="0" w:type="auto"/>
            <w:vAlign w:val="center"/>
            <w:hideMark/>
          </w:tcPr>
          <w:p w14:paraId="3725D467" w14:textId="77777777" w:rsidR="00C8363A" w:rsidRPr="00C8363A" w:rsidRDefault="00C8363A" w:rsidP="00C8363A">
            <w:pPr>
              <w:ind w:firstLine="0"/>
              <w:rPr>
                <w:noProof/>
                <w14:ligatures w14:val="standardContextual"/>
              </w:rPr>
            </w:pPr>
            <w:r w:rsidRPr="00C8363A">
              <w:rPr>
                <w:noProof/>
                <w14:ligatures w14:val="standardContextual"/>
              </w:rPr>
              <w:t>(0.0347)</w:t>
            </w:r>
          </w:p>
        </w:tc>
      </w:tr>
      <w:tr w:rsidR="00C8363A" w:rsidRPr="00C8363A" w14:paraId="0260B6B4" w14:textId="77777777" w:rsidTr="00C8363A">
        <w:trPr>
          <w:tblCellSpacing w:w="15" w:type="dxa"/>
          <w:jc w:val="center"/>
        </w:trPr>
        <w:tc>
          <w:tcPr>
            <w:tcW w:w="0" w:type="auto"/>
            <w:vAlign w:val="center"/>
            <w:hideMark/>
          </w:tcPr>
          <w:p w14:paraId="0ABBB906" w14:textId="77777777" w:rsidR="00C8363A" w:rsidRPr="00C8363A" w:rsidRDefault="00C8363A" w:rsidP="00C8363A">
            <w:pPr>
              <w:ind w:firstLine="0"/>
              <w:rPr>
                <w:noProof/>
                <w14:ligatures w14:val="standardContextual"/>
              </w:rPr>
            </w:pPr>
            <w:r w:rsidRPr="00C8363A">
              <w:rPr>
                <w:noProof/>
                <w14:ligatures w14:val="standardContextual"/>
              </w:rPr>
              <w:t>Group * Period</w:t>
            </w:r>
          </w:p>
        </w:tc>
        <w:tc>
          <w:tcPr>
            <w:tcW w:w="0" w:type="auto"/>
            <w:vAlign w:val="center"/>
            <w:hideMark/>
          </w:tcPr>
          <w:p w14:paraId="5EB5E00A" w14:textId="77777777" w:rsidR="00C8363A" w:rsidRPr="00C8363A" w:rsidRDefault="00C8363A" w:rsidP="00C8363A">
            <w:pPr>
              <w:ind w:firstLine="0"/>
              <w:rPr>
                <w:noProof/>
                <w14:ligatures w14:val="standardContextual"/>
              </w:rPr>
            </w:pPr>
            <w:r w:rsidRPr="00C8363A">
              <w:rPr>
                <w:noProof/>
                <w14:ligatures w14:val="standardContextual"/>
              </w:rPr>
              <w:t>0.0016</w:t>
            </w:r>
          </w:p>
        </w:tc>
      </w:tr>
      <w:tr w:rsidR="00C8363A" w:rsidRPr="00C8363A" w14:paraId="03AAE278" w14:textId="77777777" w:rsidTr="00C8363A">
        <w:trPr>
          <w:tblCellSpacing w:w="15" w:type="dxa"/>
          <w:jc w:val="center"/>
        </w:trPr>
        <w:tc>
          <w:tcPr>
            <w:tcW w:w="0" w:type="auto"/>
            <w:vAlign w:val="center"/>
            <w:hideMark/>
          </w:tcPr>
          <w:p w14:paraId="534DCD6A" w14:textId="77777777" w:rsidR="00C8363A" w:rsidRPr="00C8363A" w:rsidRDefault="00C8363A" w:rsidP="00C8363A">
            <w:pPr>
              <w:ind w:firstLine="0"/>
              <w:rPr>
                <w:noProof/>
                <w14:ligatures w14:val="standardContextual"/>
              </w:rPr>
            </w:pPr>
          </w:p>
        </w:tc>
        <w:tc>
          <w:tcPr>
            <w:tcW w:w="0" w:type="auto"/>
            <w:vAlign w:val="center"/>
            <w:hideMark/>
          </w:tcPr>
          <w:p w14:paraId="6ACE33EC" w14:textId="77777777" w:rsidR="00C8363A" w:rsidRPr="00C8363A" w:rsidRDefault="00C8363A" w:rsidP="00C8363A">
            <w:pPr>
              <w:ind w:firstLine="0"/>
              <w:rPr>
                <w:noProof/>
                <w14:ligatures w14:val="standardContextual"/>
              </w:rPr>
            </w:pPr>
            <w:r w:rsidRPr="00C8363A">
              <w:rPr>
                <w:noProof/>
                <w14:ligatures w14:val="standardContextual"/>
              </w:rPr>
              <w:t>(0.0391)</w:t>
            </w:r>
          </w:p>
        </w:tc>
      </w:tr>
      <w:tr w:rsidR="00C8363A" w:rsidRPr="00C8363A" w14:paraId="7058DD98" w14:textId="77777777" w:rsidTr="00C8363A">
        <w:trPr>
          <w:tblCellSpacing w:w="15" w:type="dxa"/>
          <w:jc w:val="center"/>
        </w:trPr>
        <w:tc>
          <w:tcPr>
            <w:tcW w:w="0" w:type="auto"/>
            <w:vAlign w:val="center"/>
            <w:hideMark/>
          </w:tcPr>
          <w:p w14:paraId="4DBEC120" w14:textId="77777777" w:rsidR="00C8363A" w:rsidRPr="00C8363A" w:rsidRDefault="00C8363A" w:rsidP="00C8363A">
            <w:pPr>
              <w:ind w:firstLine="0"/>
              <w:rPr>
                <w:noProof/>
                <w14:ligatures w14:val="standardContextual"/>
              </w:rPr>
            </w:pPr>
            <w:r w:rsidRPr="00C8363A">
              <w:rPr>
                <w:noProof/>
                <w14:ligatures w14:val="standardContextual"/>
              </w:rPr>
              <w:t>Constant</w:t>
            </w:r>
          </w:p>
        </w:tc>
        <w:tc>
          <w:tcPr>
            <w:tcW w:w="0" w:type="auto"/>
            <w:vAlign w:val="center"/>
            <w:hideMark/>
          </w:tcPr>
          <w:p w14:paraId="2A03D6EC" w14:textId="77777777" w:rsidR="00C8363A" w:rsidRPr="00C8363A" w:rsidRDefault="00C8363A" w:rsidP="00C8363A">
            <w:pPr>
              <w:ind w:firstLine="0"/>
              <w:rPr>
                <w:noProof/>
                <w14:ligatures w14:val="standardContextual"/>
              </w:rPr>
            </w:pPr>
            <w:r w:rsidRPr="00C8363A">
              <w:rPr>
                <w:noProof/>
                <w14:ligatures w14:val="standardContextual"/>
              </w:rPr>
              <w:t>0.0277</w:t>
            </w:r>
          </w:p>
        </w:tc>
      </w:tr>
      <w:tr w:rsidR="00C8363A" w:rsidRPr="00C8363A" w14:paraId="34899E96" w14:textId="77777777" w:rsidTr="00C8363A">
        <w:trPr>
          <w:tblCellSpacing w:w="15" w:type="dxa"/>
          <w:jc w:val="center"/>
        </w:trPr>
        <w:tc>
          <w:tcPr>
            <w:tcW w:w="0" w:type="auto"/>
            <w:vAlign w:val="center"/>
            <w:hideMark/>
          </w:tcPr>
          <w:p w14:paraId="1C3A0376" w14:textId="77777777" w:rsidR="00C8363A" w:rsidRPr="00C8363A" w:rsidRDefault="00C8363A" w:rsidP="00C8363A">
            <w:pPr>
              <w:ind w:firstLine="0"/>
              <w:rPr>
                <w:noProof/>
                <w14:ligatures w14:val="standardContextual"/>
              </w:rPr>
            </w:pPr>
          </w:p>
        </w:tc>
        <w:tc>
          <w:tcPr>
            <w:tcW w:w="0" w:type="auto"/>
            <w:vAlign w:val="center"/>
            <w:hideMark/>
          </w:tcPr>
          <w:p w14:paraId="78A38747" w14:textId="77777777" w:rsidR="00C8363A" w:rsidRPr="00C8363A" w:rsidRDefault="00C8363A" w:rsidP="00C8363A">
            <w:pPr>
              <w:ind w:firstLine="0"/>
              <w:rPr>
                <w:noProof/>
                <w14:ligatures w14:val="standardContextual"/>
              </w:rPr>
            </w:pPr>
            <w:r w:rsidRPr="00C8363A">
              <w:rPr>
                <w:noProof/>
                <w14:ligatures w14:val="standardContextual"/>
              </w:rPr>
              <w:t>(0.0245)</w:t>
            </w:r>
          </w:p>
        </w:tc>
      </w:tr>
      <w:tr w:rsidR="00C8363A" w:rsidRPr="00C8363A" w14:paraId="7125A008" w14:textId="77777777" w:rsidTr="00C8363A">
        <w:trPr>
          <w:tblCellSpacing w:w="15" w:type="dxa"/>
          <w:jc w:val="center"/>
        </w:trPr>
        <w:tc>
          <w:tcPr>
            <w:tcW w:w="0" w:type="auto"/>
            <w:gridSpan w:val="2"/>
            <w:tcBorders>
              <w:bottom w:val="single" w:sz="6" w:space="0" w:color="000000"/>
            </w:tcBorders>
            <w:vAlign w:val="center"/>
            <w:hideMark/>
          </w:tcPr>
          <w:p w14:paraId="1E95BAA2" w14:textId="77777777" w:rsidR="00C8363A" w:rsidRPr="00C8363A" w:rsidRDefault="00C8363A" w:rsidP="00C8363A">
            <w:pPr>
              <w:ind w:firstLine="0"/>
              <w:rPr>
                <w:noProof/>
                <w14:ligatures w14:val="standardContextual"/>
              </w:rPr>
            </w:pPr>
          </w:p>
        </w:tc>
      </w:tr>
      <w:tr w:rsidR="00C8363A" w:rsidRPr="00C8363A" w14:paraId="5E2FDE70" w14:textId="77777777" w:rsidTr="00C8363A">
        <w:trPr>
          <w:tblCellSpacing w:w="15" w:type="dxa"/>
          <w:jc w:val="center"/>
        </w:trPr>
        <w:tc>
          <w:tcPr>
            <w:tcW w:w="0" w:type="auto"/>
            <w:vAlign w:val="center"/>
            <w:hideMark/>
          </w:tcPr>
          <w:p w14:paraId="4B79422D" w14:textId="77777777" w:rsidR="00C8363A" w:rsidRPr="00C8363A" w:rsidRDefault="00C8363A" w:rsidP="00C8363A">
            <w:pPr>
              <w:ind w:firstLine="0"/>
              <w:rPr>
                <w:noProof/>
                <w14:ligatures w14:val="standardContextual"/>
              </w:rPr>
            </w:pPr>
            <w:r w:rsidRPr="00C8363A">
              <w:rPr>
                <w:noProof/>
                <w14:ligatures w14:val="standardContextual"/>
              </w:rPr>
              <w:t>Observations</w:t>
            </w:r>
          </w:p>
        </w:tc>
        <w:tc>
          <w:tcPr>
            <w:tcW w:w="0" w:type="auto"/>
            <w:vAlign w:val="center"/>
            <w:hideMark/>
          </w:tcPr>
          <w:p w14:paraId="05EC8826" w14:textId="77777777" w:rsidR="00C8363A" w:rsidRPr="00C8363A" w:rsidRDefault="00C8363A" w:rsidP="00C8363A">
            <w:pPr>
              <w:ind w:firstLine="0"/>
              <w:rPr>
                <w:noProof/>
                <w14:ligatures w14:val="standardContextual"/>
              </w:rPr>
            </w:pPr>
            <w:r w:rsidRPr="00C8363A">
              <w:rPr>
                <w:noProof/>
                <w14:ligatures w14:val="standardContextual"/>
              </w:rPr>
              <w:t>861</w:t>
            </w:r>
          </w:p>
        </w:tc>
      </w:tr>
      <w:tr w:rsidR="00C8363A" w:rsidRPr="00C8363A" w14:paraId="0B183C72" w14:textId="77777777" w:rsidTr="00C8363A">
        <w:trPr>
          <w:tblCellSpacing w:w="15" w:type="dxa"/>
          <w:jc w:val="center"/>
        </w:trPr>
        <w:tc>
          <w:tcPr>
            <w:tcW w:w="0" w:type="auto"/>
            <w:vAlign w:val="center"/>
            <w:hideMark/>
          </w:tcPr>
          <w:p w14:paraId="6D755736" w14:textId="77777777" w:rsidR="00C8363A" w:rsidRPr="00C8363A" w:rsidRDefault="00C8363A" w:rsidP="00C8363A">
            <w:pPr>
              <w:ind w:firstLine="0"/>
              <w:rPr>
                <w:noProof/>
                <w14:ligatures w14:val="standardContextual"/>
              </w:rPr>
            </w:pPr>
            <w:r w:rsidRPr="00C8363A">
              <w:rPr>
                <w:noProof/>
                <w14:ligatures w14:val="standardContextual"/>
              </w:rPr>
              <w:t>R</w:t>
            </w:r>
            <w:r w:rsidRPr="00C8363A">
              <w:rPr>
                <w:noProof/>
                <w:vertAlign w:val="superscript"/>
                <w14:ligatures w14:val="standardContextual"/>
              </w:rPr>
              <w:t>2</w:t>
            </w:r>
          </w:p>
        </w:tc>
        <w:tc>
          <w:tcPr>
            <w:tcW w:w="0" w:type="auto"/>
            <w:vAlign w:val="center"/>
            <w:hideMark/>
          </w:tcPr>
          <w:p w14:paraId="499F9B5E" w14:textId="77777777" w:rsidR="00C8363A" w:rsidRPr="00C8363A" w:rsidRDefault="00C8363A" w:rsidP="00C8363A">
            <w:pPr>
              <w:ind w:firstLine="0"/>
              <w:rPr>
                <w:noProof/>
                <w14:ligatures w14:val="standardContextual"/>
              </w:rPr>
            </w:pPr>
            <w:r w:rsidRPr="00C8363A">
              <w:rPr>
                <w:noProof/>
                <w14:ligatures w14:val="standardContextual"/>
              </w:rPr>
              <w:t>0.0849</w:t>
            </w:r>
          </w:p>
        </w:tc>
      </w:tr>
      <w:tr w:rsidR="00C8363A" w:rsidRPr="00C8363A" w14:paraId="554077A6" w14:textId="77777777" w:rsidTr="00C8363A">
        <w:trPr>
          <w:tblCellSpacing w:w="15" w:type="dxa"/>
          <w:jc w:val="center"/>
        </w:trPr>
        <w:tc>
          <w:tcPr>
            <w:tcW w:w="0" w:type="auto"/>
            <w:vAlign w:val="center"/>
            <w:hideMark/>
          </w:tcPr>
          <w:p w14:paraId="3BD385FB" w14:textId="77777777" w:rsidR="00C8363A" w:rsidRPr="00C8363A" w:rsidRDefault="00C8363A" w:rsidP="00C8363A">
            <w:pPr>
              <w:ind w:firstLine="0"/>
              <w:rPr>
                <w:noProof/>
                <w14:ligatures w14:val="standardContextual"/>
              </w:rPr>
            </w:pPr>
            <w:r w:rsidRPr="00C8363A">
              <w:rPr>
                <w:noProof/>
                <w14:ligatures w14:val="standardContextual"/>
              </w:rPr>
              <w:t>Adjusted R</w:t>
            </w:r>
            <w:r w:rsidRPr="00C8363A">
              <w:rPr>
                <w:noProof/>
                <w:vertAlign w:val="superscript"/>
                <w14:ligatures w14:val="standardContextual"/>
              </w:rPr>
              <w:t>2</w:t>
            </w:r>
          </w:p>
        </w:tc>
        <w:tc>
          <w:tcPr>
            <w:tcW w:w="0" w:type="auto"/>
            <w:vAlign w:val="center"/>
            <w:hideMark/>
          </w:tcPr>
          <w:p w14:paraId="3CC7BA3D" w14:textId="77777777" w:rsidR="00C8363A" w:rsidRPr="00C8363A" w:rsidRDefault="00C8363A" w:rsidP="00C8363A">
            <w:pPr>
              <w:ind w:firstLine="0"/>
              <w:rPr>
                <w:noProof/>
                <w14:ligatures w14:val="standardContextual"/>
              </w:rPr>
            </w:pPr>
            <w:r w:rsidRPr="00C8363A">
              <w:rPr>
                <w:noProof/>
                <w14:ligatures w14:val="standardContextual"/>
              </w:rPr>
              <w:t>0.0817</w:t>
            </w:r>
          </w:p>
        </w:tc>
      </w:tr>
      <w:tr w:rsidR="00C8363A" w:rsidRPr="00C8363A" w14:paraId="710E39B3" w14:textId="77777777" w:rsidTr="00C8363A">
        <w:trPr>
          <w:tblCellSpacing w:w="15" w:type="dxa"/>
          <w:jc w:val="center"/>
        </w:trPr>
        <w:tc>
          <w:tcPr>
            <w:tcW w:w="0" w:type="auto"/>
            <w:vAlign w:val="center"/>
            <w:hideMark/>
          </w:tcPr>
          <w:p w14:paraId="253AEBB4" w14:textId="77777777" w:rsidR="00C8363A" w:rsidRPr="00C8363A" w:rsidRDefault="00C8363A" w:rsidP="00C8363A">
            <w:pPr>
              <w:ind w:firstLine="0"/>
              <w:rPr>
                <w:noProof/>
                <w14:ligatures w14:val="standardContextual"/>
              </w:rPr>
            </w:pPr>
            <w:r w:rsidRPr="00C8363A">
              <w:rPr>
                <w:noProof/>
                <w14:ligatures w14:val="standardContextual"/>
              </w:rPr>
              <w:t>Residual Std. Error</w:t>
            </w:r>
          </w:p>
        </w:tc>
        <w:tc>
          <w:tcPr>
            <w:tcW w:w="0" w:type="auto"/>
            <w:vAlign w:val="center"/>
            <w:hideMark/>
          </w:tcPr>
          <w:p w14:paraId="60712E68" w14:textId="77777777" w:rsidR="00C8363A" w:rsidRPr="00C8363A" w:rsidRDefault="00C8363A" w:rsidP="00C8363A">
            <w:pPr>
              <w:ind w:firstLine="0"/>
              <w:rPr>
                <w:noProof/>
                <w14:ligatures w14:val="standardContextual"/>
              </w:rPr>
            </w:pPr>
            <w:r w:rsidRPr="00C8363A">
              <w:rPr>
                <w:noProof/>
                <w14:ligatures w14:val="standardContextual"/>
              </w:rPr>
              <w:t>0.2346 (df = 857)</w:t>
            </w:r>
          </w:p>
        </w:tc>
      </w:tr>
      <w:tr w:rsidR="00C8363A" w:rsidRPr="00C8363A" w14:paraId="02C9260D" w14:textId="77777777" w:rsidTr="00C8363A">
        <w:trPr>
          <w:tblCellSpacing w:w="15" w:type="dxa"/>
          <w:jc w:val="center"/>
        </w:trPr>
        <w:tc>
          <w:tcPr>
            <w:tcW w:w="0" w:type="auto"/>
            <w:vAlign w:val="center"/>
            <w:hideMark/>
          </w:tcPr>
          <w:p w14:paraId="49C873C6" w14:textId="77777777" w:rsidR="00C8363A" w:rsidRPr="00C8363A" w:rsidRDefault="00C8363A" w:rsidP="00C8363A">
            <w:pPr>
              <w:ind w:firstLine="0"/>
              <w:rPr>
                <w:noProof/>
                <w14:ligatures w14:val="standardContextual"/>
              </w:rPr>
            </w:pPr>
            <w:r w:rsidRPr="00C8363A">
              <w:rPr>
                <w:noProof/>
                <w14:ligatures w14:val="standardContextual"/>
              </w:rPr>
              <w:t>F Statistic</w:t>
            </w:r>
          </w:p>
        </w:tc>
        <w:tc>
          <w:tcPr>
            <w:tcW w:w="0" w:type="auto"/>
            <w:vAlign w:val="center"/>
            <w:hideMark/>
          </w:tcPr>
          <w:p w14:paraId="2A0E546A" w14:textId="77777777" w:rsidR="00C8363A" w:rsidRPr="00C8363A" w:rsidRDefault="00C8363A" w:rsidP="00C8363A">
            <w:pPr>
              <w:ind w:firstLine="0"/>
              <w:rPr>
                <w:noProof/>
                <w14:ligatures w14:val="standardContextual"/>
              </w:rPr>
            </w:pPr>
            <w:r w:rsidRPr="00C8363A">
              <w:rPr>
                <w:noProof/>
                <w14:ligatures w14:val="standardContextual"/>
              </w:rPr>
              <w:t>26.5000</w:t>
            </w:r>
            <w:r w:rsidRPr="00C8363A">
              <w:rPr>
                <w:noProof/>
                <w:vertAlign w:val="superscript"/>
                <w14:ligatures w14:val="standardContextual"/>
              </w:rPr>
              <w:t>***</w:t>
            </w:r>
            <w:r w:rsidRPr="00C8363A">
              <w:rPr>
                <w:noProof/>
                <w14:ligatures w14:val="standardContextual"/>
              </w:rPr>
              <w:t xml:space="preserve"> (df = 3; 857)</w:t>
            </w:r>
          </w:p>
        </w:tc>
      </w:tr>
      <w:tr w:rsidR="00C8363A" w:rsidRPr="00C8363A" w14:paraId="27359822" w14:textId="77777777" w:rsidTr="00C8363A">
        <w:trPr>
          <w:tblCellSpacing w:w="15" w:type="dxa"/>
          <w:jc w:val="center"/>
        </w:trPr>
        <w:tc>
          <w:tcPr>
            <w:tcW w:w="0" w:type="auto"/>
            <w:gridSpan w:val="2"/>
            <w:tcBorders>
              <w:bottom w:val="single" w:sz="6" w:space="0" w:color="000000"/>
            </w:tcBorders>
            <w:vAlign w:val="center"/>
            <w:hideMark/>
          </w:tcPr>
          <w:p w14:paraId="79C57565" w14:textId="77777777" w:rsidR="00C8363A" w:rsidRPr="00C8363A" w:rsidRDefault="00C8363A" w:rsidP="00C8363A">
            <w:pPr>
              <w:ind w:firstLine="0"/>
              <w:rPr>
                <w:noProof/>
                <w14:ligatures w14:val="standardContextual"/>
              </w:rPr>
            </w:pPr>
          </w:p>
        </w:tc>
      </w:tr>
      <w:tr w:rsidR="00C8363A" w:rsidRPr="00C8363A" w14:paraId="1E60B9C9" w14:textId="77777777" w:rsidTr="00C8363A">
        <w:trPr>
          <w:tblCellSpacing w:w="15" w:type="dxa"/>
          <w:jc w:val="center"/>
        </w:trPr>
        <w:tc>
          <w:tcPr>
            <w:tcW w:w="0" w:type="auto"/>
            <w:vAlign w:val="center"/>
            <w:hideMark/>
          </w:tcPr>
          <w:p w14:paraId="4E1A2518" w14:textId="77777777" w:rsidR="00C8363A" w:rsidRPr="00C8363A" w:rsidRDefault="00C8363A" w:rsidP="00C8363A">
            <w:pPr>
              <w:ind w:firstLine="0"/>
              <w:rPr>
                <w:noProof/>
                <w14:ligatures w14:val="standardContextual"/>
              </w:rPr>
            </w:pPr>
            <w:r w:rsidRPr="00C8363A">
              <w:rPr>
                <w:i/>
                <w:iCs/>
                <w:noProof/>
                <w14:ligatures w14:val="standardContextual"/>
              </w:rPr>
              <w:t>Note:</w:t>
            </w:r>
          </w:p>
        </w:tc>
        <w:tc>
          <w:tcPr>
            <w:tcW w:w="0" w:type="auto"/>
            <w:vAlign w:val="center"/>
            <w:hideMark/>
          </w:tcPr>
          <w:p w14:paraId="5C0DF444" w14:textId="77777777" w:rsidR="00C8363A" w:rsidRPr="00C8363A" w:rsidRDefault="00C8363A" w:rsidP="00C8363A">
            <w:pPr>
              <w:ind w:firstLine="0"/>
              <w:rPr>
                <w:noProof/>
                <w14:ligatures w14:val="standardContextual"/>
              </w:rPr>
            </w:pPr>
            <w:r w:rsidRPr="00C8363A">
              <w:rPr>
                <w:noProof/>
                <w:vertAlign w:val="superscript"/>
                <w14:ligatures w14:val="standardContextual"/>
              </w:rPr>
              <w:t>*</w:t>
            </w:r>
            <w:r w:rsidRPr="00C8363A">
              <w:rPr>
                <w:noProof/>
                <w14:ligatures w14:val="standardContextual"/>
              </w:rPr>
              <w:t xml:space="preserve">p&lt;0.1; </w:t>
            </w:r>
            <w:r w:rsidRPr="00C8363A">
              <w:rPr>
                <w:noProof/>
                <w:vertAlign w:val="superscript"/>
                <w14:ligatures w14:val="standardContextual"/>
              </w:rPr>
              <w:t>**</w:t>
            </w:r>
            <w:r w:rsidRPr="00C8363A">
              <w:rPr>
                <w:noProof/>
                <w14:ligatures w14:val="standardContextual"/>
              </w:rPr>
              <w:t xml:space="preserve">p&lt;0.05; </w:t>
            </w:r>
            <w:r w:rsidRPr="00C8363A">
              <w:rPr>
                <w:noProof/>
                <w:vertAlign w:val="superscript"/>
                <w14:ligatures w14:val="standardContextual"/>
              </w:rPr>
              <w:t>***</w:t>
            </w:r>
            <w:r w:rsidRPr="00C8363A">
              <w:rPr>
                <w:noProof/>
                <w14:ligatures w14:val="standardContextual"/>
              </w:rPr>
              <w:t>p&lt;0.01</w:t>
            </w:r>
          </w:p>
        </w:tc>
      </w:tr>
    </w:tbl>
    <w:p w14:paraId="197C87ED" w14:textId="57BF2675" w:rsidR="00930217" w:rsidRDefault="00930217" w:rsidP="00930217">
      <w:pPr>
        <w:ind w:firstLine="0"/>
        <w:rPr>
          <w:noProof/>
          <w14:ligatures w14:val="standardContextual"/>
        </w:rPr>
      </w:pPr>
    </w:p>
    <w:p w14:paraId="45136D2F" w14:textId="134A6FC6" w:rsidR="00930217" w:rsidRDefault="00930217" w:rsidP="00930217">
      <w:pPr>
        <w:spacing w:line="240" w:lineRule="auto"/>
        <w:ind w:firstLine="0"/>
        <w:jc w:val="left"/>
        <w:rPr>
          <w:noProof/>
          <w14:ligatures w14:val="standardContextual"/>
        </w:rPr>
      </w:pPr>
      <w:r>
        <w:rPr>
          <w:noProof/>
          <w14:ligatures w14:val="standardContextual"/>
        </w:rPr>
        <w:br w:type="page"/>
      </w:r>
    </w:p>
    <w:p w14:paraId="32890B26" w14:textId="77777777" w:rsidR="00767205" w:rsidRDefault="00767205" w:rsidP="00767205">
      <w:pPr>
        <w:keepNext/>
        <w:spacing w:line="240" w:lineRule="auto"/>
        <w:ind w:firstLine="0"/>
        <w:jc w:val="left"/>
      </w:pPr>
      <w:r w:rsidRPr="00767205">
        <w:rPr>
          <w:noProof/>
          <w14:ligatures w14:val="standardContextual"/>
        </w:rPr>
        <w:lastRenderedPageBreak/>
        <w:drawing>
          <wp:inline distT="0" distB="0" distL="0" distR="0" wp14:anchorId="6DB80CAF" wp14:editId="38FCD11B">
            <wp:extent cx="5934710" cy="3956685"/>
            <wp:effectExtent l="0" t="0" r="0" b="5715"/>
            <wp:docPr id="208436810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8105" name="Picture 1" descr="A graph of a graph&#10;&#10;Description automatically generated"/>
                    <pic:cNvPicPr/>
                  </pic:nvPicPr>
                  <pic:blipFill>
                    <a:blip r:embed="rId30"/>
                    <a:stretch>
                      <a:fillRect/>
                    </a:stretch>
                  </pic:blipFill>
                  <pic:spPr>
                    <a:xfrm>
                      <a:off x="0" y="0"/>
                      <a:ext cx="5934710" cy="3956685"/>
                    </a:xfrm>
                    <a:prstGeom prst="rect">
                      <a:avLst/>
                    </a:prstGeom>
                  </pic:spPr>
                </pic:pic>
              </a:graphicData>
            </a:graphic>
          </wp:inline>
        </w:drawing>
      </w:r>
    </w:p>
    <w:p w14:paraId="5AE511CC" w14:textId="3C62EA8D" w:rsidR="00767205" w:rsidRDefault="00767205" w:rsidP="00767205">
      <w:pPr>
        <w:pStyle w:val="Caption"/>
        <w:jc w:val="left"/>
      </w:pPr>
      <w:bookmarkStart w:id="157" w:name="_Ref178619195"/>
      <w:r>
        <w:t xml:space="preserve">Figure </w:t>
      </w:r>
      <w:r>
        <w:fldChar w:fldCharType="begin"/>
      </w:r>
      <w:r>
        <w:instrText xml:space="preserve"> SEQ Figure \* ARABIC </w:instrText>
      </w:r>
      <w:r>
        <w:fldChar w:fldCharType="separate"/>
      </w:r>
      <w:r>
        <w:rPr>
          <w:noProof/>
        </w:rPr>
        <w:t>9</w:t>
      </w:r>
      <w:r>
        <w:rPr>
          <w:noProof/>
        </w:rPr>
        <w:fldChar w:fldCharType="end"/>
      </w:r>
      <w:bookmarkEnd w:id="157"/>
      <w:r>
        <w:t xml:space="preserve"> Realized Volatility around GREXIT</w:t>
      </w:r>
    </w:p>
    <w:p w14:paraId="09964F29" w14:textId="66677BC8" w:rsidR="00767205" w:rsidRDefault="00767205">
      <w:pPr>
        <w:spacing w:line="240" w:lineRule="auto"/>
        <w:ind w:firstLine="0"/>
        <w:jc w:val="left"/>
      </w:pPr>
      <w:r>
        <w:br w:type="page"/>
      </w:r>
    </w:p>
    <w:p w14:paraId="2B04A816" w14:textId="77777777" w:rsidR="00767205" w:rsidRPr="00767205" w:rsidRDefault="00767205" w:rsidP="00767205"/>
    <w:p w14:paraId="3B0EEB7C" w14:textId="76DDD9C8" w:rsidR="00767205" w:rsidRDefault="00767205" w:rsidP="00714654">
      <w:pPr>
        <w:pStyle w:val="Caption"/>
        <w:keepNext/>
        <w:jc w:val="center"/>
      </w:pPr>
      <w:bookmarkStart w:id="158" w:name="_Ref178619310"/>
      <w:r>
        <w:t xml:space="preserve">Table </w:t>
      </w:r>
      <w:r>
        <w:fldChar w:fldCharType="begin"/>
      </w:r>
      <w:r>
        <w:instrText xml:space="preserve"> SEQ Table \* ARABIC </w:instrText>
      </w:r>
      <w:r>
        <w:fldChar w:fldCharType="separate"/>
      </w:r>
      <w:r>
        <w:rPr>
          <w:noProof/>
        </w:rPr>
        <w:t>14</w:t>
      </w:r>
      <w:r>
        <w:rPr>
          <w:noProof/>
        </w:rPr>
        <w:fldChar w:fldCharType="end"/>
      </w:r>
      <w:bookmarkEnd w:id="158"/>
      <w:r>
        <w:t xml:space="preserve"> Volatility diff-in-diff during GREXIT </w:t>
      </w:r>
      <w:proofErr w:type="gramStart"/>
      <w:r>
        <w:t>time period</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60"/>
        <w:gridCol w:w="3325"/>
      </w:tblGrid>
      <w:tr w:rsidR="00767205" w14:paraId="29F2C5D7" w14:textId="77777777" w:rsidTr="00714654">
        <w:trPr>
          <w:tblCellSpacing w:w="15" w:type="dxa"/>
          <w:jc w:val="center"/>
        </w:trPr>
        <w:tc>
          <w:tcPr>
            <w:tcW w:w="0" w:type="auto"/>
            <w:gridSpan w:val="2"/>
            <w:tcBorders>
              <w:top w:val="nil"/>
              <w:left w:val="nil"/>
              <w:bottom w:val="nil"/>
              <w:right w:val="nil"/>
            </w:tcBorders>
            <w:vAlign w:val="center"/>
            <w:hideMark/>
          </w:tcPr>
          <w:p w14:paraId="4B6983D1" w14:textId="77777777" w:rsidR="00767205" w:rsidRDefault="00767205" w:rsidP="00966C79">
            <w:pPr>
              <w:jc w:val="center"/>
              <w:rPr>
                <w:rFonts w:eastAsia="Times New Roman"/>
              </w:rPr>
            </w:pPr>
            <w:r>
              <w:rPr>
                <w:rStyle w:val="Strong"/>
              </w:rPr>
              <w:t>Difference-in-Differences Analysis of Volatility During GREXIT</w:t>
            </w:r>
          </w:p>
        </w:tc>
      </w:tr>
      <w:tr w:rsidR="00767205" w14:paraId="4CBD2248" w14:textId="77777777" w:rsidTr="00714654">
        <w:trPr>
          <w:tblCellSpacing w:w="15" w:type="dxa"/>
          <w:jc w:val="center"/>
        </w:trPr>
        <w:tc>
          <w:tcPr>
            <w:tcW w:w="0" w:type="auto"/>
            <w:gridSpan w:val="2"/>
            <w:tcBorders>
              <w:bottom w:val="single" w:sz="6" w:space="0" w:color="000000"/>
            </w:tcBorders>
            <w:vAlign w:val="center"/>
            <w:hideMark/>
          </w:tcPr>
          <w:p w14:paraId="619C8592" w14:textId="77777777" w:rsidR="00767205" w:rsidRDefault="00767205" w:rsidP="00966C79">
            <w:pPr>
              <w:jc w:val="center"/>
              <w:rPr>
                <w:rFonts w:eastAsia="Times New Roman"/>
              </w:rPr>
            </w:pPr>
          </w:p>
        </w:tc>
      </w:tr>
      <w:tr w:rsidR="00767205" w14:paraId="37BAEB9F" w14:textId="77777777" w:rsidTr="00714654">
        <w:trPr>
          <w:tblCellSpacing w:w="15" w:type="dxa"/>
          <w:jc w:val="center"/>
        </w:trPr>
        <w:tc>
          <w:tcPr>
            <w:tcW w:w="0" w:type="auto"/>
            <w:vAlign w:val="center"/>
            <w:hideMark/>
          </w:tcPr>
          <w:p w14:paraId="0ED901BF" w14:textId="77777777" w:rsidR="00767205" w:rsidRDefault="00767205" w:rsidP="00966C79">
            <w:pPr>
              <w:jc w:val="center"/>
              <w:rPr>
                <w:rFonts w:eastAsia="Times New Roman"/>
                <w:sz w:val="20"/>
                <w:szCs w:val="20"/>
              </w:rPr>
            </w:pPr>
          </w:p>
        </w:tc>
        <w:tc>
          <w:tcPr>
            <w:tcW w:w="0" w:type="auto"/>
            <w:vAlign w:val="center"/>
            <w:hideMark/>
          </w:tcPr>
          <w:p w14:paraId="3624AAD8" w14:textId="77777777" w:rsidR="00767205" w:rsidRDefault="00767205" w:rsidP="00966C79">
            <w:pPr>
              <w:jc w:val="center"/>
              <w:rPr>
                <w:rFonts w:eastAsia="Times New Roman"/>
              </w:rPr>
            </w:pPr>
            <w:r>
              <w:rPr>
                <w:rStyle w:val="Emphasis"/>
              </w:rPr>
              <w:t>Dependent variable:</w:t>
            </w:r>
          </w:p>
        </w:tc>
      </w:tr>
      <w:tr w:rsidR="00767205" w14:paraId="7D116F66" w14:textId="77777777" w:rsidTr="00714654">
        <w:trPr>
          <w:tblCellSpacing w:w="15" w:type="dxa"/>
          <w:jc w:val="center"/>
        </w:trPr>
        <w:tc>
          <w:tcPr>
            <w:tcW w:w="0" w:type="auto"/>
            <w:vAlign w:val="center"/>
            <w:hideMark/>
          </w:tcPr>
          <w:p w14:paraId="18EE13B9" w14:textId="77777777" w:rsidR="00767205" w:rsidRDefault="00767205" w:rsidP="00966C79">
            <w:pPr>
              <w:jc w:val="center"/>
              <w:rPr>
                <w:rFonts w:eastAsia="Times New Roman"/>
              </w:rPr>
            </w:pPr>
          </w:p>
        </w:tc>
        <w:tc>
          <w:tcPr>
            <w:tcW w:w="0" w:type="auto"/>
            <w:tcBorders>
              <w:bottom w:val="single" w:sz="6" w:space="0" w:color="000000"/>
            </w:tcBorders>
            <w:vAlign w:val="center"/>
            <w:hideMark/>
          </w:tcPr>
          <w:p w14:paraId="00775556" w14:textId="77777777" w:rsidR="00767205" w:rsidRDefault="00767205" w:rsidP="00966C79">
            <w:pPr>
              <w:jc w:val="center"/>
              <w:rPr>
                <w:rFonts w:eastAsia="Times New Roman"/>
                <w:sz w:val="20"/>
                <w:szCs w:val="20"/>
              </w:rPr>
            </w:pPr>
          </w:p>
        </w:tc>
      </w:tr>
      <w:tr w:rsidR="00767205" w14:paraId="4D5557E6" w14:textId="77777777" w:rsidTr="00714654">
        <w:trPr>
          <w:tblCellSpacing w:w="15" w:type="dxa"/>
          <w:jc w:val="center"/>
        </w:trPr>
        <w:tc>
          <w:tcPr>
            <w:tcW w:w="0" w:type="auto"/>
            <w:vAlign w:val="center"/>
            <w:hideMark/>
          </w:tcPr>
          <w:p w14:paraId="20EB8DE0" w14:textId="77777777" w:rsidR="00767205" w:rsidRDefault="00767205" w:rsidP="00966C79">
            <w:pPr>
              <w:jc w:val="center"/>
              <w:rPr>
                <w:rFonts w:eastAsia="Times New Roman"/>
                <w:sz w:val="20"/>
                <w:szCs w:val="20"/>
              </w:rPr>
            </w:pPr>
          </w:p>
        </w:tc>
        <w:tc>
          <w:tcPr>
            <w:tcW w:w="0" w:type="auto"/>
            <w:vAlign w:val="center"/>
            <w:hideMark/>
          </w:tcPr>
          <w:p w14:paraId="07AE85F2" w14:textId="77777777" w:rsidR="00767205" w:rsidRDefault="00767205" w:rsidP="00966C79">
            <w:pPr>
              <w:jc w:val="center"/>
              <w:rPr>
                <w:rFonts w:eastAsia="Times New Roman"/>
              </w:rPr>
            </w:pPr>
            <w:r>
              <w:rPr>
                <w:rFonts w:eastAsia="Times New Roman"/>
              </w:rPr>
              <w:t>Volatility (Daily Return)</w:t>
            </w:r>
          </w:p>
        </w:tc>
      </w:tr>
      <w:tr w:rsidR="00767205" w14:paraId="25C7D6C2" w14:textId="77777777" w:rsidTr="00714654">
        <w:trPr>
          <w:tblCellSpacing w:w="15" w:type="dxa"/>
          <w:jc w:val="center"/>
        </w:trPr>
        <w:tc>
          <w:tcPr>
            <w:tcW w:w="0" w:type="auto"/>
            <w:gridSpan w:val="2"/>
            <w:tcBorders>
              <w:bottom w:val="single" w:sz="6" w:space="0" w:color="000000"/>
            </w:tcBorders>
            <w:vAlign w:val="center"/>
            <w:hideMark/>
          </w:tcPr>
          <w:p w14:paraId="5E19FB3A" w14:textId="77777777" w:rsidR="00767205" w:rsidRDefault="00767205" w:rsidP="00966C79">
            <w:pPr>
              <w:jc w:val="center"/>
              <w:rPr>
                <w:rFonts w:eastAsia="Times New Roman"/>
              </w:rPr>
            </w:pPr>
          </w:p>
        </w:tc>
      </w:tr>
      <w:tr w:rsidR="00767205" w14:paraId="39218337" w14:textId="77777777" w:rsidTr="00714654">
        <w:trPr>
          <w:tblCellSpacing w:w="15" w:type="dxa"/>
          <w:jc w:val="center"/>
        </w:trPr>
        <w:tc>
          <w:tcPr>
            <w:tcW w:w="0" w:type="auto"/>
            <w:vAlign w:val="center"/>
            <w:hideMark/>
          </w:tcPr>
          <w:p w14:paraId="7E869F86" w14:textId="77777777" w:rsidR="00767205" w:rsidRDefault="00767205" w:rsidP="00966C79">
            <w:pPr>
              <w:jc w:val="left"/>
              <w:rPr>
                <w:rFonts w:eastAsia="Times New Roman"/>
              </w:rPr>
            </w:pPr>
            <w:r>
              <w:rPr>
                <w:rFonts w:eastAsia="Times New Roman"/>
              </w:rPr>
              <w:t>Post Period</w:t>
            </w:r>
          </w:p>
        </w:tc>
        <w:tc>
          <w:tcPr>
            <w:tcW w:w="0" w:type="auto"/>
            <w:vAlign w:val="center"/>
            <w:hideMark/>
          </w:tcPr>
          <w:p w14:paraId="0DA2C9B9" w14:textId="77777777" w:rsidR="00767205" w:rsidRDefault="00767205" w:rsidP="00966C79">
            <w:pPr>
              <w:jc w:val="center"/>
              <w:rPr>
                <w:rFonts w:eastAsia="Times New Roman"/>
              </w:rPr>
            </w:pPr>
            <w:r>
              <w:rPr>
                <w:rFonts w:eastAsia="Times New Roman"/>
              </w:rPr>
              <w:t>-0.002</w:t>
            </w:r>
          </w:p>
        </w:tc>
      </w:tr>
      <w:tr w:rsidR="00767205" w14:paraId="7FA37B76" w14:textId="77777777" w:rsidTr="00714654">
        <w:trPr>
          <w:tblCellSpacing w:w="15" w:type="dxa"/>
          <w:jc w:val="center"/>
        </w:trPr>
        <w:tc>
          <w:tcPr>
            <w:tcW w:w="0" w:type="auto"/>
            <w:vAlign w:val="center"/>
            <w:hideMark/>
          </w:tcPr>
          <w:p w14:paraId="55B3B9FC" w14:textId="77777777" w:rsidR="00767205" w:rsidRDefault="00767205" w:rsidP="00966C79">
            <w:pPr>
              <w:jc w:val="center"/>
              <w:rPr>
                <w:rFonts w:eastAsia="Times New Roman"/>
              </w:rPr>
            </w:pPr>
          </w:p>
        </w:tc>
        <w:tc>
          <w:tcPr>
            <w:tcW w:w="0" w:type="auto"/>
            <w:vAlign w:val="center"/>
            <w:hideMark/>
          </w:tcPr>
          <w:p w14:paraId="6AF2CCB0" w14:textId="77777777" w:rsidR="00767205" w:rsidRDefault="00767205" w:rsidP="00966C79">
            <w:pPr>
              <w:jc w:val="center"/>
              <w:rPr>
                <w:rFonts w:eastAsia="Times New Roman"/>
              </w:rPr>
            </w:pPr>
            <w:r>
              <w:rPr>
                <w:rFonts w:eastAsia="Times New Roman"/>
              </w:rPr>
              <w:t>(0.087)</w:t>
            </w:r>
          </w:p>
        </w:tc>
      </w:tr>
      <w:tr w:rsidR="00767205" w14:paraId="715AD659" w14:textId="77777777" w:rsidTr="00714654">
        <w:trPr>
          <w:tblCellSpacing w:w="15" w:type="dxa"/>
          <w:jc w:val="center"/>
        </w:trPr>
        <w:tc>
          <w:tcPr>
            <w:tcW w:w="0" w:type="auto"/>
            <w:vAlign w:val="center"/>
            <w:hideMark/>
          </w:tcPr>
          <w:p w14:paraId="3DC463EA" w14:textId="77777777" w:rsidR="00767205" w:rsidRDefault="00767205" w:rsidP="00966C79">
            <w:pPr>
              <w:jc w:val="center"/>
              <w:rPr>
                <w:rFonts w:eastAsia="Times New Roman"/>
              </w:rPr>
            </w:pPr>
          </w:p>
        </w:tc>
        <w:tc>
          <w:tcPr>
            <w:tcW w:w="0" w:type="auto"/>
            <w:vAlign w:val="center"/>
            <w:hideMark/>
          </w:tcPr>
          <w:p w14:paraId="3239E033" w14:textId="77777777" w:rsidR="00767205" w:rsidRDefault="00767205" w:rsidP="00966C79">
            <w:pPr>
              <w:rPr>
                <w:rFonts w:eastAsia="Times New Roman"/>
                <w:sz w:val="20"/>
                <w:szCs w:val="20"/>
              </w:rPr>
            </w:pPr>
          </w:p>
        </w:tc>
      </w:tr>
      <w:tr w:rsidR="00767205" w14:paraId="59445D9C" w14:textId="77777777" w:rsidTr="00714654">
        <w:trPr>
          <w:tblCellSpacing w:w="15" w:type="dxa"/>
          <w:jc w:val="center"/>
        </w:trPr>
        <w:tc>
          <w:tcPr>
            <w:tcW w:w="0" w:type="auto"/>
            <w:vAlign w:val="center"/>
            <w:hideMark/>
          </w:tcPr>
          <w:p w14:paraId="44DDFBA8" w14:textId="77777777" w:rsidR="00767205" w:rsidRDefault="00767205" w:rsidP="00966C79">
            <w:pPr>
              <w:jc w:val="left"/>
              <w:rPr>
                <w:rFonts w:eastAsia="Times New Roman"/>
              </w:rPr>
            </w:pPr>
            <w:r>
              <w:rPr>
                <w:rFonts w:eastAsia="Times New Roman"/>
              </w:rPr>
              <w:t>USD Market</w:t>
            </w:r>
          </w:p>
        </w:tc>
        <w:tc>
          <w:tcPr>
            <w:tcW w:w="0" w:type="auto"/>
            <w:vAlign w:val="center"/>
            <w:hideMark/>
          </w:tcPr>
          <w:p w14:paraId="130C4875" w14:textId="77777777" w:rsidR="00767205" w:rsidRDefault="00767205" w:rsidP="00966C79">
            <w:pPr>
              <w:jc w:val="center"/>
              <w:rPr>
                <w:rFonts w:eastAsia="Times New Roman"/>
              </w:rPr>
            </w:pPr>
            <w:r>
              <w:rPr>
                <w:rFonts w:eastAsia="Times New Roman"/>
              </w:rPr>
              <w:t>0.012</w:t>
            </w:r>
          </w:p>
        </w:tc>
      </w:tr>
      <w:tr w:rsidR="00767205" w14:paraId="1629A645" w14:textId="77777777" w:rsidTr="00714654">
        <w:trPr>
          <w:tblCellSpacing w:w="15" w:type="dxa"/>
          <w:jc w:val="center"/>
        </w:trPr>
        <w:tc>
          <w:tcPr>
            <w:tcW w:w="0" w:type="auto"/>
            <w:vAlign w:val="center"/>
            <w:hideMark/>
          </w:tcPr>
          <w:p w14:paraId="2EC810D9" w14:textId="77777777" w:rsidR="00767205" w:rsidRDefault="00767205" w:rsidP="00966C79">
            <w:pPr>
              <w:jc w:val="center"/>
              <w:rPr>
                <w:rFonts w:eastAsia="Times New Roman"/>
              </w:rPr>
            </w:pPr>
          </w:p>
        </w:tc>
        <w:tc>
          <w:tcPr>
            <w:tcW w:w="0" w:type="auto"/>
            <w:vAlign w:val="center"/>
            <w:hideMark/>
          </w:tcPr>
          <w:p w14:paraId="4C3B333E" w14:textId="77777777" w:rsidR="00767205" w:rsidRDefault="00767205" w:rsidP="00966C79">
            <w:pPr>
              <w:jc w:val="center"/>
              <w:rPr>
                <w:rFonts w:eastAsia="Times New Roman"/>
              </w:rPr>
            </w:pPr>
            <w:r>
              <w:rPr>
                <w:rFonts w:eastAsia="Times New Roman"/>
              </w:rPr>
              <w:t>(0.090)</w:t>
            </w:r>
          </w:p>
        </w:tc>
      </w:tr>
      <w:tr w:rsidR="00767205" w14:paraId="0C3FEEA2" w14:textId="77777777" w:rsidTr="00714654">
        <w:trPr>
          <w:tblCellSpacing w:w="15" w:type="dxa"/>
          <w:jc w:val="center"/>
        </w:trPr>
        <w:tc>
          <w:tcPr>
            <w:tcW w:w="0" w:type="auto"/>
            <w:vAlign w:val="center"/>
            <w:hideMark/>
          </w:tcPr>
          <w:p w14:paraId="56DC6940" w14:textId="77777777" w:rsidR="00767205" w:rsidRDefault="00767205" w:rsidP="00966C79">
            <w:pPr>
              <w:jc w:val="center"/>
              <w:rPr>
                <w:rFonts w:eastAsia="Times New Roman"/>
              </w:rPr>
            </w:pPr>
          </w:p>
        </w:tc>
        <w:tc>
          <w:tcPr>
            <w:tcW w:w="0" w:type="auto"/>
            <w:vAlign w:val="center"/>
            <w:hideMark/>
          </w:tcPr>
          <w:p w14:paraId="60BEA154" w14:textId="77777777" w:rsidR="00767205" w:rsidRDefault="00767205" w:rsidP="00966C79">
            <w:pPr>
              <w:rPr>
                <w:rFonts w:eastAsia="Times New Roman"/>
                <w:sz w:val="20"/>
                <w:szCs w:val="20"/>
              </w:rPr>
            </w:pPr>
          </w:p>
        </w:tc>
      </w:tr>
      <w:tr w:rsidR="00767205" w14:paraId="22EE49D4" w14:textId="77777777" w:rsidTr="00714654">
        <w:trPr>
          <w:tblCellSpacing w:w="15" w:type="dxa"/>
          <w:jc w:val="center"/>
        </w:trPr>
        <w:tc>
          <w:tcPr>
            <w:tcW w:w="0" w:type="auto"/>
            <w:vAlign w:val="center"/>
            <w:hideMark/>
          </w:tcPr>
          <w:p w14:paraId="0BB26B89" w14:textId="77777777" w:rsidR="00767205" w:rsidRDefault="00767205" w:rsidP="00966C79">
            <w:pPr>
              <w:jc w:val="left"/>
              <w:rPr>
                <w:rFonts w:eastAsia="Times New Roman"/>
              </w:rPr>
            </w:pPr>
            <w:r>
              <w:rPr>
                <w:rFonts w:eastAsia="Times New Roman"/>
              </w:rPr>
              <w:t>Post Period x USD Market</w:t>
            </w:r>
          </w:p>
        </w:tc>
        <w:tc>
          <w:tcPr>
            <w:tcW w:w="0" w:type="auto"/>
            <w:vAlign w:val="center"/>
            <w:hideMark/>
          </w:tcPr>
          <w:p w14:paraId="56D42077" w14:textId="77777777" w:rsidR="00767205" w:rsidRDefault="00767205" w:rsidP="00966C79">
            <w:pPr>
              <w:jc w:val="center"/>
              <w:rPr>
                <w:rFonts w:eastAsia="Times New Roman"/>
              </w:rPr>
            </w:pPr>
            <w:r>
              <w:rPr>
                <w:rFonts w:eastAsia="Times New Roman"/>
              </w:rPr>
              <w:t>-0.016</w:t>
            </w:r>
          </w:p>
        </w:tc>
      </w:tr>
      <w:tr w:rsidR="00767205" w14:paraId="4F92E8C2" w14:textId="77777777" w:rsidTr="00714654">
        <w:trPr>
          <w:tblCellSpacing w:w="15" w:type="dxa"/>
          <w:jc w:val="center"/>
        </w:trPr>
        <w:tc>
          <w:tcPr>
            <w:tcW w:w="0" w:type="auto"/>
            <w:vAlign w:val="center"/>
            <w:hideMark/>
          </w:tcPr>
          <w:p w14:paraId="2A930044" w14:textId="77777777" w:rsidR="00767205" w:rsidRDefault="00767205" w:rsidP="00966C79">
            <w:pPr>
              <w:jc w:val="center"/>
              <w:rPr>
                <w:rFonts w:eastAsia="Times New Roman"/>
              </w:rPr>
            </w:pPr>
          </w:p>
        </w:tc>
        <w:tc>
          <w:tcPr>
            <w:tcW w:w="0" w:type="auto"/>
            <w:vAlign w:val="center"/>
            <w:hideMark/>
          </w:tcPr>
          <w:p w14:paraId="647DF7A9" w14:textId="77777777" w:rsidR="00767205" w:rsidRDefault="00767205" w:rsidP="00966C79">
            <w:pPr>
              <w:jc w:val="center"/>
              <w:rPr>
                <w:rFonts w:eastAsia="Times New Roman"/>
              </w:rPr>
            </w:pPr>
            <w:r>
              <w:rPr>
                <w:rFonts w:eastAsia="Times New Roman"/>
              </w:rPr>
              <w:t>(0.119)</w:t>
            </w:r>
          </w:p>
        </w:tc>
      </w:tr>
      <w:tr w:rsidR="00767205" w14:paraId="7A04D630" w14:textId="77777777" w:rsidTr="00714654">
        <w:trPr>
          <w:tblCellSpacing w:w="15" w:type="dxa"/>
          <w:jc w:val="center"/>
        </w:trPr>
        <w:tc>
          <w:tcPr>
            <w:tcW w:w="0" w:type="auto"/>
            <w:vAlign w:val="center"/>
            <w:hideMark/>
          </w:tcPr>
          <w:p w14:paraId="51F83690" w14:textId="77777777" w:rsidR="00767205" w:rsidRDefault="00767205" w:rsidP="00966C79">
            <w:pPr>
              <w:jc w:val="center"/>
              <w:rPr>
                <w:rFonts w:eastAsia="Times New Roman"/>
              </w:rPr>
            </w:pPr>
          </w:p>
        </w:tc>
        <w:tc>
          <w:tcPr>
            <w:tcW w:w="0" w:type="auto"/>
            <w:vAlign w:val="center"/>
            <w:hideMark/>
          </w:tcPr>
          <w:p w14:paraId="3A521538" w14:textId="77777777" w:rsidR="00767205" w:rsidRDefault="00767205" w:rsidP="00966C79">
            <w:pPr>
              <w:rPr>
                <w:rFonts w:eastAsia="Times New Roman"/>
                <w:sz w:val="20"/>
                <w:szCs w:val="20"/>
              </w:rPr>
            </w:pPr>
          </w:p>
        </w:tc>
      </w:tr>
      <w:tr w:rsidR="00767205" w14:paraId="2299B730" w14:textId="77777777" w:rsidTr="00714654">
        <w:trPr>
          <w:tblCellSpacing w:w="15" w:type="dxa"/>
          <w:jc w:val="center"/>
        </w:trPr>
        <w:tc>
          <w:tcPr>
            <w:tcW w:w="0" w:type="auto"/>
            <w:vAlign w:val="center"/>
            <w:hideMark/>
          </w:tcPr>
          <w:p w14:paraId="2699EF44" w14:textId="77777777" w:rsidR="00767205" w:rsidRDefault="00767205" w:rsidP="00966C79">
            <w:pPr>
              <w:jc w:val="left"/>
              <w:rPr>
                <w:rFonts w:eastAsia="Times New Roman"/>
              </w:rPr>
            </w:pPr>
            <w:r>
              <w:rPr>
                <w:rFonts w:eastAsia="Times New Roman"/>
              </w:rPr>
              <w:t>Constant</w:t>
            </w:r>
          </w:p>
        </w:tc>
        <w:tc>
          <w:tcPr>
            <w:tcW w:w="0" w:type="auto"/>
            <w:vAlign w:val="center"/>
            <w:hideMark/>
          </w:tcPr>
          <w:p w14:paraId="7A7CD8E5" w14:textId="77777777" w:rsidR="00767205" w:rsidRDefault="00767205" w:rsidP="00966C79">
            <w:pPr>
              <w:jc w:val="center"/>
              <w:rPr>
                <w:rFonts w:eastAsia="Times New Roman"/>
              </w:rPr>
            </w:pPr>
            <w:r>
              <w:rPr>
                <w:rFonts w:eastAsia="Times New Roman"/>
              </w:rPr>
              <w:t>0.039</w:t>
            </w:r>
          </w:p>
        </w:tc>
      </w:tr>
      <w:tr w:rsidR="00767205" w14:paraId="4153F14D" w14:textId="77777777" w:rsidTr="00714654">
        <w:trPr>
          <w:tblCellSpacing w:w="15" w:type="dxa"/>
          <w:jc w:val="center"/>
        </w:trPr>
        <w:tc>
          <w:tcPr>
            <w:tcW w:w="0" w:type="auto"/>
            <w:vAlign w:val="center"/>
            <w:hideMark/>
          </w:tcPr>
          <w:p w14:paraId="7E1578C9" w14:textId="77777777" w:rsidR="00767205" w:rsidRDefault="00767205" w:rsidP="00966C79">
            <w:pPr>
              <w:jc w:val="center"/>
              <w:rPr>
                <w:rFonts w:eastAsia="Times New Roman"/>
              </w:rPr>
            </w:pPr>
          </w:p>
        </w:tc>
        <w:tc>
          <w:tcPr>
            <w:tcW w:w="0" w:type="auto"/>
            <w:vAlign w:val="center"/>
            <w:hideMark/>
          </w:tcPr>
          <w:p w14:paraId="18C7BABF" w14:textId="77777777" w:rsidR="00767205" w:rsidRDefault="00767205" w:rsidP="00966C79">
            <w:pPr>
              <w:jc w:val="center"/>
              <w:rPr>
                <w:rFonts w:eastAsia="Times New Roman"/>
              </w:rPr>
            </w:pPr>
            <w:r>
              <w:rPr>
                <w:rFonts w:eastAsia="Times New Roman"/>
              </w:rPr>
              <w:t>(0.065)</w:t>
            </w:r>
          </w:p>
        </w:tc>
      </w:tr>
      <w:tr w:rsidR="00767205" w14:paraId="49405D93" w14:textId="77777777" w:rsidTr="00714654">
        <w:trPr>
          <w:tblCellSpacing w:w="15" w:type="dxa"/>
          <w:jc w:val="center"/>
        </w:trPr>
        <w:tc>
          <w:tcPr>
            <w:tcW w:w="0" w:type="auto"/>
            <w:vAlign w:val="center"/>
            <w:hideMark/>
          </w:tcPr>
          <w:p w14:paraId="4C5CEE7D" w14:textId="77777777" w:rsidR="00767205" w:rsidRDefault="00767205" w:rsidP="00966C79">
            <w:pPr>
              <w:jc w:val="center"/>
              <w:rPr>
                <w:rFonts w:eastAsia="Times New Roman"/>
              </w:rPr>
            </w:pPr>
          </w:p>
        </w:tc>
        <w:tc>
          <w:tcPr>
            <w:tcW w:w="0" w:type="auto"/>
            <w:vAlign w:val="center"/>
            <w:hideMark/>
          </w:tcPr>
          <w:p w14:paraId="2436113F" w14:textId="77777777" w:rsidR="00767205" w:rsidRDefault="00767205" w:rsidP="00966C79">
            <w:pPr>
              <w:rPr>
                <w:rFonts w:eastAsia="Times New Roman"/>
                <w:sz w:val="20"/>
                <w:szCs w:val="20"/>
              </w:rPr>
            </w:pPr>
          </w:p>
        </w:tc>
      </w:tr>
      <w:tr w:rsidR="00767205" w14:paraId="119E8413" w14:textId="77777777" w:rsidTr="00714654">
        <w:trPr>
          <w:tblCellSpacing w:w="15" w:type="dxa"/>
          <w:jc w:val="center"/>
        </w:trPr>
        <w:tc>
          <w:tcPr>
            <w:tcW w:w="0" w:type="auto"/>
            <w:gridSpan w:val="2"/>
            <w:tcBorders>
              <w:bottom w:val="single" w:sz="6" w:space="0" w:color="000000"/>
            </w:tcBorders>
            <w:vAlign w:val="center"/>
            <w:hideMark/>
          </w:tcPr>
          <w:p w14:paraId="4552B960" w14:textId="77777777" w:rsidR="00767205" w:rsidRDefault="00767205" w:rsidP="00966C79">
            <w:pPr>
              <w:jc w:val="center"/>
              <w:rPr>
                <w:rFonts w:eastAsia="Times New Roman"/>
                <w:sz w:val="20"/>
                <w:szCs w:val="20"/>
              </w:rPr>
            </w:pPr>
          </w:p>
        </w:tc>
      </w:tr>
      <w:tr w:rsidR="00767205" w14:paraId="6CFA2DDA" w14:textId="77777777" w:rsidTr="00714654">
        <w:trPr>
          <w:tblCellSpacing w:w="15" w:type="dxa"/>
          <w:jc w:val="center"/>
        </w:trPr>
        <w:tc>
          <w:tcPr>
            <w:tcW w:w="0" w:type="auto"/>
            <w:vAlign w:val="center"/>
            <w:hideMark/>
          </w:tcPr>
          <w:p w14:paraId="093D8B79" w14:textId="77777777" w:rsidR="00767205" w:rsidRDefault="00767205" w:rsidP="00966C79">
            <w:pPr>
              <w:jc w:val="left"/>
              <w:rPr>
                <w:rFonts w:eastAsia="Times New Roman"/>
              </w:rPr>
            </w:pPr>
            <w:r>
              <w:rPr>
                <w:rFonts w:eastAsia="Times New Roman"/>
              </w:rPr>
              <w:t>Observations</w:t>
            </w:r>
          </w:p>
        </w:tc>
        <w:tc>
          <w:tcPr>
            <w:tcW w:w="0" w:type="auto"/>
            <w:vAlign w:val="center"/>
            <w:hideMark/>
          </w:tcPr>
          <w:p w14:paraId="191C47C6" w14:textId="77777777" w:rsidR="00767205" w:rsidRDefault="00767205" w:rsidP="00966C79">
            <w:pPr>
              <w:jc w:val="center"/>
              <w:rPr>
                <w:rFonts w:eastAsia="Times New Roman"/>
              </w:rPr>
            </w:pPr>
            <w:r>
              <w:rPr>
                <w:rFonts w:eastAsia="Times New Roman"/>
              </w:rPr>
              <w:t>104</w:t>
            </w:r>
          </w:p>
        </w:tc>
      </w:tr>
      <w:tr w:rsidR="00767205" w14:paraId="539FB8F5" w14:textId="77777777" w:rsidTr="00714654">
        <w:trPr>
          <w:tblCellSpacing w:w="15" w:type="dxa"/>
          <w:jc w:val="center"/>
        </w:trPr>
        <w:tc>
          <w:tcPr>
            <w:tcW w:w="0" w:type="auto"/>
            <w:vAlign w:val="center"/>
            <w:hideMark/>
          </w:tcPr>
          <w:p w14:paraId="54BDE381" w14:textId="77777777" w:rsidR="00767205" w:rsidRDefault="00767205" w:rsidP="00966C79">
            <w:pPr>
              <w:jc w:val="left"/>
              <w:rPr>
                <w:rFonts w:eastAsia="Times New Roman"/>
              </w:rPr>
            </w:pPr>
            <w:r>
              <w:rPr>
                <w:rFonts w:eastAsia="Times New Roman"/>
              </w:rPr>
              <w:t>R</w:t>
            </w:r>
            <w:r>
              <w:rPr>
                <w:rFonts w:eastAsia="Times New Roman"/>
                <w:vertAlign w:val="superscript"/>
              </w:rPr>
              <w:t>2</w:t>
            </w:r>
          </w:p>
        </w:tc>
        <w:tc>
          <w:tcPr>
            <w:tcW w:w="0" w:type="auto"/>
            <w:vAlign w:val="center"/>
            <w:hideMark/>
          </w:tcPr>
          <w:p w14:paraId="13CDA781" w14:textId="77777777" w:rsidR="00767205" w:rsidRDefault="00767205" w:rsidP="00966C79">
            <w:pPr>
              <w:jc w:val="center"/>
              <w:rPr>
                <w:rFonts w:eastAsia="Times New Roman"/>
              </w:rPr>
            </w:pPr>
            <w:r>
              <w:rPr>
                <w:rFonts w:eastAsia="Times New Roman"/>
              </w:rPr>
              <w:t>0.001</w:t>
            </w:r>
          </w:p>
        </w:tc>
      </w:tr>
      <w:tr w:rsidR="00767205" w14:paraId="18783382" w14:textId="77777777" w:rsidTr="00714654">
        <w:trPr>
          <w:tblCellSpacing w:w="15" w:type="dxa"/>
          <w:jc w:val="center"/>
        </w:trPr>
        <w:tc>
          <w:tcPr>
            <w:tcW w:w="0" w:type="auto"/>
            <w:vAlign w:val="center"/>
            <w:hideMark/>
          </w:tcPr>
          <w:p w14:paraId="31877894" w14:textId="77777777" w:rsidR="00767205" w:rsidRDefault="00767205" w:rsidP="00966C79">
            <w:pPr>
              <w:jc w:val="left"/>
              <w:rPr>
                <w:rFonts w:eastAsia="Times New Roman"/>
              </w:rPr>
            </w:pPr>
            <w:r>
              <w:rPr>
                <w:rFonts w:eastAsia="Times New Roman"/>
              </w:rPr>
              <w:t>Adjusted R</w:t>
            </w:r>
            <w:r>
              <w:rPr>
                <w:rFonts w:eastAsia="Times New Roman"/>
                <w:vertAlign w:val="superscript"/>
              </w:rPr>
              <w:t>2</w:t>
            </w:r>
          </w:p>
        </w:tc>
        <w:tc>
          <w:tcPr>
            <w:tcW w:w="0" w:type="auto"/>
            <w:vAlign w:val="center"/>
            <w:hideMark/>
          </w:tcPr>
          <w:p w14:paraId="35299CFC" w14:textId="77777777" w:rsidR="00767205" w:rsidRDefault="00767205" w:rsidP="00966C79">
            <w:pPr>
              <w:jc w:val="center"/>
              <w:rPr>
                <w:rFonts w:eastAsia="Times New Roman"/>
              </w:rPr>
            </w:pPr>
            <w:r>
              <w:rPr>
                <w:rFonts w:eastAsia="Times New Roman"/>
              </w:rPr>
              <w:t>-0.029</w:t>
            </w:r>
          </w:p>
        </w:tc>
      </w:tr>
      <w:tr w:rsidR="00767205" w14:paraId="27698754" w14:textId="77777777" w:rsidTr="00714654">
        <w:trPr>
          <w:tblCellSpacing w:w="15" w:type="dxa"/>
          <w:jc w:val="center"/>
        </w:trPr>
        <w:tc>
          <w:tcPr>
            <w:tcW w:w="0" w:type="auto"/>
            <w:vAlign w:val="center"/>
            <w:hideMark/>
          </w:tcPr>
          <w:p w14:paraId="565CD266" w14:textId="77777777" w:rsidR="00767205" w:rsidRDefault="00767205" w:rsidP="00966C79">
            <w:pPr>
              <w:jc w:val="left"/>
              <w:rPr>
                <w:rFonts w:eastAsia="Times New Roman"/>
              </w:rPr>
            </w:pPr>
            <w:r>
              <w:rPr>
                <w:rFonts w:eastAsia="Times New Roman"/>
              </w:rPr>
              <w:t>Residual Std. Error</w:t>
            </w:r>
          </w:p>
        </w:tc>
        <w:tc>
          <w:tcPr>
            <w:tcW w:w="0" w:type="auto"/>
            <w:vAlign w:val="center"/>
            <w:hideMark/>
          </w:tcPr>
          <w:p w14:paraId="42007A88" w14:textId="77777777" w:rsidR="00767205" w:rsidRDefault="00767205" w:rsidP="00966C79">
            <w:pPr>
              <w:jc w:val="center"/>
              <w:rPr>
                <w:rFonts w:eastAsia="Times New Roman"/>
              </w:rPr>
            </w:pPr>
            <w:r>
              <w:rPr>
                <w:rFonts w:eastAsia="Times New Roman"/>
              </w:rPr>
              <w:t>0.300 (</w:t>
            </w:r>
            <w:proofErr w:type="spellStart"/>
            <w:r>
              <w:rPr>
                <w:rFonts w:eastAsia="Times New Roman"/>
              </w:rPr>
              <w:t>df</w:t>
            </w:r>
            <w:proofErr w:type="spellEnd"/>
            <w:r>
              <w:rPr>
                <w:rFonts w:eastAsia="Times New Roman"/>
              </w:rPr>
              <w:t xml:space="preserve"> = 100)</w:t>
            </w:r>
          </w:p>
        </w:tc>
      </w:tr>
      <w:tr w:rsidR="00767205" w14:paraId="6BF675CF" w14:textId="77777777" w:rsidTr="00714654">
        <w:trPr>
          <w:tblCellSpacing w:w="15" w:type="dxa"/>
          <w:jc w:val="center"/>
        </w:trPr>
        <w:tc>
          <w:tcPr>
            <w:tcW w:w="0" w:type="auto"/>
            <w:vAlign w:val="center"/>
            <w:hideMark/>
          </w:tcPr>
          <w:p w14:paraId="167965C7" w14:textId="77777777" w:rsidR="00767205" w:rsidRDefault="00767205" w:rsidP="00966C79">
            <w:pPr>
              <w:jc w:val="left"/>
              <w:rPr>
                <w:rFonts w:eastAsia="Times New Roman"/>
              </w:rPr>
            </w:pPr>
            <w:r>
              <w:rPr>
                <w:rFonts w:eastAsia="Times New Roman"/>
              </w:rPr>
              <w:t>F Statistic</w:t>
            </w:r>
          </w:p>
        </w:tc>
        <w:tc>
          <w:tcPr>
            <w:tcW w:w="0" w:type="auto"/>
            <w:vAlign w:val="center"/>
            <w:hideMark/>
          </w:tcPr>
          <w:p w14:paraId="4A4248FA" w14:textId="77777777" w:rsidR="00767205" w:rsidRDefault="00767205" w:rsidP="00966C79">
            <w:pPr>
              <w:jc w:val="center"/>
              <w:rPr>
                <w:rFonts w:eastAsia="Times New Roman"/>
              </w:rPr>
            </w:pPr>
            <w:r>
              <w:rPr>
                <w:rFonts w:eastAsia="Times New Roman"/>
              </w:rPr>
              <w:t>0.018 (</w:t>
            </w:r>
            <w:proofErr w:type="spellStart"/>
            <w:r>
              <w:rPr>
                <w:rFonts w:eastAsia="Times New Roman"/>
              </w:rPr>
              <w:t>df</w:t>
            </w:r>
            <w:proofErr w:type="spellEnd"/>
            <w:r>
              <w:rPr>
                <w:rFonts w:eastAsia="Times New Roman"/>
              </w:rPr>
              <w:t xml:space="preserve"> = 3; 100)</w:t>
            </w:r>
          </w:p>
        </w:tc>
      </w:tr>
      <w:tr w:rsidR="00767205" w14:paraId="061156B9" w14:textId="77777777" w:rsidTr="00714654">
        <w:trPr>
          <w:tblCellSpacing w:w="15" w:type="dxa"/>
          <w:jc w:val="center"/>
        </w:trPr>
        <w:tc>
          <w:tcPr>
            <w:tcW w:w="0" w:type="auto"/>
            <w:gridSpan w:val="2"/>
            <w:tcBorders>
              <w:bottom w:val="single" w:sz="6" w:space="0" w:color="000000"/>
            </w:tcBorders>
            <w:vAlign w:val="center"/>
            <w:hideMark/>
          </w:tcPr>
          <w:p w14:paraId="691281FB" w14:textId="77777777" w:rsidR="00767205" w:rsidRDefault="00767205" w:rsidP="00966C79">
            <w:pPr>
              <w:jc w:val="center"/>
              <w:rPr>
                <w:rFonts w:eastAsia="Times New Roman"/>
              </w:rPr>
            </w:pPr>
          </w:p>
        </w:tc>
      </w:tr>
      <w:tr w:rsidR="00767205" w14:paraId="7DD5D703" w14:textId="77777777" w:rsidTr="00714654">
        <w:trPr>
          <w:tblCellSpacing w:w="15" w:type="dxa"/>
          <w:jc w:val="center"/>
        </w:trPr>
        <w:tc>
          <w:tcPr>
            <w:tcW w:w="0" w:type="auto"/>
            <w:vAlign w:val="center"/>
            <w:hideMark/>
          </w:tcPr>
          <w:p w14:paraId="6238B732" w14:textId="77777777" w:rsidR="00767205" w:rsidRDefault="00767205" w:rsidP="00966C79">
            <w:pPr>
              <w:jc w:val="left"/>
              <w:rPr>
                <w:rFonts w:eastAsia="Times New Roman"/>
              </w:rPr>
            </w:pPr>
            <w:r>
              <w:rPr>
                <w:rStyle w:val="Emphasis"/>
              </w:rPr>
              <w:t>Note:</w:t>
            </w:r>
          </w:p>
        </w:tc>
        <w:tc>
          <w:tcPr>
            <w:tcW w:w="0" w:type="auto"/>
            <w:vAlign w:val="center"/>
            <w:hideMark/>
          </w:tcPr>
          <w:p w14:paraId="34D8D7A6" w14:textId="77777777" w:rsidR="00767205" w:rsidRDefault="00767205" w:rsidP="00966C79">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54B8AA49" w14:textId="77777777" w:rsidR="00767205" w:rsidRDefault="00767205" w:rsidP="00930217">
      <w:pPr>
        <w:spacing w:line="240" w:lineRule="auto"/>
        <w:ind w:firstLine="0"/>
        <w:jc w:val="left"/>
        <w:rPr>
          <w:noProof/>
          <w14:ligatures w14:val="standardContextual"/>
        </w:rPr>
      </w:pPr>
    </w:p>
    <w:p w14:paraId="5EC949C8" w14:textId="77777777" w:rsidR="00767205" w:rsidRPr="00930217" w:rsidRDefault="00767205" w:rsidP="00930217">
      <w:pPr>
        <w:spacing w:line="240" w:lineRule="auto"/>
        <w:ind w:firstLine="0"/>
        <w:jc w:val="left"/>
        <w:rPr>
          <w:noProof/>
          <w14:ligatures w14:val="standardContextual"/>
        </w:rPr>
      </w:pPr>
    </w:p>
    <w:p w14:paraId="07CBAAE9" w14:textId="439CE1DF" w:rsidR="00E162B2" w:rsidRPr="002853F0" w:rsidRDefault="00E162B2" w:rsidP="00076D05">
      <w:pPr>
        <w:pStyle w:val="Heading1"/>
      </w:pPr>
      <w:bookmarkStart w:id="159" w:name="_Ref169916090"/>
      <w:r>
        <w:t>Conclusion</w:t>
      </w:r>
      <w:bookmarkEnd w:id="159"/>
    </w:p>
    <w:p w14:paraId="2E8F0D6B" w14:textId="7CA0DC3D" w:rsidR="00C802D3" w:rsidRDefault="00C802D3" w:rsidP="00C802D3">
      <w:pPr>
        <w:rPr>
          <w:rFonts w:eastAsia="Times New Roman"/>
        </w:rPr>
      </w:pPr>
      <w:r>
        <w:t>This study investigates the causal impact of the central clearing mandate on the interest rate swaps (IRS) market, focusing on key outcomes such as pricing, liquidity, and volatility. Using a difference-in-differences approach, I can isolate the effects of the clearing mandate, providing a comprehensive view of its influence on market dynamics.</w:t>
      </w:r>
    </w:p>
    <w:p w14:paraId="41028768" w14:textId="77777777" w:rsidR="00C802D3" w:rsidRDefault="00C802D3" w:rsidP="00C802D3">
      <w:r>
        <w:lastRenderedPageBreak/>
        <w:t xml:space="preserve">The findings suggest that central clearing plays a significant role in reducing counterparty risk, as evidenced by the consistent rise in swap premia following the mandate. This reflects an increased valuation for cleared contracts, indicating market participants place a higher premium on reduced risk exposure. However, the anticipated improvements in liquidity were not observed. Measures such as the bid-ask spread, </w:t>
      </w:r>
      <w:proofErr w:type="gramStart"/>
      <w:r>
        <w:t>Roll</w:t>
      </w:r>
      <w:proofErr w:type="gramEnd"/>
      <w:r>
        <w:t xml:space="preserve"> measure, and Amihud liquidity measure show no substantial change in liquidity as a result of the clearing mandate. This suggests that in monopolistic or concentrated dealer markets, the demand for cleared contracts does not necessarily lead to narrower spreads or improved liquidity conditions.</w:t>
      </w:r>
    </w:p>
    <w:p w14:paraId="191169D7" w14:textId="77777777" w:rsidR="00C802D3" w:rsidRDefault="00C802D3" w:rsidP="00C802D3">
      <w:r>
        <w:t>Regarding price volatility, the results indicate that under normal market conditions, the mandate has little to no effect on volatility. The realized volatility measures reveal that prices generally follow a random walk during stable periods, making it difficult to detect significant changes due to the clearing requirement. However, during episodes of market stress, such as the event surrounding the second “Grexit” vote, cleared contracts experienced lower volatility compared to their uncleared counterparts, implying that central clearing may enhance stability in more turbulent times.</w:t>
      </w:r>
    </w:p>
    <w:p w14:paraId="4C161467" w14:textId="77777777" w:rsidR="00C802D3" w:rsidRDefault="00C802D3" w:rsidP="00C802D3">
      <w:r>
        <w:t>While the mandate has succeeded in reducing counterparty risk, its impact on liquidity and volatility appears more nuanced. The clearinghouse structure has not necessarily resulted in a more liquid market, and its effect on volatility is more pronounced during periods of financial stress rather than regular market conditions. These results are crucial for regulators and market participants, as they highlight both the strengths and limitations of central clearing in maintaining market stability.</w:t>
      </w:r>
    </w:p>
    <w:p w14:paraId="06198F36" w14:textId="77777777" w:rsidR="00C802D3" w:rsidRDefault="00C802D3" w:rsidP="00C802D3">
      <w:r>
        <w:t>Future research could delve deeper into the long-term effects of central clearing, particularly in crisis periods, and explore whether different market structures or alternative clearing mechanisms might enhance both liquidity and stability in the IRS market.</w:t>
      </w:r>
    </w:p>
    <w:p w14:paraId="6569FB87" w14:textId="2DE35065" w:rsidR="002A62E7" w:rsidRDefault="002A62E7">
      <w:pPr>
        <w:spacing w:line="240" w:lineRule="auto"/>
        <w:ind w:firstLine="0"/>
        <w:jc w:val="left"/>
      </w:pPr>
      <w:r>
        <w:br w:type="page"/>
      </w:r>
    </w:p>
    <w:p w14:paraId="292380ED" w14:textId="77777777" w:rsidR="00DE49CE" w:rsidRPr="00DE49CE" w:rsidRDefault="002A62E7" w:rsidP="00DE49CE">
      <w:pPr>
        <w:pStyle w:val="Bibliography"/>
      </w:pPr>
      <w:r>
        <w:lastRenderedPageBreak/>
        <w:fldChar w:fldCharType="begin"/>
      </w:r>
      <w:r>
        <w:instrText xml:space="preserve"> ADDIN ZOTERO_BIBL {"uncited":[],"omitted":[],"custom":[]} CSL_BIBLIOGRAPHY </w:instrText>
      </w:r>
      <w:r>
        <w:fldChar w:fldCharType="separate"/>
      </w:r>
      <w:r w:rsidR="00DE49CE" w:rsidRPr="00DE49CE">
        <w:t xml:space="preserve">Allen, Franklin, and Douglas Gale. 2000. “Financial Contagion.” </w:t>
      </w:r>
      <w:r w:rsidR="00DE49CE" w:rsidRPr="00DE49CE">
        <w:rPr>
          <w:i/>
          <w:iCs/>
        </w:rPr>
        <w:t>Journal of Political Economy</w:t>
      </w:r>
      <w:r w:rsidR="00DE49CE" w:rsidRPr="00DE49CE">
        <w:t xml:space="preserve"> 108 (1): 1–33. https://doi.org/10.1086/262109.</w:t>
      </w:r>
    </w:p>
    <w:p w14:paraId="5215DC36" w14:textId="77777777" w:rsidR="00DE49CE" w:rsidRPr="00DE49CE" w:rsidRDefault="00DE49CE" w:rsidP="00DE49CE">
      <w:pPr>
        <w:pStyle w:val="Bibliography"/>
      </w:pPr>
      <w:r w:rsidRPr="00DE49CE">
        <w:t>Allen, Franklin, and Douglas M. Gale. 2007. “An Introduction to Financial Crises.” SSRN Scholarly Paper. Rochester, NY. https://doi.org/10.2139/ssrn.1008311.</w:t>
      </w:r>
    </w:p>
    <w:p w14:paraId="2BADF4D6" w14:textId="77777777" w:rsidR="00DE49CE" w:rsidRPr="00DE49CE" w:rsidRDefault="00DE49CE" w:rsidP="00DE49CE">
      <w:pPr>
        <w:pStyle w:val="Bibliography"/>
      </w:pPr>
      <w:r w:rsidRPr="00DE49CE">
        <w:t xml:space="preserve">Azad, A. S. M. </w:t>
      </w:r>
      <w:proofErr w:type="spellStart"/>
      <w:r w:rsidRPr="00DE49CE">
        <w:t>Sohel</w:t>
      </w:r>
      <w:proofErr w:type="spellEnd"/>
      <w:r w:rsidRPr="00DE49CE">
        <w:t>, Victor Fang, and Chi-</w:t>
      </w:r>
      <w:proofErr w:type="spellStart"/>
      <w:r w:rsidRPr="00DE49CE">
        <w:t>Hsiou</w:t>
      </w:r>
      <w:proofErr w:type="spellEnd"/>
      <w:r w:rsidRPr="00DE49CE">
        <w:t xml:space="preserve"> Hung. 2012. “Linking the Interest Rate Swap Markets to the Macroeconomic Risk: The UK and Us Evidence.” </w:t>
      </w:r>
      <w:r w:rsidRPr="00DE49CE">
        <w:rPr>
          <w:i/>
          <w:iCs/>
        </w:rPr>
        <w:t>International Review of Financial Analysis</w:t>
      </w:r>
      <w:r w:rsidRPr="00DE49CE">
        <w:t xml:space="preserve"> 22 (April):38–47. https://doi.org/10.1016/j.irfa.2012.03.001.</w:t>
      </w:r>
    </w:p>
    <w:p w14:paraId="4B967AD3" w14:textId="77777777" w:rsidR="00DE49CE" w:rsidRPr="00DE49CE" w:rsidRDefault="00DE49CE" w:rsidP="00DE49CE">
      <w:pPr>
        <w:pStyle w:val="Bibliography"/>
      </w:pPr>
      <w:r w:rsidRPr="00DE49CE">
        <w:t xml:space="preserve">Bebchuk, Lucian A., and Itay Goldstein. 2011. “Self-Fulfilling Credit Market Freezes.” </w:t>
      </w:r>
      <w:r w:rsidRPr="00DE49CE">
        <w:rPr>
          <w:i/>
          <w:iCs/>
        </w:rPr>
        <w:t>The Review of Financial Studies</w:t>
      </w:r>
      <w:r w:rsidRPr="00DE49CE">
        <w:t xml:space="preserve"> 24 (11): 3519–55. https://doi.org/10.1093/rfs/hhr086.</w:t>
      </w:r>
    </w:p>
    <w:p w14:paraId="66F2DC9F" w14:textId="77777777" w:rsidR="00DE49CE" w:rsidRPr="00DE49CE" w:rsidRDefault="00DE49CE" w:rsidP="00DE49CE">
      <w:pPr>
        <w:pStyle w:val="Bibliography"/>
      </w:pPr>
      <w:r w:rsidRPr="00DE49CE">
        <w:t xml:space="preserve">Benos, Evangelos, </w:t>
      </w:r>
      <w:proofErr w:type="spellStart"/>
      <w:r w:rsidRPr="00DE49CE">
        <w:t>Wenqian</w:t>
      </w:r>
      <w:proofErr w:type="spellEnd"/>
      <w:r w:rsidRPr="00DE49CE">
        <w:t xml:space="preserve"> Huang, Albert J. </w:t>
      </w:r>
      <w:proofErr w:type="spellStart"/>
      <w:r w:rsidRPr="00DE49CE">
        <w:t>Menkveld</w:t>
      </w:r>
      <w:proofErr w:type="spellEnd"/>
      <w:r w:rsidRPr="00DE49CE">
        <w:t xml:space="preserve">, and Michalis </w:t>
      </w:r>
      <w:proofErr w:type="spellStart"/>
      <w:r w:rsidRPr="00DE49CE">
        <w:t>Vasios</w:t>
      </w:r>
      <w:proofErr w:type="spellEnd"/>
      <w:r w:rsidRPr="00DE49CE">
        <w:t>. 2019. “The Cost of Clearing Fragmentation.” SSRN Scholarly Paper ID 3502465. Rochester, NY: Social Science Research Network. https://papers.ssrn.com/abstract=3502465.</w:t>
      </w:r>
    </w:p>
    <w:p w14:paraId="0E06B627" w14:textId="77777777" w:rsidR="00DE49CE" w:rsidRPr="00DE49CE" w:rsidRDefault="00DE49CE" w:rsidP="00DE49CE">
      <w:pPr>
        <w:pStyle w:val="Bibliography"/>
      </w:pPr>
      <w:r w:rsidRPr="00DE49CE">
        <w:t xml:space="preserve">Benos, Evangelos, Richard Payne, and Michalis </w:t>
      </w:r>
      <w:proofErr w:type="spellStart"/>
      <w:r w:rsidRPr="00DE49CE">
        <w:t>Vasios</w:t>
      </w:r>
      <w:proofErr w:type="spellEnd"/>
      <w:r w:rsidRPr="00DE49CE">
        <w:t xml:space="preserve">. 2020. “Centralized Trading, Transparency, and Interest Rate Swap Market Liquidity: Evidence from the Implementation of the Dodd–Frank Act.” </w:t>
      </w:r>
      <w:r w:rsidRPr="00DE49CE">
        <w:rPr>
          <w:i/>
          <w:iCs/>
        </w:rPr>
        <w:t>Journal of Financial and Quantitative Analysis</w:t>
      </w:r>
      <w:r w:rsidRPr="00DE49CE">
        <w:t xml:space="preserve"> 55 (1): 159–92. https://doi.org/10.1017/S0022109018001527.</w:t>
      </w:r>
    </w:p>
    <w:p w14:paraId="3286A958" w14:textId="77777777" w:rsidR="00DE49CE" w:rsidRPr="00DE49CE" w:rsidRDefault="00DE49CE" w:rsidP="00DE49CE">
      <w:pPr>
        <w:pStyle w:val="Bibliography"/>
      </w:pPr>
      <w:r w:rsidRPr="00DE49CE">
        <w:t xml:space="preserve">Bernstein, Asaf, Eric Hughson, and Marc </w:t>
      </w:r>
      <w:proofErr w:type="spellStart"/>
      <w:r w:rsidRPr="00DE49CE">
        <w:t>Weidenmier</w:t>
      </w:r>
      <w:proofErr w:type="spellEnd"/>
      <w:r w:rsidRPr="00DE49CE">
        <w:t xml:space="preserve">. 2019. “Counterparty Risk and the Establishment of the New York Stock Exchange Clearinghouse.” </w:t>
      </w:r>
      <w:r w:rsidRPr="00DE49CE">
        <w:rPr>
          <w:i/>
          <w:iCs/>
        </w:rPr>
        <w:t>Journal of Political Economy</w:t>
      </w:r>
      <w:r w:rsidRPr="00DE49CE">
        <w:t xml:space="preserve"> 127 (2): 689–729. https://doi.org/10.1086/701033.</w:t>
      </w:r>
    </w:p>
    <w:p w14:paraId="731B7121" w14:textId="77777777" w:rsidR="00DE49CE" w:rsidRPr="00DE49CE" w:rsidRDefault="00DE49CE" w:rsidP="00DE49CE">
      <w:pPr>
        <w:pStyle w:val="Bibliography"/>
      </w:pPr>
      <w:r w:rsidRPr="00DE49CE">
        <w:t xml:space="preserve">Biais, Bruno. 1993. “Price Formation and Equilibrium Liquidity in Fragmented and Centralized Markets.” </w:t>
      </w:r>
      <w:r w:rsidRPr="00DE49CE">
        <w:rPr>
          <w:i/>
          <w:iCs/>
        </w:rPr>
        <w:t>The Journal of Finance</w:t>
      </w:r>
      <w:r w:rsidRPr="00DE49CE">
        <w:t xml:space="preserve"> 48 (1): 157–85. https://doi.org/10.1111/j.1540-6261.1993.tb04705.x.</w:t>
      </w:r>
    </w:p>
    <w:p w14:paraId="7ECFE8DC" w14:textId="77777777" w:rsidR="00DE49CE" w:rsidRPr="00DE49CE" w:rsidRDefault="00DE49CE" w:rsidP="00DE49CE">
      <w:pPr>
        <w:pStyle w:val="Bibliography"/>
      </w:pPr>
      <w:r w:rsidRPr="00DE49CE">
        <w:t xml:space="preserve">Bicksler, James, and Andrew H. Chen. 1986. “An Economic Analysis of Interest Rate Swaps.” </w:t>
      </w:r>
      <w:r w:rsidRPr="00DE49CE">
        <w:rPr>
          <w:i/>
          <w:iCs/>
        </w:rPr>
        <w:t>The Journal of Finance</w:t>
      </w:r>
      <w:r w:rsidRPr="00DE49CE">
        <w:t xml:space="preserve"> 41 (3): 645–55. https://doi.org/10.2307/2328495.</w:t>
      </w:r>
    </w:p>
    <w:p w14:paraId="09253317" w14:textId="77777777" w:rsidR="00DE49CE" w:rsidRPr="00DE49CE" w:rsidRDefault="00DE49CE" w:rsidP="00DE49CE">
      <w:pPr>
        <w:pStyle w:val="Bibliography"/>
      </w:pPr>
      <w:r w:rsidRPr="00DE49CE">
        <w:t>Bolandnazar, Mohammadreza. 2020. “The Market Structure of Dealer-to-Client Interest Rate Swaps.” SSRN Scholarly Paper 3752367. Rochester, NY: Social Science Research Network. https://doi.org/10.2139/ssrn.3752367.</w:t>
      </w:r>
    </w:p>
    <w:p w14:paraId="7325B3DF" w14:textId="77777777" w:rsidR="00DE49CE" w:rsidRPr="00DE49CE" w:rsidRDefault="00DE49CE" w:rsidP="00DE49CE">
      <w:pPr>
        <w:pStyle w:val="Bibliography"/>
      </w:pPr>
      <w:r w:rsidRPr="00DE49CE">
        <w:t xml:space="preserve">Boudiaf, Ismael Alexander, </w:t>
      </w:r>
      <w:proofErr w:type="spellStart"/>
      <w:r w:rsidRPr="00DE49CE">
        <w:t>Immo</w:t>
      </w:r>
      <w:proofErr w:type="spellEnd"/>
      <w:r w:rsidRPr="00DE49CE">
        <w:t xml:space="preserve"> Frieden, and Martin </w:t>
      </w:r>
      <w:proofErr w:type="spellStart"/>
      <w:r w:rsidRPr="00DE49CE">
        <w:t>Scheicher</w:t>
      </w:r>
      <w:proofErr w:type="spellEnd"/>
      <w:r w:rsidRPr="00DE49CE">
        <w:t>. 2024. “The Market Liquidity of Interest Rate Swaps.” SSRN Scholarly Paper. Rochester, NY. https://doi.org/10.2139/ssrn.4745740.</w:t>
      </w:r>
    </w:p>
    <w:p w14:paraId="08726CE6" w14:textId="77777777" w:rsidR="00DE49CE" w:rsidRPr="00DE49CE" w:rsidRDefault="00DE49CE" w:rsidP="00DE49CE">
      <w:pPr>
        <w:pStyle w:val="Bibliography"/>
      </w:pPr>
      <w:r w:rsidRPr="00DE49CE">
        <w:t xml:space="preserve">Brunnermeier, Markus K. 2009. “Deciphering the Liquidity and Credit Crunch 2007-2008.” </w:t>
      </w:r>
      <w:r w:rsidRPr="00DE49CE">
        <w:rPr>
          <w:i/>
          <w:iCs/>
        </w:rPr>
        <w:t>Journal of Economic Perspectives</w:t>
      </w:r>
      <w:r w:rsidRPr="00DE49CE">
        <w:t xml:space="preserve"> 23 (1): 77–100. https://doi.org/10.1257/jep.23.1.77.</w:t>
      </w:r>
    </w:p>
    <w:p w14:paraId="28C862D6" w14:textId="77777777" w:rsidR="00DE49CE" w:rsidRPr="00DE49CE" w:rsidRDefault="00DE49CE" w:rsidP="00DE49CE">
      <w:pPr>
        <w:pStyle w:val="Bibliography"/>
      </w:pPr>
      <w:r w:rsidRPr="00DE49CE">
        <w:t xml:space="preserve">Capponi, Agostino, and Martin Larsson. 2015. “Price Contagion through Balance Sheet Linkages.” </w:t>
      </w:r>
      <w:r w:rsidRPr="00DE49CE">
        <w:rPr>
          <w:i/>
          <w:iCs/>
        </w:rPr>
        <w:t>The Review of Asset Pricing Studies</w:t>
      </w:r>
      <w:r w:rsidRPr="00DE49CE">
        <w:t xml:space="preserve"> 5 (2): 227–53. https://doi.org/10.1093/rapstu/rav006.</w:t>
      </w:r>
    </w:p>
    <w:p w14:paraId="2A8476D2" w14:textId="77777777" w:rsidR="00DE49CE" w:rsidRPr="00DE49CE" w:rsidRDefault="00DE49CE" w:rsidP="00DE49CE">
      <w:pPr>
        <w:pStyle w:val="Bibliography"/>
      </w:pPr>
      <w:r w:rsidRPr="00DE49CE">
        <w:t xml:space="preserve">Cifuentes, Rodrigo, Gianluigi Ferrucci, and Hyun Song Shin. 2005. “Liquidity Risk and Contagion.” </w:t>
      </w:r>
      <w:r w:rsidRPr="00DE49CE">
        <w:rPr>
          <w:i/>
          <w:iCs/>
        </w:rPr>
        <w:t>Journal of the European Economic Association</w:t>
      </w:r>
      <w:r w:rsidRPr="00DE49CE">
        <w:t xml:space="preserve"> 3 (2–3): 556–66. https://doi.org/10.1162/jeea.2005.3.2-3.556.</w:t>
      </w:r>
    </w:p>
    <w:p w14:paraId="36CF3047" w14:textId="77777777" w:rsidR="00DE49CE" w:rsidRPr="00DE49CE" w:rsidRDefault="00DE49CE" w:rsidP="00DE49CE">
      <w:pPr>
        <w:pStyle w:val="Bibliography"/>
      </w:pPr>
      <w:r w:rsidRPr="00DE49CE">
        <w:t xml:space="preserve">Diamond, Douglas W., and Philip H. Dybvig. 1983. “Bank Runs, Deposit Insurance, and Liquidity.” </w:t>
      </w:r>
      <w:r w:rsidRPr="00DE49CE">
        <w:rPr>
          <w:i/>
          <w:iCs/>
        </w:rPr>
        <w:t>Journal of Political Economy</w:t>
      </w:r>
      <w:r w:rsidRPr="00DE49CE">
        <w:t xml:space="preserve"> 91 (3): 401–19. https://doi.org/10.1086/261155.</w:t>
      </w:r>
    </w:p>
    <w:p w14:paraId="457BF367" w14:textId="77777777" w:rsidR="00DE49CE" w:rsidRPr="00DE49CE" w:rsidRDefault="00DE49CE" w:rsidP="00DE49CE">
      <w:pPr>
        <w:pStyle w:val="Bibliography"/>
      </w:pPr>
      <w:r w:rsidRPr="00DE49CE">
        <w:t xml:space="preserve">Diamond, Douglas W., and Raghuram G. Rajan. 2011. “Fear of Fire Sales, Illiquidity Seeking, and Credit Freezes *.” </w:t>
      </w:r>
      <w:r w:rsidRPr="00DE49CE">
        <w:rPr>
          <w:i/>
          <w:iCs/>
        </w:rPr>
        <w:t>The Quarterly Journal of Economics</w:t>
      </w:r>
      <w:r w:rsidRPr="00DE49CE">
        <w:t xml:space="preserve"> 126 (2): 557–91. https://doi.org/10.1093/qje/qjr012.</w:t>
      </w:r>
    </w:p>
    <w:p w14:paraId="3F358791" w14:textId="77777777" w:rsidR="00DE49CE" w:rsidRPr="00DE49CE" w:rsidRDefault="00DE49CE" w:rsidP="00DE49CE">
      <w:pPr>
        <w:pStyle w:val="Bibliography"/>
      </w:pPr>
      <w:r w:rsidRPr="00DE49CE">
        <w:t xml:space="preserve">Duffie, Darrell, and </w:t>
      </w:r>
      <w:proofErr w:type="spellStart"/>
      <w:r w:rsidRPr="00DE49CE">
        <w:t>Haoxiang</w:t>
      </w:r>
      <w:proofErr w:type="spellEnd"/>
      <w:r w:rsidRPr="00DE49CE">
        <w:t xml:space="preserve"> Zhu. 2011. “Does a Central Clearing Counterparty Reduce Counterparty Risk?” </w:t>
      </w:r>
      <w:r w:rsidRPr="00DE49CE">
        <w:rPr>
          <w:i/>
          <w:iCs/>
        </w:rPr>
        <w:t>Review of Asset Pricing Studies</w:t>
      </w:r>
      <w:r w:rsidRPr="00DE49CE">
        <w:t xml:space="preserve"> 1 (1): 74–95.</w:t>
      </w:r>
    </w:p>
    <w:p w14:paraId="039E94A7" w14:textId="77777777" w:rsidR="00DE49CE" w:rsidRPr="00DE49CE" w:rsidRDefault="00DE49CE" w:rsidP="00DE49CE">
      <w:pPr>
        <w:pStyle w:val="Bibliography"/>
      </w:pPr>
      <w:r w:rsidRPr="00DE49CE">
        <w:lastRenderedPageBreak/>
        <w:t xml:space="preserve">Gai, Prasanna, and Sujit Kapadia. 2010. “Contagion in Financial Networks.” </w:t>
      </w:r>
      <w:r w:rsidRPr="00DE49CE">
        <w:rPr>
          <w:i/>
          <w:iCs/>
        </w:rPr>
        <w:t>Proceedings of the Royal Society A: Mathematical, Physical and Engineering Sciences</w:t>
      </w:r>
      <w:r w:rsidRPr="00DE49CE">
        <w:t xml:space="preserve"> 466 (2120): 2401–23. https://doi.org/10.1098/rspa.2009.0410.</w:t>
      </w:r>
    </w:p>
    <w:p w14:paraId="75B98F60" w14:textId="77777777" w:rsidR="00DE49CE" w:rsidRPr="00DE49CE" w:rsidRDefault="00DE49CE" w:rsidP="00DE49CE">
      <w:pPr>
        <w:pStyle w:val="Bibliography"/>
      </w:pPr>
      <w:r w:rsidRPr="00DE49CE">
        <w:t xml:space="preserve">Golan, Amos, George G. Judge, and Douglas Miller. 1996. </w:t>
      </w:r>
      <w:r w:rsidRPr="00DE49CE">
        <w:rPr>
          <w:i/>
          <w:iCs/>
        </w:rPr>
        <w:t>Maximum Entropy Econometrics: Robust Estimation with Limited Data</w:t>
      </w:r>
      <w:r w:rsidRPr="00DE49CE">
        <w:t>. Series in Financial Economics and Quantitative Analysis. Chichester [England</w:t>
      </w:r>
      <w:proofErr w:type="gramStart"/>
      <w:r w:rsidRPr="00DE49CE">
        <w:t>] ;</w:t>
      </w:r>
      <w:proofErr w:type="gramEnd"/>
      <w:r w:rsidRPr="00DE49CE">
        <w:t xml:space="preserve"> New York: Wiley.</w:t>
      </w:r>
    </w:p>
    <w:p w14:paraId="6ABE455E" w14:textId="77777777" w:rsidR="00DE49CE" w:rsidRPr="00DE49CE" w:rsidRDefault="00DE49CE" w:rsidP="00DE49CE">
      <w:pPr>
        <w:pStyle w:val="Bibliography"/>
      </w:pPr>
      <w:r w:rsidRPr="00DE49CE">
        <w:t xml:space="preserve">Greenwood, Robin, Augustin </w:t>
      </w:r>
      <w:proofErr w:type="spellStart"/>
      <w:r w:rsidRPr="00DE49CE">
        <w:t>Landier</w:t>
      </w:r>
      <w:proofErr w:type="spellEnd"/>
      <w:r w:rsidRPr="00DE49CE">
        <w:t xml:space="preserve">, and David </w:t>
      </w:r>
      <w:proofErr w:type="spellStart"/>
      <w:r w:rsidRPr="00DE49CE">
        <w:t>Thesmar</w:t>
      </w:r>
      <w:proofErr w:type="spellEnd"/>
      <w:r w:rsidRPr="00DE49CE">
        <w:t xml:space="preserve">. 2015. “Vulnerable Banks.” </w:t>
      </w:r>
      <w:r w:rsidRPr="00DE49CE">
        <w:rPr>
          <w:i/>
          <w:iCs/>
        </w:rPr>
        <w:t>Journal of Financial Economics</w:t>
      </w:r>
      <w:r w:rsidRPr="00DE49CE">
        <w:t xml:space="preserve"> 115 (3): 471–85. https://doi.org/10.1016/j.jfineco.2014.11.006.</w:t>
      </w:r>
    </w:p>
    <w:p w14:paraId="20780BC8" w14:textId="77777777" w:rsidR="00DE49CE" w:rsidRPr="00DE49CE" w:rsidRDefault="00DE49CE" w:rsidP="00DE49CE">
      <w:pPr>
        <w:pStyle w:val="Bibliography"/>
      </w:pPr>
      <w:r w:rsidRPr="00DE49CE">
        <w:t xml:space="preserve">Heckman, James J., Hidehiko </w:t>
      </w:r>
      <w:proofErr w:type="spellStart"/>
      <w:r w:rsidRPr="00DE49CE">
        <w:t>Ichimura</w:t>
      </w:r>
      <w:proofErr w:type="spellEnd"/>
      <w:r w:rsidRPr="00DE49CE">
        <w:t xml:space="preserve">, and Petra E. Todd. 1997. “Matching </w:t>
      </w:r>
      <w:proofErr w:type="gramStart"/>
      <w:r w:rsidRPr="00DE49CE">
        <w:t>As</w:t>
      </w:r>
      <w:proofErr w:type="gramEnd"/>
      <w:r w:rsidRPr="00DE49CE">
        <w:t xml:space="preserve"> An Econometric Evaluation Estimator: Evidence from Evaluating a Job Training </w:t>
      </w:r>
      <w:proofErr w:type="spellStart"/>
      <w:r w:rsidRPr="00DE49CE">
        <w:t>Programme</w:t>
      </w:r>
      <w:proofErr w:type="spellEnd"/>
      <w:r w:rsidRPr="00DE49CE">
        <w:t xml:space="preserve">.” </w:t>
      </w:r>
      <w:r w:rsidRPr="00DE49CE">
        <w:rPr>
          <w:i/>
          <w:iCs/>
        </w:rPr>
        <w:t>The Review of Economic Studies</w:t>
      </w:r>
      <w:r w:rsidRPr="00DE49CE">
        <w:t xml:space="preserve"> 64 (4): 605–54. https://doi.org/10.2307/2971733.</w:t>
      </w:r>
    </w:p>
    <w:p w14:paraId="3868A8F6" w14:textId="77777777" w:rsidR="00DE49CE" w:rsidRPr="00DE49CE" w:rsidRDefault="00DE49CE" w:rsidP="00DE49CE">
      <w:pPr>
        <w:pStyle w:val="Bibliography"/>
      </w:pPr>
      <w:r w:rsidRPr="00DE49CE">
        <w:t xml:space="preserve">Jackson, Matthew O., and Agathe Pernoud. 2021. “Systemic Risk in Financial Networks: A Survey.” </w:t>
      </w:r>
      <w:r w:rsidRPr="00DE49CE">
        <w:rPr>
          <w:i/>
          <w:iCs/>
        </w:rPr>
        <w:t>Annual Review of Economics</w:t>
      </w:r>
      <w:r w:rsidRPr="00DE49CE">
        <w:t xml:space="preserve"> 13 (1): 171–202. https://doi.org/10.1146/annurev-economics-083120-111540.</w:t>
      </w:r>
    </w:p>
    <w:p w14:paraId="2226ACC7" w14:textId="77777777" w:rsidR="00DE49CE" w:rsidRPr="00DE49CE" w:rsidRDefault="00DE49CE" w:rsidP="00DE49CE">
      <w:pPr>
        <w:pStyle w:val="Bibliography"/>
      </w:pPr>
      <w:r w:rsidRPr="00DE49CE">
        <w:t xml:space="preserve">Kiyotaki, </w:t>
      </w:r>
      <w:proofErr w:type="spellStart"/>
      <w:r w:rsidRPr="00DE49CE">
        <w:t>Nobuhiro</w:t>
      </w:r>
      <w:proofErr w:type="spellEnd"/>
      <w:r w:rsidRPr="00DE49CE">
        <w:t xml:space="preserve">, and John Moore. 1997. “Credit Cycles.” </w:t>
      </w:r>
      <w:r w:rsidRPr="00DE49CE">
        <w:rPr>
          <w:i/>
          <w:iCs/>
        </w:rPr>
        <w:t>Journal of Political Economy</w:t>
      </w:r>
      <w:r w:rsidRPr="00DE49CE">
        <w:t xml:space="preserve"> 105 (2): 211–48. https://doi.org/10.1086/262072.</w:t>
      </w:r>
    </w:p>
    <w:p w14:paraId="40BF05BD" w14:textId="77777777" w:rsidR="00DE49CE" w:rsidRPr="00DE49CE" w:rsidRDefault="00DE49CE" w:rsidP="00DE49CE">
      <w:pPr>
        <w:pStyle w:val="Bibliography"/>
      </w:pPr>
      <w:r w:rsidRPr="00DE49CE">
        <w:t>Kleist, Karsten von, and C. Mallo. 2011. “OTC Derivatives Market Activity in the Second Half of 2010.” Bank of International Settlements. https://www.bis.org/publ/otc_hy1105.pdf.</w:t>
      </w:r>
    </w:p>
    <w:p w14:paraId="7B4C0D61" w14:textId="77777777" w:rsidR="00DE49CE" w:rsidRPr="00DE49CE" w:rsidRDefault="00DE49CE" w:rsidP="00DE49CE">
      <w:pPr>
        <w:pStyle w:val="Bibliography"/>
      </w:pPr>
      <w:r w:rsidRPr="00DE49CE">
        <w:t xml:space="preserve">Lee, Lung-Fei. 1983. “Generalized Econometric Models with Selectivity.” </w:t>
      </w:r>
      <w:proofErr w:type="spellStart"/>
      <w:r w:rsidRPr="00DE49CE">
        <w:rPr>
          <w:i/>
          <w:iCs/>
        </w:rPr>
        <w:t>Econometrica</w:t>
      </w:r>
      <w:proofErr w:type="spellEnd"/>
      <w:r w:rsidRPr="00DE49CE">
        <w:t xml:space="preserve"> 51 (2): 507–12. https://doi.org/10.2307/1912003.</w:t>
      </w:r>
    </w:p>
    <w:p w14:paraId="2FAA4DC2" w14:textId="77777777" w:rsidR="00DE49CE" w:rsidRPr="00DE49CE" w:rsidRDefault="00DE49CE" w:rsidP="00DE49CE">
      <w:pPr>
        <w:pStyle w:val="Bibliography"/>
      </w:pPr>
      <w:r w:rsidRPr="00DE49CE">
        <w:t xml:space="preserve">Liu, Jun, Francis A. Longstaff, and </w:t>
      </w:r>
      <w:proofErr w:type="spellStart"/>
      <w:r w:rsidRPr="00DE49CE">
        <w:t>Ravit</w:t>
      </w:r>
      <w:proofErr w:type="spellEnd"/>
      <w:r w:rsidRPr="00DE49CE">
        <w:t xml:space="preserve"> E. Mandell. 2006. “The Market Price of Risk in Interest Rate Swaps: The Roles of Default and Liquidity Risks.” </w:t>
      </w:r>
      <w:r w:rsidRPr="00DE49CE">
        <w:rPr>
          <w:i/>
          <w:iCs/>
        </w:rPr>
        <w:t>The Journal of Business</w:t>
      </w:r>
      <w:r w:rsidRPr="00DE49CE">
        <w:t xml:space="preserve"> 79 (5): 2337–59. https://doi.org/10.1086/505237.</w:t>
      </w:r>
    </w:p>
    <w:p w14:paraId="3375C732" w14:textId="77777777" w:rsidR="00DE49CE" w:rsidRPr="00DE49CE" w:rsidRDefault="00DE49CE" w:rsidP="00DE49CE">
      <w:pPr>
        <w:pStyle w:val="Bibliography"/>
      </w:pPr>
      <w:r w:rsidRPr="00DE49CE">
        <w:t xml:space="preserve">Loon, Yee Cheng, and </w:t>
      </w:r>
      <w:proofErr w:type="spellStart"/>
      <w:r w:rsidRPr="00DE49CE">
        <w:t>Zhaodong</w:t>
      </w:r>
      <w:proofErr w:type="spellEnd"/>
      <w:r w:rsidRPr="00DE49CE">
        <w:t xml:space="preserve"> Ken Zhong. 2014. “The Impact of Central Clearing on Counterparty Risk, Liquidity, and Trading: Evidence from the Credit Default Swap Market.” </w:t>
      </w:r>
      <w:r w:rsidRPr="00DE49CE">
        <w:rPr>
          <w:i/>
          <w:iCs/>
        </w:rPr>
        <w:t>Journal of Financial Economics</w:t>
      </w:r>
      <w:r w:rsidRPr="00DE49CE">
        <w:t xml:space="preserve"> 112 (1): 91–115. https://doi.org/10.1016/j.jfineco.2013.12.001.</w:t>
      </w:r>
    </w:p>
    <w:p w14:paraId="48679A16" w14:textId="77777777" w:rsidR="00DE49CE" w:rsidRPr="00DE49CE" w:rsidRDefault="00DE49CE" w:rsidP="00DE49CE">
      <w:pPr>
        <w:pStyle w:val="Bibliography"/>
      </w:pPr>
      <w:r w:rsidRPr="00DE49CE">
        <w:t xml:space="preserve">McPartland, John W. 2009. “Clearing and Settlement of Exchange Traded Derivatives.” </w:t>
      </w:r>
      <w:r w:rsidRPr="00DE49CE">
        <w:rPr>
          <w:i/>
          <w:iCs/>
        </w:rPr>
        <w:t>Chicago Fed Letter</w:t>
      </w:r>
      <w:r w:rsidRPr="00DE49CE">
        <w:t xml:space="preserve"> 267 (2). https://fraser.stlouisfed.org/files/docs/historical/frbchi/policydiscussion/frbchi_policy_2009-02.pdf.</w:t>
      </w:r>
    </w:p>
    <w:p w14:paraId="498F1E6D" w14:textId="77777777" w:rsidR="00DE49CE" w:rsidRPr="00DE49CE" w:rsidRDefault="00DE49CE" w:rsidP="00DE49CE">
      <w:pPr>
        <w:pStyle w:val="Bibliography"/>
      </w:pPr>
      <w:r w:rsidRPr="00DE49CE">
        <w:t xml:space="preserve">Minton, Bernadette A. 1997. “An Empirical Examination of Basic Valuation Models for Plain Vanilla U.S. Interest Rate Swaps.” </w:t>
      </w:r>
      <w:r w:rsidRPr="00DE49CE">
        <w:rPr>
          <w:i/>
          <w:iCs/>
        </w:rPr>
        <w:t>Journal of Financial Economics</w:t>
      </w:r>
      <w:r w:rsidRPr="00DE49CE">
        <w:t xml:space="preserve"> 44 (2): 251–77. https://doi.org/10.1016/S0304-405X(97)00005-6.</w:t>
      </w:r>
    </w:p>
    <w:p w14:paraId="128F0CAC" w14:textId="77777777" w:rsidR="00DE49CE" w:rsidRPr="00DE49CE" w:rsidRDefault="00DE49CE" w:rsidP="00DE49CE">
      <w:pPr>
        <w:pStyle w:val="Bibliography"/>
      </w:pPr>
      <w:r w:rsidRPr="00DE49CE">
        <w:t>Pirrong, Craig. 2011. “The Economics of Central Clearing: Theory and Practice.”</w:t>
      </w:r>
    </w:p>
    <w:p w14:paraId="14E5EA7E" w14:textId="77777777" w:rsidR="00DE49CE" w:rsidRPr="00DE49CE" w:rsidRDefault="00DE49CE" w:rsidP="00DE49CE">
      <w:pPr>
        <w:pStyle w:val="Bibliography"/>
      </w:pPr>
      <w:r w:rsidRPr="00DE49CE">
        <w:t xml:space="preserve">Rochet, Jean-Charles, and Jean Tirole. 1996. “Interbank Lending and Systemic Risk.” </w:t>
      </w:r>
      <w:r w:rsidRPr="00DE49CE">
        <w:rPr>
          <w:i/>
          <w:iCs/>
        </w:rPr>
        <w:t>Journal of Money, Credit and Banking</w:t>
      </w:r>
      <w:r w:rsidRPr="00DE49CE">
        <w:t xml:space="preserve"> 28 (4): 733–62. https://doi.org/10.2307/2077918.</w:t>
      </w:r>
    </w:p>
    <w:p w14:paraId="5361AC9A" w14:textId="77777777" w:rsidR="00DE49CE" w:rsidRPr="00DE49CE" w:rsidRDefault="00DE49CE" w:rsidP="00DE49CE">
      <w:pPr>
        <w:pStyle w:val="Bibliography"/>
      </w:pPr>
      <w:r w:rsidRPr="00DE49CE">
        <w:t xml:space="preserve">Roll, Richard. 1984. “A Simple Implicit Measure of the Effective Bid-Ask Spread in an Efficient Market.” </w:t>
      </w:r>
      <w:r w:rsidRPr="00DE49CE">
        <w:rPr>
          <w:i/>
          <w:iCs/>
        </w:rPr>
        <w:t>The Journal of Finance</w:t>
      </w:r>
      <w:r w:rsidRPr="00DE49CE">
        <w:t xml:space="preserve"> 39 (4): 1127–39. https://doi.org/10.1111/j.1540-6261.1984.tb03897.x.</w:t>
      </w:r>
    </w:p>
    <w:p w14:paraId="65277F10" w14:textId="77777777" w:rsidR="00DE49CE" w:rsidRPr="00DE49CE" w:rsidRDefault="00DE49CE" w:rsidP="00DE49CE">
      <w:pPr>
        <w:pStyle w:val="Bibliography"/>
      </w:pPr>
      <w:proofErr w:type="spellStart"/>
      <w:r w:rsidRPr="00DE49CE">
        <w:t>Skarr</w:t>
      </w:r>
      <w:proofErr w:type="spellEnd"/>
      <w:r w:rsidRPr="00DE49CE">
        <w:t xml:space="preserve">, Doug, and Kristin </w:t>
      </w:r>
      <w:proofErr w:type="spellStart"/>
      <w:r w:rsidRPr="00DE49CE">
        <w:t>Szakaly</w:t>
      </w:r>
      <w:proofErr w:type="spellEnd"/>
      <w:r w:rsidRPr="00DE49CE">
        <w:t>-Moore. 2007. “Understanding Interest Rate Swap Math &amp; Pricing.” California Debt and Investment Advisory Commission. https://www.treasurer.ca.gov/cdiac/publications/math.pdf.</w:t>
      </w:r>
    </w:p>
    <w:p w14:paraId="374270F7" w14:textId="77777777" w:rsidR="00DE49CE" w:rsidRPr="00DE49CE" w:rsidRDefault="00DE49CE" w:rsidP="00DE49CE">
      <w:pPr>
        <w:pStyle w:val="Bibliography"/>
      </w:pPr>
      <w:r w:rsidRPr="00DE49CE">
        <w:t xml:space="preserve">Smith, Clifford W., Charles W. Smithson, and Lee Macdonald Wakeman. 1988. “The Market for Interest Rate Swaps.” </w:t>
      </w:r>
      <w:r w:rsidRPr="00DE49CE">
        <w:rPr>
          <w:i/>
          <w:iCs/>
        </w:rPr>
        <w:t>Financial Management</w:t>
      </w:r>
      <w:r w:rsidRPr="00DE49CE">
        <w:t xml:space="preserve"> 17 (4): 34–44. https://doi.org/10.2307/3665765.</w:t>
      </w:r>
    </w:p>
    <w:p w14:paraId="0AF479A4" w14:textId="77777777" w:rsidR="00DE49CE" w:rsidRPr="00DE49CE" w:rsidRDefault="00DE49CE" w:rsidP="00DE49CE">
      <w:pPr>
        <w:pStyle w:val="Bibliography"/>
      </w:pPr>
      <w:r w:rsidRPr="00DE49CE">
        <w:lastRenderedPageBreak/>
        <w:t xml:space="preserve">Sun, Tong-sheng, Suresh Sundaresan, and Ching Wang. 1993. “Interest Rate Swaps: An Empirical Investigation.” </w:t>
      </w:r>
      <w:r w:rsidRPr="00DE49CE">
        <w:rPr>
          <w:i/>
          <w:iCs/>
        </w:rPr>
        <w:t>Journal of Financial Economics</w:t>
      </w:r>
      <w:r w:rsidRPr="00DE49CE">
        <w:t xml:space="preserve"> 34 (1): 77–99. https://doi.org/10.1016/0304-405X(93)90041-9.</w:t>
      </w:r>
    </w:p>
    <w:p w14:paraId="0490112E" w14:textId="2AB4B80F" w:rsidR="00260ADF" w:rsidRDefault="002A62E7" w:rsidP="00AF5C18">
      <w:r>
        <w:fldChar w:fldCharType="end"/>
      </w:r>
    </w:p>
    <w:p w14:paraId="151B32E2" w14:textId="77777777" w:rsidR="00260ADF" w:rsidRDefault="00260ADF">
      <w:pPr>
        <w:spacing w:line="240" w:lineRule="auto"/>
        <w:ind w:firstLine="0"/>
        <w:jc w:val="left"/>
      </w:pPr>
      <w:r>
        <w:br w:type="page"/>
      </w:r>
    </w:p>
    <w:p w14:paraId="587B9766" w14:textId="666A0188" w:rsidR="00260ADF" w:rsidRDefault="00260ADF" w:rsidP="00FC3085">
      <w:pPr>
        <w:pStyle w:val="Heading1"/>
        <w:numPr>
          <w:ilvl w:val="0"/>
          <w:numId w:val="43"/>
        </w:numPr>
      </w:pPr>
      <w:bookmarkStart w:id="160" w:name="_Ref181435687"/>
      <w:r>
        <w:lastRenderedPageBreak/>
        <w:t>Contract Characteristics</w:t>
      </w:r>
      <w:bookmarkEnd w:id="160"/>
    </w:p>
    <w:p w14:paraId="186C04B7" w14:textId="3E0AFF51" w:rsidR="00260ADF" w:rsidRDefault="00260ADF" w:rsidP="00260ADF">
      <w:r>
        <w:t xml:space="preserve">This appendix lists the detailed characteristics of the “standard” (most liquid) interest-rate swaps contract for the currencies studied in this </w:t>
      </w:r>
      <w:r w:rsidR="00254288">
        <w:t>dissertation</w:t>
      </w:r>
      <w:r>
        <w:t>.</w:t>
      </w:r>
    </w:p>
    <w:tbl>
      <w:tblPr>
        <w:tblStyle w:val="PlainTable5"/>
        <w:tblW w:w="0" w:type="auto"/>
        <w:tblLook w:val="06A0" w:firstRow="1" w:lastRow="0" w:firstColumn="1" w:lastColumn="0" w:noHBand="1" w:noVBand="1"/>
      </w:tblPr>
      <w:tblGrid>
        <w:gridCol w:w="1751"/>
        <w:gridCol w:w="1702"/>
        <w:gridCol w:w="2092"/>
        <w:gridCol w:w="2092"/>
        <w:gridCol w:w="1709"/>
      </w:tblGrid>
      <w:tr w:rsidR="00260ADF" w14:paraId="2F732E19" w14:textId="77777777" w:rsidTr="00966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2FDA019" w14:textId="77777777" w:rsidR="00260ADF" w:rsidRDefault="00260ADF" w:rsidP="00966C79">
            <w:r>
              <w:t>Currency</w:t>
            </w:r>
          </w:p>
        </w:tc>
        <w:tc>
          <w:tcPr>
            <w:tcW w:w="1870" w:type="dxa"/>
          </w:tcPr>
          <w:p w14:paraId="56F39AB9" w14:textId="77777777" w:rsidR="00260ADF" w:rsidRDefault="00260ADF" w:rsidP="00966C79">
            <w:pPr>
              <w:cnfStyle w:val="100000000000" w:firstRow="1" w:lastRow="0" w:firstColumn="0" w:lastColumn="0" w:oddVBand="0" w:evenVBand="0" w:oddHBand="0" w:evenHBand="0" w:firstRowFirstColumn="0" w:firstRowLastColumn="0" w:lastRowFirstColumn="0" w:lastRowLastColumn="0"/>
            </w:pPr>
            <w:r>
              <w:t>USD</w:t>
            </w:r>
          </w:p>
        </w:tc>
        <w:tc>
          <w:tcPr>
            <w:tcW w:w="1870" w:type="dxa"/>
          </w:tcPr>
          <w:p w14:paraId="5A839B87" w14:textId="77777777" w:rsidR="00260ADF" w:rsidRDefault="00260ADF" w:rsidP="00966C79">
            <w:pPr>
              <w:cnfStyle w:val="100000000000" w:firstRow="1" w:lastRow="0" w:firstColumn="0" w:lastColumn="0" w:oddVBand="0" w:evenVBand="0" w:oddHBand="0" w:evenHBand="0" w:firstRowFirstColumn="0" w:firstRowLastColumn="0" w:lastRowFirstColumn="0" w:lastRowLastColumn="0"/>
            </w:pPr>
            <w:r>
              <w:t>CAD</w:t>
            </w:r>
          </w:p>
        </w:tc>
        <w:tc>
          <w:tcPr>
            <w:tcW w:w="1870" w:type="dxa"/>
          </w:tcPr>
          <w:p w14:paraId="05F25F3E" w14:textId="77777777" w:rsidR="00260ADF" w:rsidRDefault="00260ADF" w:rsidP="00966C79">
            <w:pPr>
              <w:cnfStyle w:val="100000000000" w:firstRow="1" w:lastRow="0" w:firstColumn="0" w:lastColumn="0" w:oddVBand="0" w:evenVBand="0" w:oddHBand="0" w:evenHBand="0" w:firstRowFirstColumn="0" w:firstRowLastColumn="0" w:lastRowFirstColumn="0" w:lastRowLastColumn="0"/>
            </w:pPr>
            <w:r>
              <w:t>GBP</w:t>
            </w:r>
          </w:p>
        </w:tc>
        <w:tc>
          <w:tcPr>
            <w:tcW w:w="1870" w:type="dxa"/>
          </w:tcPr>
          <w:p w14:paraId="3E3C6ECB" w14:textId="77777777" w:rsidR="00260ADF" w:rsidRDefault="00260ADF" w:rsidP="00966C79">
            <w:pPr>
              <w:cnfStyle w:val="100000000000" w:firstRow="1" w:lastRow="0" w:firstColumn="0" w:lastColumn="0" w:oddVBand="0" w:evenVBand="0" w:oddHBand="0" w:evenHBand="0" w:firstRowFirstColumn="0" w:firstRowLastColumn="0" w:lastRowFirstColumn="0" w:lastRowLastColumn="0"/>
            </w:pPr>
            <w:r>
              <w:t>CHF</w:t>
            </w:r>
          </w:p>
        </w:tc>
      </w:tr>
      <w:tr w:rsidR="00260ADF" w14:paraId="6420EE4B"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70BC5271" w14:textId="77777777" w:rsidR="00260ADF" w:rsidRDefault="00260ADF" w:rsidP="00966C79">
            <w:r>
              <w:t>Settlement</w:t>
            </w:r>
          </w:p>
        </w:tc>
        <w:tc>
          <w:tcPr>
            <w:tcW w:w="1870" w:type="dxa"/>
          </w:tcPr>
          <w:p w14:paraId="03B39F55"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T+2</w:t>
            </w:r>
          </w:p>
        </w:tc>
        <w:tc>
          <w:tcPr>
            <w:tcW w:w="1870" w:type="dxa"/>
          </w:tcPr>
          <w:p w14:paraId="1CF4311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T+0</w:t>
            </w:r>
          </w:p>
        </w:tc>
        <w:tc>
          <w:tcPr>
            <w:tcW w:w="1870" w:type="dxa"/>
          </w:tcPr>
          <w:p w14:paraId="5F0CBF9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T+0</w:t>
            </w:r>
          </w:p>
        </w:tc>
        <w:tc>
          <w:tcPr>
            <w:tcW w:w="1870" w:type="dxa"/>
          </w:tcPr>
          <w:p w14:paraId="071FA59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T+2</w:t>
            </w:r>
          </w:p>
        </w:tc>
      </w:tr>
      <w:tr w:rsidR="00260ADF" w14:paraId="08047D10" w14:textId="77777777" w:rsidTr="00966C79">
        <w:tc>
          <w:tcPr>
            <w:cnfStyle w:val="001000000000" w:firstRow="0" w:lastRow="0" w:firstColumn="1" w:lastColumn="0" w:oddVBand="0" w:evenVBand="0" w:oddHBand="0" w:evenHBand="0" w:firstRowFirstColumn="0" w:firstRowLastColumn="0" w:lastRowFirstColumn="0" w:lastRowLastColumn="0"/>
            <w:tcW w:w="9350" w:type="dxa"/>
            <w:gridSpan w:val="5"/>
            <w:tcBorders>
              <w:bottom w:val="single" w:sz="4" w:space="0" w:color="auto"/>
              <w:right w:val="none" w:sz="0" w:space="0" w:color="auto"/>
            </w:tcBorders>
          </w:tcPr>
          <w:p w14:paraId="5E629BEB" w14:textId="77777777" w:rsidR="00260ADF" w:rsidRDefault="00260ADF" w:rsidP="00966C79">
            <w:pPr>
              <w:jc w:val="left"/>
            </w:pPr>
            <w:r>
              <w:t>Fixed Leg</w:t>
            </w:r>
          </w:p>
        </w:tc>
      </w:tr>
      <w:tr w:rsidR="00260ADF" w14:paraId="20AF48FD" w14:textId="77777777" w:rsidTr="00966C7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2F3E7780" w14:textId="77777777" w:rsidR="00260ADF" w:rsidRDefault="00260ADF" w:rsidP="00966C79">
            <w:r>
              <w:t>Day Count Convention</w:t>
            </w:r>
          </w:p>
        </w:tc>
        <w:tc>
          <w:tcPr>
            <w:tcW w:w="1870" w:type="dxa"/>
            <w:tcBorders>
              <w:top w:val="single" w:sz="4" w:space="0" w:color="auto"/>
            </w:tcBorders>
          </w:tcPr>
          <w:p w14:paraId="0A7B352E"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30I/360</w:t>
            </w:r>
          </w:p>
        </w:tc>
        <w:tc>
          <w:tcPr>
            <w:tcW w:w="1870" w:type="dxa"/>
            <w:tcBorders>
              <w:top w:val="single" w:sz="4" w:space="0" w:color="auto"/>
            </w:tcBorders>
          </w:tcPr>
          <w:p w14:paraId="33B3EAB9"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184079DA"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7C8F4DF9"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30E/360</w:t>
            </w:r>
          </w:p>
        </w:tc>
      </w:tr>
      <w:tr w:rsidR="00260ADF" w14:paraId="65DCC86F"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7F8FCB3A" w14:textId="77777777" w:rsidR="00260ADF" w:rsidRDefault="00260ADF" w:rsidP="00966C79">
            <w:r>
              <w:t>Payment Frequency</w:t>
            </w:r>
          </w:p>
        </w:tc>
        <w:tc>
          <w:tcPr>
            <w:tcW w:w="1870" w:type="dxa"/>
          </w:tcPr>
          <w:p w14:paraId="4A746E8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6FC1E21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7C0ADE59"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4800E84E"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Annual</w:t>
            </w:r>
          </w:p>
        </w:tc>
      </w:tr>
      <w:tr w:rsidR="00260ADF" w14:paraId="15FFA191"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62022AD5" w14:textId="77777777" w:rsidR="00260ADF" w:rsidRDefault="00260ADF" w:rsidP="00966C79">
            <w:r>
              <w:t>Business Day Adjustment Convention</w:t>
            </w:r>
          </w:p>
        </w:tc>
        <w:tc>
          <w:tcPr>
            <w:tcW w:w="1870" w:type="dxa"/>
          </w:tcPr>
          <w:p w14:paraId="0832056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0206C42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589EA27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58CB9AD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r>
      <w:tr w:rsidR="00260ADF" w14:paraId="74548013"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0AE5F665" w14:textId="77777777" w:rsidR="00260ADF" w:rsidRDefault="00260ADF" w:rsidP="00966C79">
            <w:r>
              <w:t>Adjustment Type</w:t>
            </w:r>
          </w:p>
        </w:tc>
        <w:tc>
          <w:tcPr>
            <w:tcW w:w="1870" w:type="dxa"/>
          </w:tcPr>
          <w:p w14:paraId="332A3571"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7551051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403D49C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0A442BE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r>
      <w:tr w:rsidR="00260ADF" w14:paraId="42152265"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68C24638" w14:textId="77777777" w:rsidR="00260ADF" w:rsidRDefault="00260ADF" w:rsidP="00966C79">
            <w:r>
              <w:t>Roll Convention</w:t>
            </w:r>
          </w:p>
        </w:tc>
        <w:tc>
          <w:tcPr>
            <w:tcW w:w="1870" w:type="dxa"/>
          </w:tcPr>
          <w:p w14:paraId="000CD326"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070D158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1BFE87E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 (EOM)</w:t>
            </w:r>
          </w:p>
        </w:tc>
        <w:tc>
          <w:tcPr>
            <w:tcW w:w="1870" w:type="dxa"/>
          </w:tcPr>
          <w:p w14:paraId="0EB1479E"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w:t>
            </w:r>
          </w:p>
        </w:tc>
      </w:tr>
      <w:tr w:rsidR="00260ADF" w14:paraId="507CA936"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3FD56268" w14:textId="77777777" w:rsidR="00260ADF" w:rsidRDefault="00260ADF" w:rsidP="00966C79">
            <w:r>
              <w:t>Accrual Calculation Calendar</w:t>
            </w:r>
          </w:p>
        </w:tc>
        <w:tc>
          <w:tcPr>
            <w:tcW w:w="1870" w:type="dxa"/>
          </w:tcPr>
          <w:p w14:paraId="782D0C9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US Federal Reserve, England</w:t>
            </w:r>
          </w:p>
        </w:tc>
        <w:tc>
          <w:tcPr>
            <w:tcW w:w="1870" w:type="dxa"/>
          </w:tcPr>
          <w:p w14:paraId="7349E542"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74ED0956"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448C2BE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Switzerland</w:t>
            </w:r>
          </w:p>
        </w:tc>
      </w:tr>
      <w:tr w:rsidR="00260ADF" w14:paraId="2CD07F60"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59745F39" w14:textId="77777777" w:rsidR="00260ADF" w:rsidRDefault="00260ADF" w:rsidP="00966C79">
            <w:r>
              <w:t>Pay Delay</w:t>
            </w:r>
          </w:p>
        </w:tc>
        <w:tc>
          <w:tcPr>
            <w:tcW w:w="1870" w:type="dxa"/>
          </w:tcPr>
          <w:p w14:paraId="6075E90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267A34F2"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394DFB9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7FBA656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r>
      <w:tr w:rsidR="00260ADF" w14:paraId="5CD647E0" w14:textId="77777777" w:rsidTr="00966C79">
        <w:tc>
          <w:tcPr>
            <w:cnfStyle w:val="001000000000" w:firstRow="0" w:lastRow="0" w:firstColumn="1" w:lastColumn="0" w:oddVBand="0" w:evenVBand="0" w:oddHBand="0" w:evenHBand="0" w:firstRowFirstColumn="0" w:firstRowLastColumn="0" w:lastRowFirstColumn="0" w:lastRowLastColumn="0"/>
            <w:tcW w:w="9350" w:type="dxa"/>
            <w:gridSpan w:val="5"/>
            <w:tcBorders>
              <w:bottom w:val="single" w:sz="4" w:space="0" w:color="auto"/>
              <w:right w:val="none" w:sz="0" w:space="0" w:color="auto"/>
            </w:tcBorders>
          </w:tcPr>
          <w:p w14:paraId="55B35BD1" w14:textId="77777777" w:rsidR="00260ADF" w:rsidRDefault="00260ADF" w:rsidP="00966C79">
            <w:pPr>
              <w:jc w:val="left"/>
            </w:pPr>
            <w:r>
              <w:t>Floating Leg</w:t>
            </w:r>
          </w:p>
        </w:tc>
      </w:tr>
      <w:tr w:rsidR="00260ADF" w14:paraId="15C7CA4F" w14:textId="77777777" w:rsidTr="00966C7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23904C3F" w14:textId="77777777" w:rsidR="00260ADF" w:rsidRDefault="00260ADF" w:rsidP="00966C79">
            <w:r>
              <w:t>Day Count Convention</w:t>
            </w:r>
          </w:p>
        </w:tc>
        <w:tc>
          <w:tcPr>
            <w:tcW w:w="1870" w:type="dxa"/>
            <w:tcBorders>
              <w:top w:val="single" w:sz="4" w:space="0" w:color="auto"/>
            </w:tcBorders>
          </w:tcPr>
          <w:p w14:paraId="71C9C7A1"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Actual/360</w:t>
            </w:r>
          </w:p>
        </w:tc>
        <w:tc>
          <w:tcPr>
            <w:tcW w:w="1870" w:type="dxa"/>
            <w:tcBorders>
              <w:top w:val="single" w:sz="4" w:space="0" w:color="auto"/>
            </w:tcBorders>
          </w:tcPr>
          <w:p w14:paraId="64FC54E9"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3F525E5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ACT/365.FIXED</w:t>
            </w:r>
          </w:p>
        </w:tc>
        <w:tc>
          <w:tcPr>
            <w:tcW w:w="1870" w:type="dxa"/>
            <w:tcBorders>
              <w:top w:val="single" w:sz="4" w:space="0" w:color="auto"/>
            </w:tcBorders>
          </w:tcPr>
          <w:p w14:paraId="55FAE8F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Actual/360</w:t>
            </w:r>
          </w:p>
        </w:tc>
      </w:tr>
      <w:tr w:rsidR="00260ADF" w14:paraId="2F051760"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2CA9013B" w14:textId="77777777" w:rsidR="00260ADF" w:rsidRDefault="00260ADF" w:rsidP="00966C79">
            <w:r>
              <w:t>Payment Frequency</w:t>
            </w:r>
          </w:p>
        </w:tc>
        <w:tc>
          <w:tcPr>
            <w:tcW w:w="1870" w:type="dxa"/>
          </w:tcPr>
          <w:p w14:paraId="6AA107A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3EB0707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11D80976"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27EFA12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r>
      <w:tr w:rsidR="00260ADF" w14:paraId="06744F4A"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715E940A" w14:textId="77777777" w:rsidR="00260ADF" w:rsidRDefault="00260ADF" w:rsidP="00966C79">
            <w:r>
              <w:lastRenderedPageBreak/>
              <w:t>Reference Index</w:t>
            </w:r>
          </w:p>
        </w:tc>
        <w:tc>
          <w:tcPr>
            <w:tcW w:w="1870" w:type="dxa"/>
          </w:tcPr>
          <w:p w14:paraId="54623F7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USD LIBOR 3M</w:t>
            </w:r>
          </w:p>
        </w:tc>
        <w:tc>
          <w:tcPr>
            <w:tcW w:w="1870" w:type="dxa"/>
          </w:tcPr>
          <w:p w14:paraId="582A81FD"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CDOR 3M</w:t>
            </w:r>
          </w:p>
        </w:tc>
        <w:tc>
          <w:tcPr>
            <w:tcW w:w="1870" w:type="dxa"/>
          </w:tcPr>
          <w:p w14:paraId="71C9B01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GBP LIBOR 6M</w:t>
            </w:r>
          </w:p>
        </w:tc>
        <w:tc>
          <w:tcPr>
            <w:tcW w:w="1870" w:type="dxa"/>
          </w:tcPr>
          <w:p w14:paraId="6175FCE9"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CHF LIBOR 6M</w:t>
            </w:r>
          </w:p>
        </w:tc>
      </w:tr>
      <w:tr w:rsidR="00260ADF" w14:paraId="3DB3A1E2"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371278CA" w14:textId="77777777" w:rsidR="00260ADF" w:rsidRDefault="00260ADF" w:rsidP="00966C79">
            <w:r>
              <w:t>Reset Frequency</w:t>
            </w:r>
          </w:p>
        </w:tc>
        <w:tc>
          <w:tcPr>
            <w:tcW w:w="1870" w:type="dxa"/>
          </w:tcPr>
          <w:p w14:paraId="5AB0ABF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46C2AAC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Quarterly</w:t>
            </w:r>
          </w:p>
        </w:tc>
        <w:tc>
          <w:tcPr>
            <w:tcW w:w="1870" w:type="dxa"/>
          </w:tcPr>
          <w:p w14:paraId="351E720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c>
          <w:tcPr>
            <w:tcW w:w="1870" w:type="dxa"/>
          </w:tcPr>
          <w:p w14:paraId="6C09594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Semiannual</w:t>
            </w:r>
          </w:p>
        </w:tc>
      </w:tr>
      <w:tr w:rsidR="00260ADF" w14:paraId="2631A834"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2F563CE2" w14:textId="77777777" w:rsidR="00260ADF" w:rsidRDefault="00260ADF" w:rsidP="00966C79">
            <w:r>
              <w:t>Business Day Adjustment</w:t>
            </w:r>
          </w:p>
        </w:tc>
        <w:tc>
          <w:tcPr>
            <w:tcW w:w="1870" w:type="dxa"/>
          </w:tcPr>
          <w:p w14:paraId="1A6A858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 Business Day</w:t>
            </w:r>
          </w:p>
        </w:tc>
        <w:tc>
          <w:tcPr>
            <w:tcW w:w="1870" w:type="dxa"/>
          </w:tcPr>
          <w:p w14:paraId="0390E38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6874C1CC"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c>
          <w:tcPr>
            <w:tcW w:w="1870" w:type="dxa"/>
          </w:tcPr>
          <w:p w14:paraId="623BAB9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Modified Following</w:t>
            </w:r>
          </w:p>
        </w:tc>
      </w:tr>
      <w:tr w:rsidR="00260ADF" w14:paraId="1125E2B5"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5A0E9427" w14:textId="77777777" w:rsidR="00260ADF" w:rsidRDefault="00260ADF" w:rsidP="00966C79">
            <w:r>
              <w:t>Adjustment Type</w:t>
            </w:r>
          </w:p>
        </w:tc>
        <w:tc>
          <w:tcPr>
            <w:tcW w:w="1870" w:type="dxa"/>
          </w:tcPr>
          <w:p w14:paraId="7C567E05"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1D2D8E9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77C2F0D1"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c>
          <w:tcPr>
            <w:tcW w:w="1870" w:type="dxa"/>
          </w:tcPr>
          <w:p w14:paraId="0C9D7F36"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Accrual and Payment Dates</w:t>
            </w:r>
          </w:p>
        </w:tc>
      </w:tr>
      <w:tr w:rsidR="00260ADF" w14:paraId="59B36B35"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7576F40C" w14:textId="77777777" w:rsidR="00260ADF" w:rsidRDefault="00260ADF" w:rsidP="00966C79">
            <w:r>
              <w:t>Roll Convention</w:t>
            </w:r>
          </w:p>
        </w:tc>
        <w:tc>
          <w:tcPr>
            <w:tcW w:w="1870" w:type="dxa"/>
          </w:tcPr>
          <w:p w14:paraId="6F7D5656"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3666035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w:t>
            </w:r>
          </w:p>
        </w:tc>
        <w:tc>
          <w:tcPr>
            <w:tcW w:w="1870" w:type="dxa"/>
          </w:tcPr>
          <w:p w14:paraId="029A582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 (EOM)</w:t>
            </w:r>
          </w:p>
        </w:tc>
        <w:tc>
          <w:tcPr>
            <w:tcW w:w="1870" w:type="dxa"/>
          </w:tcPr>
          <w:p w14:paraId="7634913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Backward</w:t>
            </w:r>
          </w:p>
        </w:tc>
      </w:tr>
      <w:tr w:rsidR="00260ADF" w14:paraId="6516644C"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5324AFA3" w14:textId="77777777" w:rsidR="00260ADF" w:rsidRDefault="00260ADF" w:rsidP="00966C79">
            <w:r>
              <w:t>Calculation Calendar</w:t>
            </w:r>
          </w:p>
        </w:tc>
        <w:tc>
          <w:tcPr>
            <w:tcW w:w="1870" w:type="dxa"/>
          </w:tcPr>
          <w:p w14:paraId="4172E2D2"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US Federal Reserve, England</w:t>
            </w:r>
          </w:p>
        </w:tc>
        <w:tc>
          <w:tcPr>
            <w:tcW w:w="1870" w:type="dxa"/>
          </w:tcPr>
          <w:p w14:paraId="6F746DA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609E7D12"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B311599"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Switzerland</w:t>
            </w:r>
          </w:p>
        </w:tc>
      </w:tr>
      <w:tr w:rsidR="00260ADF" w14:paraId="1E81B24D"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2712B005" w14:textId="77777777" w:rsidR="00260ADF" w:rsidRDefault="00260ADF" w:rsidP="00966C79">
            <w:r>
              <w:t>Fixing Calendar</w:t>
            </w:r>
          </w:p>
        </w:tc>
        <w:tc>
          <w:tcPr>
            <w:tcW w:w="1870" w:type="dxa"/>
          </w:tcPr>
          <w:p w14:paraId="12F785B0"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CD06A8F"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Canada</w:t>
            </w:r>
          </w:p>
        </w:tc>
        <w:tc>
          <w:tcPr>
            <w:tcW w:w="1870" w:type="dxa"/>
          </w:tcPr>
          <w:p w14:paraId="2294BD9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England</w:t>
            </w:r>
          </w:p>
        </w:tc>
        <w:tc>
          <w:tcPr>
            <w:tcW w:w="1870" w:type="dxa"/>
          </w:tcPr>
          <w:p w14:paraId="3F39912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England</w:t>
            </w:r>
          </w:p>
        </w:tc>
      </w:tr>
      <w:tr w:rsidR="00260ADF" w14:paraId="51F3CB6B"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70A1EB7E" w14:textId="77777777" w:rsidR="00260ADF" w:rsidRDefault="00260ADF" w:rsidP="00966C79">
            <w:r>
              <w:t>Fixing Lag</w:t>
            </w:r>
          </w:p>
        </w:tc>
        <w:tc>
          <w:tcPr>
            <w:tcW w:w="1870" w:type="dxa"/>
          </w:tcPr>
          <w:p w14:paraId="0ED43178"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2 business days</w:t>
            </w:r>
          </w:p>
        </w:tc>
        <w:tc>
          <w:tcPr>
            <w:tcW w:w="1870" w:type="dxa"/>
          </w:tcPr>
          <w:p w14:paraId="7D7A8342"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600A83C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0E6EF68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2 business days</w:t>
            </w:r>
          </w:p>
        </w:tc>
      </w:tr>
      <w:tr w:rsidR="00260ADF" w14:paraId="034A471C"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10CF9AD2" w14:textId="77777777" w:rsidR="00260ADF" w:rsidRDefault="00260ADF" w:rsidP="00966C79">
            <w:r>
              <w:t>Pay Delay</w:t>
            </w:r>
          </w:p>
        </w:tc>
        <w:tc>
          <w:tcPr>
            <w:tcW w:w="1870" w:type="dxa"/>
          </w:tcPr>
          <w:p w14:paraId="077320B1"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66B9D4D4"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0226C181"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c>
          <w:tcPr>
            <w:tcW w:w="1870" w:type="dxa"/>
          </w:tcPr>
          <w:p w14:paraId="23DA2857"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0 days</w:t>
            </w:r>
          </w:p>
        </w:tc>
      </w:tr>
      <w:tr w:rsidR="00260ADF" w14:paraId="387485FF" w14:textId="77777777" w:rsidTr="00966C79">
        <w:tc>
          <w:tcPr>
            <w:cnfStyle w:val="001000000000" w:firstRow="0" w:lastRow="0" w:firstColumn="1" w:lastColumn="0" w:oddVBand="0" w:evenVBand="0" w:oddHBand="0" w:evenHBand="0" w:firstRowFirstColumn="0" w:firstRowLastColumn="0" w:lastRowFirstColumn="0" w:lastRowLastColumn="0"/>
            <w:tcW w:w="1870" w:type="dxa"/>
          </w:tcPr>
          <w:p w14:paraId="5396BBD0" w14:textId="77777777" w:rsidR="00260ADF" w:rsidRDefault="00260ADF" w:rsidP="00966C79">
            <w:r>
              <w:t>Reset Position</w:t>
            </w:r>
          </w:p>
        </w:tc>
        <w:tc>
          <w:tcPr>
            <w:tcW w:w="1870" w:type="dxa"/>
          </w:tcPr>
          <w:p w14:paraId="58AFEEB5"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706585E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01CF855B"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Advance</w:t>
            </w:r>
          </w:p>
        </w:tc>
        <w:tc>
          <w:tcPr>
            <w:tcW w:w="1870" w:type="dxa"/>
          </w:tcPr>
          <w:p w14:paraId="113BA6A3" w14:textId="77777777" w:rsidR="00260ADF" w:rsidRDefault="00260ADF" w:rsidP="00966C79">
            <w:pPr>
              <w:cnfStyle w:val="000000000000" w:firstRow="0" w:lastRow="0" w:firstColumn="0" w:lastColumn="0" w:oddVBand="0" w:evenVBand="0" w:oddHBand="0" w:evenHBand="0" w:firstRowFirstColumn="0" w:firstRowLastColumn="0" w:lastRowFirstColumn="0" w:lastRowLastColumn="0"/>
            </w:pPr>
            <w:r>
              <w:t>Advance</w:t>
            </w:r>
          </w:p>
        </w:tc>
      </w:tr>
    </w:tbl>
    <w:p w14:paraId="69455CC1" w14:textId="63707EF0" w:rsidR="00FC3085" w:rsidRDefault="00FC3085" w:rsidP="00260ADF"/>
    <w:p w14:paraId="3AE7A34C" w14:textId="0AA50B8B" w:rsidR="00260ADF" w:rsidRDefault="00FC3085" w:rsidP="00FC3085">
      <w:pPr>
        <w:spacing w:line="240" w:lineRule="auto"/>
        <w:ind w:firstLine="0"/>
        <w:jc w:val="left"/>
      </w:pPr>
      <w:r>
        <w:br w:type="page"/>
      </w:r>
    </w:p>
    <w:p w14:paraId="25043F24" w14:textId="22E5E247" w:rsidR="00260ADF" w:rsidRDefault="00C77059" w:rsidP="00260ADF">
      <w:r>
        <w:lastRenderedPageBreak/>
        <w:t>Definitions</w:t>
      </w:r>
    </w:p>
    <w:p w14:paraId="2E60BB47" w14:textId="77777777" w:rsidR="00C77059" w:rsidRDefault="00C77059" w:rsidP="00260ADF">
      <w:pPr>
        <w:rPr>
          <w:b/>
          <w:bCs/>
        </w:rPr>
      </w:pPr>
    </w:p>
    <w:p w14:paraId="2EF7188D" w14:textId="1D24F892" w:rsidR="00260ADF" w:rsidRPr="002061F0" w:rsidRDefault="00260ADF" w:rsidP="00260ADF">
      <w:pPr>
        <w:rPr>
          <w:b/>
          <w:bCs/>
        </w:rPr>
      </w:pPr>
      <w:r w:rsidRPr="002061F0">
        <w:rPr>
          <w:b/>
          <w:bCs/>
        </w:rPr>
        <w:t>Settlement</w:t>
      </w:r>
    </w:p>
    <w:p w14:paraId="5875B635" w14:textId="592B8B21" w:rsidR="00260ADF" w:rsidRPr="002061F0" w:rsidRDefault="00260ADF" w:rsidP="00260ADF">
      <w:r w:rsidRPr="002061F0">
        <w:t xml:space="preserve">Settlement refers to the number of business days after the trade date when the swap contract is </w:t>
      </w:r>
      <w:r w:rsidR="00FC3085" w:rsidRPr="002061F0">
        <w:t>finalized,</w:t>
      </w:r>
      <w:r w:rsidRPr="002061F0">
        <w:t xml:space="preserve"> and payments are made. The most common conventions are T+0, T+2, and T+3, where "T" represents the trade date, and the number indicates how many business days after the trade date settlement occurs. For example, in a T+2 settlement, the settlement occurs two business days after the contract is executed.</w:t>
      </w:r>
    </w:p>
    <w:p w14:paraId="36DBF90E" w14:textId="77777777" w:rsidR="00260ADF" w:rsidRPr="002061F0" w:rsidRDefault="00260ADF" w:rsidP="00260ADF">
      <w:pPr>
        <w:rPr>
          <w:b/>
          <w:bCs/>
        </w:rPr>
      </w:pPr>
      <w:r w:rsidRPr="002061F0">
        <w:rPr>
          <w:b/>
          <w:bCs/>
        </w:rPr>
        <w:t>Fixed Leg</w:t>
      </w:r>
    </w:p>
    <w:p w14:paraId="2FEE53D8" w14:textId="77777777" w:rsidR="00260ADF" w:rsidRPr="002061F0" w:rsidRDefault="00260ADF" w:rsidP="00260ADF">
      <w:r w:rsidRPr="002061F0">
        <w:t>The fixed leg of an interest rate swap refers to the portion of the swap where the payer makes periodic payments at a fixed interest rate, which is predetermined and remains constant throughout the life of the swap. The characteristics below describe various conventions associated with this leg.</w:t>
      </w:r>
    </w:p>
    <w:p w14:paraId="6513636D" w14:textId="77777777" w:rsidR="00260ADF" w:rsidRPr="002061F0" w:rsidRDefault="00260ADF" w:rsidP="00714654">
      <w:pPr>
        <w:pStyle w:val="ListParagraph"/>
        <w:numPr>
          <w:ilvl w:val="0"/>
          <w:numId w:val="8"/>
        </w:numPr>
      </w:pPr>
      <w:r w:rsidRPr="002061F0">
        <w:t>Day Count Convention: This convention determines how interest accrues over time, using fractions of a year based on the number of days between two dates. Common conventions include:</w:t>
      </w:r>
    </w:p>
    <w:p w14:paraId="33DA4442" w14:textId="77777777" w:rsidR="00260ADF" w:rsidRPr="002061F0" w:rsidRDefault="00260ADF" w:rsidP="00714654">
      <w:pPr>
        <w:pStyle w:val="ListParagraph"/>
        <w:numPr>
          <w:ilvl w:val="1"/>
          <w:numId w:val="8"/>
        </w:numPr>
      </w:pPr>
      <w:r w:rsidRPr="002061F0">
        <w:t>30I/360: Assumes each month has 30 days and a year has 360 days. It simplifies calculations but may deviate slightly from actual time.</w:t>
      </w:r>
    </w:p>
    <w:p w14:paraId="577974E3" w14:textId="77777777" w:rsidR="00260ADF" w:rsidRPr="002061F0" w:rsidRDefault="00260ADF" w:rsidP="00714654">
      <w:pPr>
        <w:pStyle w:val="ListParagraph"/>
        <w:numPr>
          <w:ilvl w:val="1"/>
          <w:numId w:val="8"/>
        </w:numPr>
      </w:pPr>
      <w:r w:rsidRPr="002061F0">
        <w:t>ACT/365.FIXED: Uses the actual number of days in a period, dividing by a fixed 365-day year.</w:t>
      </w:r>
    </w:p>
    <w:p w14:paraId="69860B4B" w14:textId="77777777" w:rsidR="00260ADF" w:rsidRPr="002061F0" w:rsidRDefault="00260ADF" w:rsidP="00714654">
      <w:pPr>
        <w:pStyle w:val="ListParagraph"/>
        <w:numPr>
          <w:ilvl w:val="0"/>
          <w:numId w:val="8"/>
        </w:numPr>
      </w:pPr>
      <w:r w:rsidRPr="002061F0">
        <w:t>Payment Frequency: This defines how often payments are made on the fixed leg. For instance, "semiannual" means payments are made twice a year, while "annual" means once a year.</w:t>
      </w:r>
    </w:p>
    <w:p w14:paraId="566C2C7D" w14:textId="77777777" w:rsidR="00260ADF" w:rsidRPr="002061F0" w:rsidRDefault="00260ADF" w:rsidP="00714654">
      <w:pPr>
        <w:pStyle w:val="ListParagraph"/>
        <w:numPr>
          <w:ilvl w:val="0"/>
          <w:numId w:val="8"/>
        </w:numPr>
      </w:pPr>
      <w:r w:rsidRPr="002061F0">
        <w:t>Business Day Adjustment Convention: When a payment date falls on a non-business day, this convention dictates how the date is adjusted. A "Modified Following" convention means payments are pushed to the next business day unless that day falls in the next month, in which case payments are moved backward to the preceding business day.</w:t>
      </w:r>
    </w:p>
    <w:p w14:paraId="0EF39500" w14:textId="77777777" w:rsidR="00260ADF" w:rsidRPr="002061F0" w:rsidRDefault="00260ADF" w:rsidP="00714654">
      <w:pPr>
        <w:pStyle w:val="ListParagraph"/>
        <w:numPr>
          <w:ilvl w:val="0"/>
          <w:numId w:val="8"/>
        </w:numPr>
      </w:pPr>
      <w:r w:rsidRPr="002061F0">
        <w:t>Adjustment Type: Adjustment type refers to which dates are adjusted when a business day adjustment is necessary. For example, in "Accrual and Payment Dates" adjustment, both the accrual period and the payment date will be adjusted if necessary.</w:t>
      </w:r>
    </w:p>
    <w:p w14:paraId="31A7CF75" w14:textId="77777777" w:rsidR="00260ADF" w:rsidRPr="002061F0" w:rsidRDefault="00260ADF" w:rsidP="00714654">
      <w:pPr>
        <w:pStyle w:val="ListParagraph"/>
        <w:numPr>
          <w:ilvl w:val="0"/>
          <w:numId w:val="8"/>
        </w:numPr>
      </w:pPr>
      <w:r w:rsidRPr="002061F0">
        <w:lastRenderedPageBreak/>
        <w:t>Roll Convention: The roll convention specifies how payment dates are set relative to a reference date, typically whether payments move forward or backward when adjusting for business days. A "Backward" roll moves the date to the nearest preceding business day, while "Backward (EOM)" additionally ensures payments align with end-of-month periods.</w:t>
      </w:r>
    </w:p>
    <w:p w14:paraId="0DCE86A9" w14:textId="77777777" w:rsidR="00260ADF" w:rsidRPr="002061F0" w:rsidRDefault="00260ADF" w:rsidP="00714654">
      <w:pPr>
        <w:pStyle w:val="ListParagraph"/>
        <w:numPr>
          <w:ilvl w:val="0"/>
          <w:numId w:val="8"/>
        </w:numPr>
      </w:pPr>
      <w:r w:rsidRPr="002061F0">
        <w:t>Accrual Calculation Calendar: This calendar determines which set of business days are considered in calculating the accrual of interest payments. For example, the "US Federal Reserve" calendar includes only U.S. federal holidays, while the "England" calendar takes U.K. public holidays into account.</w:t>
      </w:r>
    </w:p>
    <w:p w14:paraId="4710BBFD" w14:textId="77777777" w:rsidR="00260ADF" w:rsidRPr="002061F0" w:rsidRDefault="00260ADF" w:rsidP="00714654">
      <w:pPr>
        <w:pStyle w:val="ListParagraph"/>
        <w:numPr>
          <w:ilvl w:val="0"/>
          <w:numId w:val="8"/>
        </w:numPr>
      </w:pPr>
      <w:r w:rsidRPr="002061F0">
        <w:t>Pay Delay: Pay delay refers to the number of days between the payment due date and the actual date the payment is made. For instance, "0 days" means payments are made on the due date.</w:t>
      </w:r>
    </w:p>
    <w:p w14:paraId="6808B465" w14:textId="77777777" w:rsidR="00260ADF" w:rsidRPr="002061F0" w:rsidRDefault="00260ADF" w:rsidP="00260ADF">
      <w:pPr>
        <w:rPr>
          <w:b/>
          <w:bCs/>
        </w:rPr>
      </w:pPr>
      <w:r w:rsidRPr="002061F0">
        <w:rPr>
          <w:b/>
          <w:bCs/>
        </w:rPr>
        <w:t>Floating Leg</w:t>
      </w:r>
    </w:p>
    <w:p w14:paraId="30FD7E94" w14:textId="77777777" w:rsidR="00260ADF" w:rsidRPr="002061F0" w:rsidRDefault="00260ADF" w:rsidP="00260ADF">
      <w:r w:rsidRPr="002061F0">
        <w:t>The floating leg of the swap is where payments are made based on a variable interest rate, which changes over time based on a reference index. The conventions below describe how these payments are structured.</w:t>
      </w:r>
    </w:p>
    <w:p w14:paraId="07EDBF39" w14:textId="77777777" w:rsidR="00260ADF" w:rsidRPr="002061F0" w:rsidRDefault="00260ADF" w:rsidP="00714654">
      <w:pPr>
        <w:pStyle w:val="ListParagraph"/>
        <w:numPr>
          <w:ilvl w:val="0"/>
          <w:numId w:val="47"/>
        </w:numPr>
      </w:pPr>
      <w:r w:rsidRPr="002061F0">
        <w:t>Reference Index: The reference index is the benchmark interest rate that dictates the floating payments. Common indices include:</w:t>
      </w:r>
    </w:p>
    <w:p w14:paraId="46CD9DD0" w14:textId="77777777" w:rsidR="00260ADF" w:rsidRPr="002061F0" w:rsidRDefault="00260ADF" w:rsidP="00714654">
      <w:pPr>
        <w:pStyle w:val="ListParagraph"/>
        <w:numPr>
          <w:ilvl w:val="1"/>
          <w:numId w:val="47"/>
        </w:numPr>
      </w:pPr>
      <w:r w:rsidRPr="002061F0">
        <w:t>USD LIBOR 3M: U.S. Dollar London Interbank Offered Rate for a 3-month period.</w:t>
      </w:r>
    </w:p>
    <w:p w14:paraId="592BFF91" w14:textId="77777777" w:rsidR="00260ADF" w:rsidRPr="002061F0" w:rsidRDefault="00260ADF" w:rsidP="00714654">
      <w:pPr>
        <w:pStyle w:val="ListParagraph"/>
        <w:numPr>
          <w:ilvl w:val="1"/>
          <w:numId w:val="47"/>
        </w:numPr>
      </w:pPr>
      <w:r w:rsidRPr="002061F0">
        <w:t>CDOR 3M: Canadian Dollar Offered Rate for 3 months.</w:t>
      </w:r>
    </w:p>
    <w:p w14:paraId="07F830B3" w14:textId="77777777" w:rsidR="00260ADF" w:rsidRPr="002061F0" w:rsidRDefault="00260ADF" w:rsidP="00714654">
      <w:pPr>
        <w:pStyle w:val="ListParagraph"/>
        <w:numPr>
          <w:ilvl w:val="1"/>
          <w:numId w:val="47"/>
        </w:numPr>
      </w:pPr>
      <w:r w:rsidRPr="002061F0">
        <w:t>GBP LIBOR 6M: British Pound LIBOR for 6 months.</w:t>
      </w:r>
    </w:p>
    <w:p w14:paraId="57710064" w14:textId="77777777" w:rsidR="00260ADF" w:rsidRPr="002061F0" w:rsidRDefault="00260ADF" w:rsidP="00714654">
      <w:pPr>
        <w:pStyle w:val="ListParagraph"/>
        <w:numPr>
          <w:ilvl w:val="1"/>
          <w:numId w:val="47"/>
        </w:numPr>
      </w:pPr>
      <w:r w:rsidRPr="002061F0">
        <w:t>CHF LIBOR 6M: Swiss Franc LIBOR for 6 months.</w:t>
      </w:r>
    </w:p>
    <w:p w14:paraId="2528F377" w14:textId="77777777" w:rsidR="00260ADF" w:rsidRPr="002061F0" w:rsidRDefault="00260ADF" w:rsidP="00714654">
      <w:pPr>
        <w:pStyle w:val="ListParagraph"/>
        <w:numPr>
          <w:ilvl w:val="0"/>
          <w:numId w:val="47"/>
        </w:numPr>
      </w:pPr>
      <w:r w:rsidRPr="002061F0">
        <w:t>Reset Frequency: This determines how often the floating rate is recalculated or "reset." For example, a quarterly reset means the floating rate is updated every three months.</w:t>
      </w:r>
    </w:p>
    <w:p w14:paraId="2F10EEBA" w14:textId="77777777" w:rsidR="00260ADF" w:rsidRPr="002061F0" w:rsidRDefault="00260ADF" w:rsidP="00714654">
      <w:pPr>
        <w:pStyle w:val="ListParagraph"/>
        <w:numPr>
          <w:ilvl w:val="0"/>
          <w:numId w:val="47"/>
        </w:numPr>
      </w:pPr>
      <w:r w:rsidRPr="002061F0">
        <w:t>Fixing Calendar: This refers to the calendar used to determine when the floating rate is fixed or set. For example, the "England" fixing calendar means rates are set according to U.K. business days.</w:t>
      </w:r>
    </w:p>
    <w:p w14:paraId="37A32EE3" w14:textId="77777777" w:rsidR="00260ADF" w:rsidRPr="002061F0" w:rsidRDefault="00260ADF" w:rsidP="00714654">
      <w:pPr>
        <w:pStyle w:val="ListParagraph"/>
        <w:numPr>
          <w:ilvl w:val="0"/>
          <w:numId w:val="47"/>
        </w:numPr>
      </w:pPr>
      <w:r w:rsidRPr="002061F0">
        <w:t>Fixing Lag: Fixing lag defines how many days in advance the floating rate is determined before the payment period begins. For instance, a "2 business days" fixing lag means the floating rate is set two days before the payment is due.</w:t>
      </w:r>
    </w:p>
    <w:p w14:paraId="0A4A81BA" w14:textId="77777777" w:rsidR="00260ADF" w:rsidRPr="002061F0" w:rsidRDefault="00260ADF" w:rsidP="00714654">
      <w:pPr>
        <w:pStyle w:val="ListParagraph"/>
        <w:numPr>
          <w:ilvl w:val="0"/>
          <w:numId w:val="47"/>
        </w:numPr>
      </w:pPr>
      <w:r w:rsidRPr="002061F0">
        <w:lastRenderedPageBreak/>
        <w:t>Reset Position: "Advance" reset position means the floating rate is set at the beginning of the interest period and applied throughout the period.</w:t>
      </w:r>
    </w:p>
    <w:p w14:paraId="675F6614" w14:textId="77777777" w:rsidR="00260ADF" w:rsidRDefault="00260ADF" w:rsidP="00260ADF"/>
    <w:p w14:paraId="2D073292" w14:textId="51789AB1" w:rsidR="00260ADF" w:rsidRDefault="00260ADF">
      <w:pPr>
        <w:spacing w:line="240" w:lineRule="auto"/>
        <w:ind w:firstLine="0"/>
        <w:jc w:val="left"/>
      </w:pPr>
      <w:r>
        <w:br w:type="page"/>
      </w:r>
    </w:p>
    <w:p w14:paraId="371ACFDE" w14:textId="768550E5" w:rsidR="00260ADF" w:rsidRDefault="00260ADF" w:rsidP="00FC3085">
      <w:pPr>
        <w:pStyle w:val="Heading1"/>
        <w:numPr>
          <w:ilvl w:val="0"/>
          <w:numId w:val="43"/>
        </w:numPr>
      </w:pPr>
      <w:r>
        <w:lastRenderedPageBreak/>
        <w:t>Alternative Utility Functions and Bid-Ask spreads</w:t>
      </w:r>
    </w:p>
    <w:p w14:paraId="1AA541D4" w14:textId="0E9108CE" w:rsidR="00260ADF" w:rsidRDefault="00260ADF" w:rsidP="00260ADF">
      <w:r>
        <w:t xml:space="preserve">In the main body of the </w:t>
      </w:r>
      <w:r w:rsidR="00254288">
        <w:t>dissertation</w:t>
      </w:r>
      <w:r>
        <w:t xml:space="preserve">, I derive expressions for bid-ask spread using a Constant </w:t>
      </w:r>
      <w:r w:rsidR="007C73C5">
        <w:t>Absolute</w:t>
      </w:r>
      <w:r>
        <w:t xml:space="preserve"> Risk Aversion (C</w:t>
      </w:r>
      <w:r w:rsidR="007C73C5">
        <w:t>A</w:t>
      </w:r>
      <w:r>
        <w:t>RA) utility function for all market participants. In this appendix, I derive expressions for the bid-ask spread using Constant Relative Risk Aversion (CRRA) utility and show the results are qualitatively similar.</w:t>
      </w:r>
    </w:p>
    <w:p w14:paraId="50DB351C" w14:textId="77777777" w:rsidR="00260ADF" w:rsidRDefault="00260ADF" w:rsidP="00260ADF"/>
    <w:p w14:paraId="04915DE0" w14:textId="772BBE71" w:rsidR="00260ADF" w:rsidRDefault="00260ADF" w:rsidP="00260ADF">
      <w:r>
        <w:t xml:space="preserve">Consider the same game-theoretic setup as described in the main body of the </w:t>
      </w:r>
      <w:r w:rsidR="00254288">
        <w:t>dissertation</w:t>
      </w:r>
      <w:r>
        <w:t>. However, now players have utility function:</w:t>
      </w:r>
    </w:p>
    <w:p w14:paraId="57CB00AA" w14:textId="77777777" w:rsidR="00260ADF" w:rsidRDefault="00260ADF" w:rsidP="00260ADF">
      <m:oMathPara>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1-γ</m:t>
                          </m:r>
                        </m:sup>
                      </m:sSup>
                    </m:num>
                    <m:den>
                      <m:r>
                        <w:rPr>
                          <w:rFonts w:ascii="Cambria Math" w:hAnsi="Cambria Math"/>
                        </w:rPr>
                        <m:t>1-γ</m:t>
                      </m:r>
                    </m:den>
                  </m:f>
                  <m:r>
                    <w:rPr>
                      <w:rFonts w:ascii="Cambria Math" w:hAnsi="Cambria Math"/>
                    </w:rPr>
                    <m:t>, γ≠1</m:t>
                  </m:r>
                </m:e>
                <m:e>
                  <m:func>
                    <m:funcPr>
                      <m:ctrlPr>
                        <w:rPr>
                          <w:rFonts w:ascii="Cambria Math" w:hAnsi="Cambria Math"/>
                          <w:i/>
                        </w:rPr>
                      </m:ctrlPr>
                    </m:funcPr>
                    <m:fName>
                      <m:r>
                        <m:rPr>
                          <m:sty m:val="p"/>
                        </m:rPr>
                        <w:rPr>
                          <w:rFonts w:ascii="Cambria Math" w:hAnsi="Cambria Math"/>
                        </w:rPr>
                        <m:t>ln</m:t>
                      </m:r>
                    </m:fName>
                    <m:e>
                      <m:r>
                        <w:rPr>
                          <w:rFonts w:ascii="Cambria Math" w:hAnsi="Cambria Math"/>
                        </w:rPr>
                        <m:t>w</m:t>
                      </m:r>
                    </m:e>
                  </m:func>
                  <m:r>
                    <w:rPr>
                      <w:rFonts w:ascii="Cambria Math" w:hAnsi="Cambria Math"/>
                    </w:rPr>
                    <m:t>, γ=1</m:t>
                  </m:r>
                </m:e>
              </m:eqArr>
            </m:e>
          </m:d>
          <m:r>
            <m:rPr>
              <m:sty m:val="p"/>
            </m:rPr>
            <w:rPr>
              <w:rFonts w:ascii="Cambria Math" w:hAnsi="Cambria Math"/>
            </w:rPr>
            <w:br/>
          </m:r>
        </m:oMath>
      </m:oMathPara>
      <w:r>
        <w:t>The final wealth of the liquidity trader is given by:</w:t>
      </w:r>
    </w:p>
    <w:p w14:paraId="21E54CA1" w14:textId="77777777" w:rsidR="00260ADF" w:rsidRPr="008A792C" w:rsidRDefault="00260ADF" w:rsidP="00260ADF">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Q</m:t>
              </m:r>
            </m:e>
          </m:d>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L-Q</m:t>
              </m:r>
            </m:e>
          </m:d>
          <m:r>
            <w:rPr>
              <w:rFonts w:ascii="Cambria Math" w:hAnsi="Cambria Math"/>
            </w:rPr>
            <m:t>⋅</m:t>
          </m:r>
          <m:d>
            <m:dPr>
              <m:ctrlPr>
                <w:rPr>
                  <w:rFonts w:ascii="Cambria Math" w:hAnsi="Cambria Math"/>
                  <w:i/>
                </w:rPr>
              </m:ctrlPr>
            </m:dPr>
            <m:e>
              <m:r>
                <w:rPr>
                  <w:rFonts w:ascii="Cambria Math" w:hAnsi="Cambria Math"/>
                </w:rPr>
                <m:t>1+z</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L+Q</m:t>
              </m:r>
            </m:e>
          </m:d>
          <m:r>
            <w:rPr>
              <w:rFonts w:ascii="Cambria Math" w:hAnsi="Cambria Math"/>
            </w:rPr>
            <m:t>z</m:t>
          </m:r>
        </m:oMath>
      </m:oMathPara>
    </w:p>
    <w:p w14:paraId="74B99247" w14:textId="77777777" w:rsidR="00260ADF" w:rsidRDefault="00260ADF" w:rsidP="00260AD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m:rPr>
            <m:scr m:val="double-struck"/>
          </m:rPr>
          <w:rPr>
            <w:rFonts w:ascii="Cambria Math" w:eastAsiaTheme="minorEastAsia" w:hAnsi="Cambria Math"/>
          </w:rPr>
          <m:t>=E[</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oMath>
      <w:r>
        <w:rPr>
          <w:rFonts w:eastAsiaTheme="minorEastAsia"/>
        </w:rPr>
        <w:t xml:space="preserve"> be the expected wealth. A second-order Taylor series approximation of the utility function around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oMath>
      <w:r>
        <w:rPr>
          <w:rFonts w:eastAsiaTheme="minorEastAsia"/>
        </w:rPr>
        <w:t xml:space="preserve"> is given by:</w:t>
      </w:r>
    </w:p>
    <w:p w14:paraId="0E2DAD2D" w14:textId="77777777" w:rsidR="00260ADF" w:rsidRPr="008A792C" w:rsidRDefault="00260ADF" w:rsidP="00260ADF">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m:t>
          </m:r>
        </m:oMath>
      </m:oMathPara>
    </w:p>
    <w:p w14:paraId="095942BC" w14:textId="77777777" w:rsidR="00260ADF" w:rsidRDefault="00260ADF" w:rsidP="00260ADF">
      <w:pPr>
        <w:rPr>
          <w:rFonts w:eastAsiaTheme="minorEastAsia"/>
        </w:rPr>
      </w:pPr>
      <w:r>
        <w:rPr>
          <w:rFonts w:eastAsiaTheme="minorEastAsia"/>
        </w:rPr>
        <w:t>Then</w:t>
      </w:r>
    </w:p>
    <w:p w14:paraId="4061E04B" w14:textId="77777777" w:rsidR="00260ADF" w:rsidRPr="008A792C" w:rsidRDefault="00260ADF" w:rsidP="00260ADF">
      <w:pPr>
        <w:rPr>
          <w:rFonts w:eastAsiaTheme="minorEastAsia"/>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w</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e>
                <m:sup>
                  <m:r>
                    <w:rPr>
                      <w:rFonts w:ascii="Cambria Math" w:hAnsi="Cambria Math"/>
                    </w:rPr>
                    <m:t>2</m:t>
                  </m:r>
                </m:sup>
              </m:sSup>
            </m:e>
          </m:d>
        </m:oMath>
      </m:oMathPara>
    </w:p>
    <w:p w14:paraId="05E6675B" w14:textId="77777777" w:rsidR="00260ADF" w:rsidRDefault="00260ADF" w:rsidP="00260ADF">
      <w:pPr>
        <w:rPr>
          <w:rFonts w:eastAsiaTheme="minorEastAsia"/>
        </w:rPr>
      </w:pPr>
      <w:r>
        <w:rPr>
          <w:rFonts w:eastAsiaTheme="minorEastAsia"/>
        </w:rPr>
        <w:t xml:space="preserve">Where I have used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=0</m:t>
        </m:r>
      </m:oMath>
    </w:p>
    <w:p w14:paraId="7317B3D2" w14:textId="77777777" w:rsidR="00260ADF" w:rsidRDefault="00260ADF" w:rsidP="00260ADF">
      <w:pPr>
        <w:rPr>
          <w:rFonts w:eastAsiaTheme="minorEastAsia"/>
        </w:rPr>
      </w:pPr>
      <w:r>
        <w:rPr>
          <w:rFonts w:eastAsiaTheme="minorEastAsia"/>
        </w:rPr>
        <w:t xml:space="preserve">Since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w</m:t>
                        </m:r>
                      </m:sub>
                    </m:sSub>
                  </m:e>
                </m:d>
              </m:e>
              <m:sup>
                <m:r>
                  <w:rPr>
                    <w:rFonts w:ascii="Cambria Math"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We have:</w:t>
      </w:r>
    </w:p>
    <w:p w14:paraId="6F5A6E1B" w14:textId="77777777" w:rsidR="00260ADF" w:rsidRPr="00CB4128" w:rsidRDefault="00260ADF" w:rsidP="00260ADF">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e>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1-γ</m:t>
                  </m:r>
                </m:sup>
              </m:sSup>
              <m:r>
                <w:rPr>
                  <w:rFonts w:ascii="Cambria Math" w:eastAsiaTheme="minorEastAsia" w:hAnsi="Cambria Math"/>
                </w:rPr>
                <m:t>-1</m:t>
              </m:r>
            </m:num>
            <m:den>
              <m:r>
                <w:rPr>
                  <w:rFonts w:ascii="Cambria Math" w:eastAsiaTheme="minorEastAsia"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-γ-1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7B3EF485" w14:textId="77777777" w:rsidR="00260ADF" w:rsidRDefault="00260ADF" w:rsidP="00260ADF">
      <w:pPr>
        <w:rPr>
          <w:rFonts w:eastAsiaTheme="minorEastAsia"/>
        </w:rPr>
      </w:pPr>
      <w:r>
        <w:rPr>
          <w:rFonts w:eastAsiaTheme="minorEastAsia"/>
        </w:rPr>
        <w:t xml:space="preserve">where I write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(Q)</m:t>
        </m:r>
      </m:oMath>
      <w:r>
        <w:rPr>
          <w:rFonts w:eastAsiaTheme="minorEastAsia"/>
        </w:rPr>
        <w:t xml:space="preserve"> to emphasize that the liquidity trader’s expected wealth is a function of the liquidity trader’s order quantity. To find the optimal order quantity, we can set the derivative of the expected utility to zero:</w:t>
      </w:r>
    </w:p>
    <w:p w14:paraId="3937961E" w14:textId="77777777" w:rsidR="00260ADF" w:rsidRPr="00CB4128" w:rsidRDefault="00260ADF" w:rsidP="00260ADF">
      <w:pPr>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Q</m:t>
                          </m:r>
                        </m:e>
                      </m:d>
                    </m:e>
                  </m:d>
                </m:e>
              </m:d>
            </m:num>
            <m:den>
              <m:r>
                <w:rPr>
                  <w:rFonts w:ascii="Cambria Math" w:eastAsiaTheme="minorEastAsia" w:hAnsi="Cambria Math"/>
                </w:rPr>
                <m:t>dQ</m:t>
              </m:r>
            </m:den>
          </m:f>
          <m:r>
            <w:rPr>
              <w:rFonts w:ascii="Cambria Math" w:eastAsiaTheme="minorEastAsia" w:hAnsi="Cambria Math"/>
            </w:rPr>
            <m:t>=0</m:t>
          </m:r>
        </m:oMath>
      </m:oMathPara>
    </w:p>
    <w:p w14:paraId="2486C3DC" w14:textId="77777777" w:rsidR="00260ADF" w:rsidRDefault="00260ADF" w:rsidP="00260ADF">
      <w:pPr>
        <w:rPr>
          <w:rFonts w:eastAsiaTheme="minorEastAsia"/>
        </w:rPr>
      </w:pPr>
      <w:r>
        <w:rPr>
          <w:rFonts w:eastAsiaTheme="minorEastAsia"/>
        </w:rPr>
        <w:t>We can solve this to obtain:</w:t>
      </w:r>
    </w:p>
    <w:p w14:paraId="611482EC" w14:textId="77777777" w:rsidR="00260ADF" w:rsidRPr="00CB4128" w:rsidRDefault="00000000" w:rsidP="00260AD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=L+</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m:t>
                      </m:r>
                    </m:e>
                  </m:d>
                </m:e>
                <m:sup>
                  <m:r>
                    <w:rPr>
                      <w:rFonts w:ascii="Cambria Math" w:eastAsiaTheme="minorEastAsia" w:hAnsi="Cambria Math"/>
                    </w:rPr>
                    <m:t>2γ+1</m:t>
                  </m:r>
                </m:sup>
              </m:sSup>
            </m:num>
            <m:den>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p w14:paraId="6AEF73D2" w14:textId="77777777" w:rsidR="00260ADF" w:rsidRDefault="00260ADF" w:rsidP="00260ADF">
      <w:pPr>
        <w:rPr>
          <w:rFonts w:eastAsiaTheme="minorEastAsia"/>
        </w:rPr>
      </w:pPr>
      <w:r>
        <w:rPr>
          <w:rFonts w:eastAsiaTheme="minorEastAsia"/>
        </w:rPr>
        <w:lastRenderedPageBreak/>
        <w:t>This is like the optimal order quantity we derived under CARA</w:t>
      </w:r>
    </w:p>
    <w:p w14:paraId="7F3B2231" w14:textId="77777777" w:rsidR="00260ADF" w:rsidRPr="00CB4128" w:rsidRDefault="00000000" w:rsidP="00260A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CARA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m:t>
              </m:r>
            </m:e>
          </m:d>
          <m:r>
            <w:rPr>
              <w:rFonts w:ascii="Cambria Math" w:eastAsiaTheme="minorEastAsia" w:hAnsi="Cambria Math"/>
            </w:rPr>
            <m:t>+L</m:t>
          </m:r>
        </m:oMath>
      </m:oMathPara>
    </w:p>
    <w:p w14:paraId="1A9BA904" w14:textId="77777777" w:rsidR="00260ADF" w:rsidRDefault="00260ADF" w:rsidP="00260ADF">
      <w:pPr>
        <w:rPr>
          <w:rFonts w:eastAsiaTheme="minorEastAsia"/>
        </w:rPr>
      </w:pPr>
      <w:r>
        <w:rPr>
          <w:rFonts w:eastAsiaTheme="minorEastAsia"/>
        </w:rPr>
        <w:t xml:space="preserve">With an additional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w</m:t>
            </m:r>
          </m:sub>
          <m:sup>
            <m:r>
              <w:rPr>
                <w:rFonts w:ascii="Cambria Math" w:eastAsiaTheme="minorEastAsia" w:hAnsi="Cambria Math"/>
              </w:rPr>
              <m:t>2γ+1</m:t>
            </m:r>
          </m:sup>
        </m:sSubSup>
      </m:oMath>
      <w:r>
        <w:rPr>
          <w:rFonts w:eastAsiaTheme="minorEastAsia"/>
        </w:rPr>
        <w:t xml:space="preserve"> term in the numerator, showing the order quantity is sensitive to the expected level of wealth of the trader.</w:t>
      </w:r>
    </w:p>
    <w:p w14:paraId="60AFB1A1" w14:textId="77777777" w:rsidR="00260ADF" w:rsidRDefault="00260ADF" w:rsidP="00260ADF">
      <w:pPr>
        <w:rPr>
          <w:rFonts w:eastAsiaTheme="minorEastAsia"/>
        </w:rPr>
      </w:pPr>
      <w:r>
        <w:rPr>
          <w:rFonts w:eastAsiaTheme="minorEastAsia"/>
        </w:rPr>
        <w:t>We can similarly derive the reservation prices for the dealers. For simplicity, I work through the reservation bid price for dealer 1.</w:t>
      </w:r>
    </w:p>
    <w:p w14:paraId="4F3E49A6" w14:textId="1DA227DE" w:rsidR="00260ADF" w:rsidRDefault="00260ADF" w:rsidP="00260ADF">
      <w:pPr>
        <w:rPr>
          <w:rFonts w:eastAsiaTheme="minorEastAsia"/>
        </w:rPr>
      </w:pPr>
      <w:r>
        <w:rPr>
          <w:rFonts w:eastAsiaTheme="minorEastAsia"/>
        </w:rPr>
        <w:t xml:space="preserve">If dealer 1 receives a random inventory position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~Unif</m:t>
        </m:r>
        <m:d>
          <m:dPr>
            <m:ctrlPr>
              <w:rPr>
                <w:rFonts w:ascii="Cambria Math" w:eastAsiaTheme="minorEastAsia" w:hAnsi="Cambria Math"/>
                <w:i/>
              </w:rPr>
            </m:ctrlPr>
          </m:dPr>
          <m:e>
            <m:r>
              <w:rPr>
                <w:rFonts w:ascii="Cambria Math" w:eastAsiaTheme="minorEastAsia" w:hAnsi="Cambria Math"/>
              </w:rPr>
              <m:t>-R,R</m:t>
            </m:r>
          </m:e>
        </m:d>
      </m:oMath>
      <w:r>
        <w:rPr>
          <w:rFonts w:eastAsiaTheme="minorEastAsia"/>
        </w:rPr>
        <w:t xml:space="preserve">. If </w:t>
      </w:r>
      <w:del w:id="161" w:author="Arnob Alam" w:date="2024-10-22T07:22:00Z" w16du:dateUtc="2024-10-22T02:22:00Z">
        <w:r w:rsidDel="00C25DD7">
          <w:rPr>
            <w:rFonts w:eastAsiaTheme="minorEastAsia"/>
          </w:rPr>
          <w:delText>s/he</w:delText>
        </w:r>
      </w:del>
      <w:ins w:id="162" w:author="Arnob Alam" w:date="2024-10-22T07:22:00Z" w16du:dateUtc="2024-10-22T02:22:00Z">
        <w:r w:rsidR="00C25DD7">
          <w:rPr>
            <w:rFonts w:eastAsiaTheme="minorEastAsia"/>
          </w:rPr>
          <w:t>they</w:t>
        </w:r>
      </w:ins>
      <w:r>
        <w:rPr>
          <w:rFonts w:eastAsiaTheme="minorEastAsia"/>
        </w:rPr>
        <w:t xml:space="preserve"> </w:t>
      </w:r>
      <w:proofErr w:type="gramStart"/>
      <w:r>
        <w:rPr>
          <w:rFonts w:eastAsiaTheme="minorEastAsia"/>
        </w:rPr>
        <w:t>posts</w:t>
      </w:r>
      <w:proofErr w:type="gramEnd"/>
      <w:r>
        <w:rPr>
          <w:rFonts w:eastAsiaTheme="minorEastAsia"/>
        </w:rPr>
        <w:t xml:space="preserve"> the best bid price, </w:t>
      </w:r>
      <w:del w:id="163" w:author="Arnob Alam" w:date="2024-10-22T07:23:00Z" w16du:dateUtc="2024-10-22T02:23:00Z">
        <w:r w:rsidDel="00C25DD7">
          <w:rPr>
            <w:rFonts w:eastAsiaTheme="minorEastAsia"/>
          </w:rPr>
          <w:delText>his/her</w:delText>
        </w:r>
      </w:del>
      <w:ins w:id="164" w:author="Arnob Alam" w:date="2024-10-22T07:23:00Z" w16du:dateUtc="2024-10-22T02:23:00Z">
        <w:r w:rsidR="00C25DD7">
          <w:rPr>
            <w:rFonts w:eastAsiaTheme="minorEastAsia"/>
          </w:rPr>
          <w:t>their</w:t>
        </w:r>
      </w:ins>
      <w:r>
        <w:rPr>
          <w:rFonts w:eastAsiaTheme="minorEastAsia"/>
        </w:rPr>
        <w:t xml:space="preserve"> wealth at the end of the period is:</w:t>
      </w:r>
    </w:p>
    <w:p w14:paraId="239C4F2E" w14:textId="77777777" w:rsidR="00260ADF" w:rsidRPr="00BB4819" w:rsidRDefault="00260ADF" w:rsidP="00260ADF">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1</m:t>
              </m:r>
            </m:sup>
          </m:sSubSup>
          <m:r>
            <w:rPr>
              <w:rFonts w:ascii="Cambria Math" w:eastAsiaTheme="minorEastAsia" w:hAnsi="Cambria Math"/>
            </w:rPr>
            <m:t>Q</m:t>
          </m:r>
        </m:oMath>
      </m:oMathPara>
    </w:p>
    <w:p w14:paraId="3E966470" w14:textId="35B6C741" w:rsidR="00260ADF" w:rsidRDefault="00260ADF" w:rsidP="00260ADF">
      <w:pPr>
        <w:rPr>
          <w:rFonts w:eastAsiaTheme="minorEastAsia"/>
        </w:rPr>
      </w:pPr>
      <w:r>
        <w:rPr>
          <w:rFonts w:eastAsiaTheme="minorEastAsia"/>
        </w:rPr>
        <w:t xml:space="preserve">If </w:t>
      </w:r>
      <w:del w:id="165" w:author="Arnob Alam" w:date="2024-10-22T07:22:00Z" w16du:dateUtc="2024-10-22T02:22:00Z">
        <w:r w:rsidDel="00C25DD7">
          <w:rPr>
            <w:rFonts w:eastAsiaTheme="minorEastAsia"/>
          </w:rPr>
          <w:delText>s/he</w:delText>
        </w:r>
      </w:del>
      <w:ins w:id="166" w:author="Arnob Alam" w:date="2024-10-22T07:22:00Z" w16du:dateUtc="2024-10-22T02:22:00Z">
        <w:r w:rsidR="00C25DD7">
          <w:rPr>
            <w:rFonts w:eastAsiaTheme="minorEastAsia"/>
          </w:rPr>
          <w:t>they</w:t>
        </w:r>
      </w:ins>
      <w:r>
        <w:rPr>
          <w:rFonts w:eastAsiaTheme="minorEastAsia"/>
        </w:rPr>
        <w:t xml:space="preserve"> </w:t>
      </w:r>
      <w:proofErr w:type="gramStart"/>
      <w:r>
        <w:rPr>
          <w:rFonts w:eastAsiaTheme="minorEastAsia"/>
        </w:rPr>
        <w:t>does</w:t>
      </w:r>
      <w:proofErr w:type="gramEnd"/>
      <w:r>
        <w:rPr>
          <w:rFonts w:eastAsiaTheme="minorEastAsia"/>
        </w:rPr>
        <w:t xml:space="preserve"> not trade, </w:t>
      </w:r>
      <w:del w:id="167" w:author="Arnob Alam" w:date="2024-10-22T07:23:00Z" w16du:dateUtc="2024-10-22T02:23:00Z">
        <w:r w:rsidDel="00C25DD7">
          <w:rPr>
            <w:rFonts w:eastAsiaTheme="minorEastAsia"/>
          </w:rPr>
          <w:delText>his/her</w:delText>
        </w:r>
      </w:del>
      <w:ins w:id="168" w:author="Arnob Alam" w:date="2024-10-22T07:23:00Z" w16du:dateUtc="2024-10-22T02:23:00Z">
        <w:r w:rsidR="00C25DD7">
          <w:rPr>
            <w:rFonts w:eastAsiaTheme="minorEastAsia"/>
          </w:rPr>
          <w:t>their</w:t>
        </w:r>
      </w:ins>
      <w:r>
        <w:rPr>
          <w:rFonts w:eastAsiaTheme="minorEastAsia"/>
        </w:rPr>
        <w:t xml:space="preserve"> wealth will be:</w:t>
      </w:r>
    </w:p>
    <w:p w14:paraId="2A97F687" w14:textId="77777777" w:rsidR="00260ADF" w:rsidRPr="00BB4819" w:rsidRDefault="00000000" w:rsidP="00260AD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(1+z)</m:t>
          </m:r>
        </m:oMath>
      </m:oMathPara>
    </w:p>
    <w:p w14:paraId="22D96AB8" w14:textId="77777777" w:rsidR="00260ADF" w:rsidRDefault="00260ADF" w:rsidP="00260ADF">
      <w:pPr>
        <w:rPr>
          <w:rFonts w:eastAsiaTheme="minorEastAsia"/>
        </w:rPr>
      </w:pPr>
      <w:r>
        <w:rPr>
          <w:rFonts w:eastAsiaTheme="minorEastAsia"/>
        </w:rPr>
        <w:t xml:space="preserve">At some price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 xml:space="preserve">b,r </m:t>
            </m:r>
          </m:sub>
          <m:sup>
            <m:r>
              <w:rPr>
                <w:rFonts w:ascii="Cambria Math" w:eastAsiaTheme="minorEastAsia" w:hAnsi="Cambria Math"/>
              </w:rPr>
              <m:t>1</m:t>
            </m:r>
          </m:sup>
        </m:sSubSup>
      </m:oMath>
      <w:r>
        <w:rPr>
          <w:rFonts w:eastAsiaTheme="minorEastAsia"/>
        </w:rPr>
        <w:t xml:space="preserve"> the dealer will be indifferent between trading and not trading. This will occur when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e>
        </m:d>
        <m:r>
          <w:rPr>
            <w:rFonts w:ascii="Cambria Math" w:eastAsiaTheme="minorEastAsia" w:hAnsi="Cambria Math"/>
          </w:rPr>
          <m:t>=u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NT</m:t>
                </m:r>
              </m:sup>
            </m:sSup>
          </m:e>
        </m:d>
      </m:oMath>
      <w:r>
        <w:rPr>
          <w:rFonts w:eastAsiaTheme="minorEastAsia"/>
        </w:rPr>
        <w:t>.</w:t>
      </w:r>
    </w:p>
    <w:p w14:paraId="09DFC7E0" w14:textId="77777777" w:rsidR="00260ADF" w:rsidRDefault="00260ADF" w:rsidP="00260AD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oMath>
      <w:r>
        <w:rPr>
          <w:rFonts w:eastAsiaTheme="minorEastAsia"/>
        </w:rPr>
        <w:t xml:space="preserve"> be the expected wealth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1+Q</m:t>
                </m:r>
              </m:e>
            </m:d>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oMath>
    </w:p>
    <w:p w14:paraId="6903843C" w14:textId="77777777" w:rsidR="00260ADF" w:rsidRDefault="00260ADF" w:rsidP="00260ADF">
      <w:pPr>
        <w:rPr>
          <w:rFonts w:eastAsiaTheme="minorEastAsia"/>
        </w:rPr>
      </w:pPr>
      <w:r>
        <w:rPr>
          <w:rFonts w:eastAsiaTheme="minorEastAsia"/>
        </w:rPr>
        <w:t xml:space="preserve">The second order Taylor-series expansion about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oMath>
      <w:r>
        <w:rPr>
          <w:rFonts w:eastAsiaTheme="minorEastAsia"/>
        </w:rPr>
        <w:t xml:space="preserve"> is:</w:t>
      </w:r>
    </w:p>
    <w:p w14:paraId="46F4E3EA" w14:textId="77777777" w:rsidR="00260ADF" w:rsidRPr="00E40A22" w:rsidRDefault="00260ADF" w:rsidP="00260ADF">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oMath>
      </m:oMathPara>
    </w:p>
    <w:p w14:paraId="3BD853FC" w14:textId="77777777" w:rsidR="00260ADF" w:rsidRDefault="00260ADF" w:rsidP="00260ADF">
      <w:pPr>
        <w:rPr>
          <w:rFonts w:eastAsiaTheme="minorEastAsia"/>
        </w:rPr>
      </w:pPr>
      <w:r>
        <w:rPr>
          <w:rFonts w:eastAsiaTheme="minorEastAsia"/>
        </w:rPr>
        <w:t>Taking expectations:</w:t>
      </w:r>
    </w:p>
    <w:p w14:paraId="751ACB6D" w14:textId="77777777" w:rsidR="00260ADF" w:rsidRPr="00E40A22" w:rsidRDefault="00260ADF" w:rsidP="00260ADF">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e>
            <m:sup>
              <m:r>
                <w:rPr>
                  <w:rFonts w:ascii="Cambria Math" w:eastAsiaTheme="minorEastAsia" w:hAnsi="Cambria Math"/>
                </w:rPr>
                <m:t>2</m:t>
              </m:r>
            </m:sup>
          </m:sSup>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oMath>
      </m:oMathPara>
    </w:p>
    <w:p w14:paraId="1FFB0F7B" w14:textId="77777777" w:rsidR="00260ADF" w:rsidRDefault="00260ADF" w:rsidP="00260ADF">
      <w:pPr>
        <w:rPr>
          <w:rFonts w:eastAsiaTheme="minorEastAsia"/>
        </w:rPr>
      </w:pPr>
      <w:r>
        <w:rPr>
          <w:rFonts w:eastAsiaTheme="minorEastAsia"/>
        </w:rPr>
        <w:t xml:space="preserve">Using the fact that </w:t>
      </w:r>
      <m:oMath>
        <m:r>
          <m:rPr>
            <m:scr m:val="double-struck"/>
          </m:rP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we obtain:</w:t>
      </w:r>
    </w:p>
    <w:p w14:paraId="7D8DB753" w14:textId="77777777" w:rsidR="00260ADF" w:rsidRPr="00E40A22" w:rsidRDefault="00260ADF" w:rsidP="00260ADF">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e>
                <m:sup>
                  <m:r>
                    <w:rPr>
                      <w:rFonts w:ascii="Cambria Math" w:eastAsiaTheme="minorEastAsia" w:hAnsi="Cambria Math"/>
                    </w:rPr>
                    <m:t>1-γ</m:t>
                  </m:r>
                </m:sup>
              </m:sSup>
              <m:r>
                <w:rPr>
                  <w:rFonts w:ascii="Cambria Math" w:eastAsiaTheme="minorEastAsia" w:hAnsi="Cambria Math"/>
                </w:rPr>
                <m:t>-1</m:t>
              </m:r>
            </m:num>
            <m:den>
              <m:r>
                <w:rPr>
                  <w:rFonts w:ascii="Cambria Math" w:eastAsiaTheme="minorEastAsia"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e>
              </m:d>
            </m:e>
            <m:sup>
              <m:r>
                <w:rPr>
                  <w:rFonts w:ascii="Cambria Math" w:eastAsiaTheme="minorEastAsia" w:hAnsi="Cambria Math"/>
                </w:rPr>
                <m:t>-γ-1</m:t>
              </m:r>
            </m:sup>
          </m:sSup>
        </m:oMath>
      </m:oMathPara>
    </w:p>
    <w:p w14:paraId="40BEDC98" w14:textId="77777777" w:rsidR="00260ADF" w:rsidRDefault="00260ADF" w:rsidP="00260ADF">
      <w:pPr>
        <w:rPr>
          <w:rFonts w:eastAsiaTheme="minorEastAsia"/>
        </w:rPr>
      </w:pPr>
      <w:r>
        <w:rPr>
          <w:rFonts w:eastAsiaTheme="minorEastAsia"/>
        </w:rPr>
        <w:t>We can similarly take the Taylor Series approximation of the utility function at the no-trade level of wealth:</w:t>
      </w:r>
    </w:p>
    <w:p w14:paraId="75218D34" w14:textId="77777777" w:rsidR="00260ADF" w:rsidRPr="00AB0240" w:rsidRDefault="00260ADF" w:rsidP="00260ADF">
      <w:pPr>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NT</m:t>
                      </m:r>
                    </m:sub>
                  </m:sSub>
                </m:e>
              </m:d>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NT</m:t>
                      </m:r>
                    </m:sub>
                    <m:sup>
                      <m:r>
                        <w:rPr>
                          <w:rFonts w:ascii="Cambria Math" w:eastAsiaTheme="minorEastAsia" w:hAnsi="Cambria Math"/>
                        </w:rPr>
                        <m:t>1-γ</m:t>
                      </m:r>
                    </m:sup>
                  </m:sSubSup>
                  <m:r>
                    <w:rPr>
                      <w:rFonts w:ascii="Cambria Math" w:eastAsiaTheme="minorEastAsia" w:hAnsi="Cambria Math"/>
                    </w:rPr>
                    <m:t>-1</m:t>
                  </m:r>
                </m:e>
              </m:d>
            </m:num>
            <m:den>
              <m:r>
                <w:rPr>
                  <w:rFonts w:ascii="Cambria Math" w:eastAsiaTheme="minorEastAsia"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NT</m:t>
              </m:r>
            </m:sub>
            <m:sup>
              <m:r>
                <w:rPr>
                  <w:rFonts w:ascii="Cambria Math" w:eastAsiaTheme="minorEastAsia" w:hAnsi="Cambria Math"/>
                </w:rPr>
                <m:t>-γ-1</m:t>
              </m:r>
            </m:sup>
          </m:sSubSup>
        </m:oMath>
      </m:oMathPara>
    </w:p>
    <w:p w14:paraId="233309DD" w14:textId="7F1450F6" w:rsidR="00260ADF" w:rsidRDefault="00260ADF" w:rsidP="00260ADF">
      <w:pPr>
        <w:rPr>
          <w:rFonts w:eastAsiaTheme="minorEastAsia"/>
        </w:rPr>
      </w:pPr>
      <w:r>
        <w:rPr>
          <w:rFonts w:eastAsiaTheme="minorEastAsia"/>
        </w:rPr>
        <w:t xml:space="preserve">We can substitute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(1+z)</m:t>
        </m:r>
      </m:oMath>
      <w:r>
        <w:rPr>
          <w:rFonts w:eastAsiaTheme="minorEastAsia"/>
        </w:rPr>
        <w:t xml:space="preserve"> and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+Q</m:t>
            </m:r>
          </m:e>
        </m:d>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1</m:t>
            </m:r>
          </m:sup>
        </m:sSubSup>
        <m:r>
          <w:rPr>
            <w:rFonts w:ascii="Cambria Math" w:eastAsiaTheme="minorEastAsia" w:hAnsi="Cambria Math"/>
          </w:rPr>
          <m:t xml:space="preserve">Q </m:t>
        </m:r>
      </m:oMath>
      <w:r>
        <w:rPr>
          <w:rFonts w:eastAsiaTheme="minorEastAsia"/>
        </w:rPr>
        <w:t xml:space="preserve">into the expressions above and set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NT</m:t>
                    </m:r>
                  </m:sub>
                </m:sSub>
              </m:e>
            </m:d>
          </m:e>
        </m:d>
      </m:oMath>
      <w:r>
        <w:rPr>
          <w:rFonts w:eastAsiaTheme="minorEastAsia"/>
        </w:rPr>
        <w:t>. We obtain the reservation price:</w:t>
      </w:r>
    </w:p>
    <w:p w14:paraId="780E346E" w14:textId="77777777" w:rsidR="00260ADF" w:rsidRPr="00AB0240" w:rsidRDefault="00000000" w:rsidP="00260AD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r,b</m:t>
              </m:r>
            </m:sub>
            <m:sup>
              <m:r>
                <w:rPr>
                  <w:rFonts w:ascii="Cambria Math" w:eastAsiaTheme="minorEastAsia" w:hAnsi="Cambria Math"/>
                </w:rPr>
                <m:t>1</m:t>
              </m:r>
            </m:sup>
          </m:sSubSup>
          <m:r>
            <w:rPr>
              <w:rFonts w:ascii="Cambria Math" w:eastAsiaTheme="minorEastAsia" w:hAnsi="Cambria Math"/>
            </w:rPr>
            <m:t>)</m:t>
          </m:r>
        </m:oMath>
      </m:oMathPara>
    </w:p>
    <w:p w14:paraId="53FE554C" w14:textId="77777777" w:rsidR="00260ADF" w:rsidRDefault="00260ADF" w:rsidP="00260ADF">
      <w:pPr>
        <w:rPr>
          <w:rFonts w:eastAsiaTheme="minorEastAsia"/>
        </w:rPr>
      </w:pPr>
      <w:r>
        <w:rPr>
          <w:rFonts w:eastAsiaTheme="minorEastAsia"/>
        </w:rPr>
        <w:t xml:space="preserve">We cannot solve for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b,r</m:t>
            </m:r>
          </m:sub>
          <m:sup>
            <m:r>
              <w:rPr>
                <w:rFonts w:ascii="Cambria Math" w:eastAsiaTheme="minorEastAsia" w:hAnsi="Cambria Math"/>
              </w:rPr>
              <m:t>1</m:t>
            </m:r>
          </m:sup>
        </m:sSubSup>
      </m:oMath>
      <w:r>
        <w:rPr>
          <w:rFonts w:eastAsiaTheme="minorEastAsia"/>
        </w:rPr>
        <w:t xml:space="preserve"> explicitly, but note it has a similar form to the CARA reservation price.</w:t>
      </w:r>
    </w:p>
    <w:p w14:paraId="5F1B2FAE" w14:textId="77777777" w:rsidR="00260ADF" w:rsidRDefault="00260ADF" w:rsidP="00260ADF">
      <w:pPr>
        <w:rPr>
          <w:rFonts w:eastAsiaTheme="minorEastAsia"/>
        </w:rPr>
      </w:pPr>
      <w:r>
        <w:rPr>
          <w:rFonts w:eastAsiaTheme="minorEastAsia"/>
        </w:rPr>
        <w:t>In competitive markets, the dealer’s markup will tend to zero and prices will tend to the reservation prices.</w:t>
      </w:r>
    </w:p>
    <w:p w14:paraId="310115B5" w14:textId="4B4020B7" w:rsidR="002651C1" w:rsidRDefault="00260ADF" w:rsidP="00260ADF">
      <w:pPr>
        <w:rPr>
          <w:rFonts w:eastAsiaTheme="minorEastAsia"/>
        </w:rPr>
      </w:pPr>
      <w:proofErr w:type="gramStart"/>
      <w:r>
        <w:rPr>
          <w:rFonts w:eastAsiaTheme="minorEastAsia"/>
        </w:rPr>
        <w:t>Thus</w:t>
      </w:r>
      <w:proofErr w:type="gramEnd"/>
      <w:r>
        <w:rPr>
          <w:rFonts w:eastAsiaTheme="minorEastAsia"/>
        </w:rPr>
        <w:t xml:space="preserve"> we find that using CRRA utility function (or with an utility function which is at least as concave as a CRRA utility function), the optimal order quantity and bid-ask spreads are qualitatively similar to the CARA utility case, except quantities and spreads are sensitive to the level of expected wealth of the players.</w:t>
      </w:r>
    </w:p>
    <w:p w14:paraId="7633E33F" w14:textId="77777777" w:rsidR="002651C1" w:rsidRDefault="002651C1">
      <w:pPr>
        <w:spacing w:line="240" w:lineRule="auto"/>
        <w:ind w:firstLine="0"/>
        <w:jc w:val="left"/>
        <w:rPr>
          <w:rFonts w:eastAsiaTheme="minorEastAsia"/>
        </w:rPr>
      </w:pPr>
      <w:r>
        <w:rPr>
          <w:rFonts w:eastAsiaTheme="minorEastAsia"/>
        </w:rPr>
        <w:br w:type="page"/>
      </w:r>
    </w:p>
    <w:p w14:paraId="274633DB" w14:textId="3B782DDB" w:rsidR="00260ADF" w:rsidRDefault="002651C1" w:rsidP="00FC3085">
      <w:pPr>
        <w:pStyle w:val="Heading1"/>
        <w:numPr>
          <w:ilvl w:val="0"/>
          <w:numId w:val="43"/>
        </w:numPr>
        <w:rPr>
          <w:rFonts w:eastAsiaTheme="minorEastAsia"/>
        </w:rPr>
      </w:pPr>
      <w:r>
        <w:rPr>
          <w:rFonts w:eastAsiaTheme="minorEastAsia"/>
        </w:rPr>
        <w:lastRenderedPageBreak/>
        <w:t>Results from unfiltered dataset</w:t>
      </w:r>
    </w:p>
    <w:p w14:paraId="4B603D04" w14:textId="0A001980" w:rsidR="002651C1" w:rsidRDefault="002651C1" w:rsidP="00260ADF">
      <w:pPr>
        <w:rPr>
          <w:rFonts w:eastAsiaTheme="minorEastAsia"/>
        </w:rPr>
      </w:pPr>
      <w:r>
        <w:rPr>
          <w:rFonts w:eastAsiaTheme="minorEastAsia"/>
        </w:rPr>
        <w:t xml:space="preserve">This appendix presents an alternate version of tables </w:t>
      </w:r>
      <w:r>
        <w:rPr>
          <w:rFonts w:eastAsiaTheme="minorEastAsia"/>
        </w:rPr>
        <w:fldChar w:fldCharType="begin"/>
      </w:r>
      <w:r>
        <w:rPr>
          <w:rFonts w:eastAsiaTheme="minorEastAsia"/>
        </w:rPr>
        <w:instrText xml:space="preserve"> REF _Ref169917265 \h </w:instrText>
      </w:r>
      <w:r>
        <w:rPr>
          <w:rFonts w:eastAsiaTheme="minorEastAsia"/>
        </w:rPr>
      </w:r>
      <w:r>
        <w:rPr>
          <w:rFonts w:eastAsiaTheme="minorEastAsia"/>
        </w:rPr>
        <w:fldChar w:fldCharType="separate"/>
      </w:r>
      <w:r>
        <w:t xml:space="preserve">Table </w:t>
      </w:r>
      <w:r>
        <w:rPr>
          <w:noProof/>
        </w:rPr>
        <w:t>6</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_Ref169917329 \h </w:instrText>
      </w:r>
      <w:r>
        <w:rPr>
          <w:rFonts w:eastAsiaTheme="minorEastAsia"/>
        </w:rPr>
      </w:r>
      <w:r>
        <w:rPr>
          <w:rFonts w:eastAsiaTheme="minorEastAsia"/>
        </w:rPr>
        <w:fldChar w:fldCharType="separate"/>
      </w:r>
      <w:r>
        <w:t xml:space="preserve">Table </w:t>
      </w:r>
      <w:r>
        <w:rPr>
          <w:noProof/>
        </w:rPr>
        <w:t>7</w:t>
      </w:r>
      <w:r>
        <w:rPr>
          <w:rFonts w:eastAsiaTheme="minorEastAsia"/>
        </w:rPr>
        <w:fldChar w:fldCharType="end"/>
      </w:r>
      <w:r>
        <w:rPr>
          <w:rFonts w:eastAsiaTheme="minorEastAsia"/>
        </w:rPr>
        <w:t>, removing filters for outliers (contracts with premium (discount) more than +/- 50 bps). Note that the rise in premium for the treatment group remains large and statistically significant even after including these outliers.</w:t>
      </w:r>
    </w:p>
    <w:p w14:paraId="756DB059" w14:textId="77777777" w:rsidR="002651C1" w:rsidRDefault="002651C1" w:rsidP="00260ADF">
      <w:pPr>
        <w:rPr>
          <w:rFonts w:eastAsiaTheme="minor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924"/>
        <w:gridCol w:w="2939"/>
      </w:tblGrid>
      <w:tr w:rsidR="002651C1" w14:paraId="13100B1E" w14:textId="77777777" w:rsidTr="00966C79">
        <w:trPr>
          <w:tblCellSpacing w:w="15" w:type="dxa"/>
        </w:trPr>
        <w:tc>
          <w:tcPr>
            <w:tcW w:w="0" w:type="auto"/>
            <w:gridSpan w:val="3"/>
            <w:tcBorders>
              <w:top w:val="nil"/>
              <w:left w:val="nil"/>
              <w:bottom w:val="nil"/>
              <w:right w:val="nil"/>
            </w:tcBorders>
            <w:vAlign w:val="center"/>
            <w:hideMark/>
          </w:tcPr>
          <w:p w14:paraId="676B1BA2" w14:textId="77777777" w:rsidR="002651C1" w:rsidRDefault="002651C1" w:rsidP="00966C79">
            <w:pPr>
              <w:jc w:val="center"/>
              <w:rPr>
                <w:rFonts w:eastAsia="Times New Roman"/>
              </w:rPr>
            </w:pPr>
            <w:r>
              <w:rPr>
                <w:rStyle w:val="Strong"/>
                <w:rFonts w:eastAsia="Times New Roman"/>
              </w:rPr>
              <w:t>Difference-in-Differences Regression Results</w:t>
            </w:r>
          </w:p>
        </w:tc>
      </w:tr>
      <w:tr w:rsidR="002651C1" w14:paraId="0407CFD5" w14:textId="77777777" w:rsidTr="00966C79">
        <w:trPr>
          <w:tblCellSpacing w:w="15" w:type="dxa"/>
        </w:trPr>
        <w:tc>
          <w:tcPr>
            <w:tcW w:w="0" w:type="auto"/>
            <w:gridSpan w:val="3"/>
            <w:tcBorders>
              <w:bottom w:val="single" w:sz="6" w:space="0" w:color="000000"/>
            </w:tcBorders>
            <w:vAlign w:val="center"/>
            <w:hideMark/>
          </w:tcPr>
          <w:p w14:paraId="69873BA3" w14:textId="77777777" w:rsidR="002651C1" w:rsidRDefault="002651C1" w:rsidP="00966C79">
            <w:pPr>
              <w:jc w:val="center"/>
              <w:rPr>
                <w:rFonts w:eastAsia="Times New Roman"/>
              </w:rPr>
            </w:pPr>
          </w:p>
        </w:tc>
      </w:tr>
      <w:tr w:rsidR="002651C1" w14:paraId="14A47FA1" w14:textId="77777777" w:rsidTr="00966C79">
        <w:trPr>
          <w:tblCellSpacing w:w="15" w:type="dxa"/>
        </w:trPr>
        <w:tc>
          <w:tcPr>
            <w:tcW w:w="0" w:type="auto"/>
            <w:vAlign w:val="center"/>
            <w:hideMark/>
          </w:tcPr>
          <w:p w14:paraId="3ABCDC45" w14:textId="77777777" w:rsidR="002651C1" w:rsidRDefault="002651C1" w:rsidP="00966C79">
            <w:pPr>
              <w:jc w:val="center"/>
              <w:rPr>
                <w:rFonts w:eastAsia="Times New Roman"/>
                <w:sz w:val="20"/>
                <w:szCs w:val="20"/>
              </w:rPr>
            </w:pPr>
          </w:p>
        </w:tc>
        <w:tc>
          <w:tcPr>
            <w:tcW w:w="0" w:type="auto"/>
            <w:gridSpan w:val="2"/>
            <w:vAlign w:val="center"/>
            <w:hideMark/>
          </w:tcPr>
          <w:p w14:paraId="7A5B1E40" w14:textId="77777777" w:rsidR="002651C1" w:rsidRDefault="002651C1" w:rsidP="00966C79">
            <w:pPr>
              <w:jc w:val="center"/>
              <w:rPr>
                <w:rFonts w:eastAsia="Times New Roman"/>
              </w:rPr>
            </w:pPr>
            <w:r>
              <w:rPr>
                <w:rFonts w:eastAsia="Times New Roman"/>
              </w:rPr>
              <w:t>Dependent variable: Premium</w:t>
            </w:r>
          </w:p>
        </w:tc>
      </w:tr>
      <w:tr w:rsidR="002651C1" w14:paraId="75A764BE" w14:textId="77777777" w:rsidTr="00966C79">
        <w:trPr>
          <w:tblCellSpacing w:w="15" w:type="dxa"/>
        </w:trPr>
        <w:tc>
          <w:tcPr>
            <w:tcW w:w="0" w:type="auto"/>
            <w:vAlign w:val="center"/>
            <w:hideMark/>
          </w:tcPr>
          <w:p w14:paraId="05C0F911" w14:textId="77777777" w:rsidR="002651C1" w:rsidRDefault="002651C1" w:rsidP="00966C79">
            <w:pPr>
              <w:jc w:val="center"/>
              <w:rPr>
                <w:rFonts w:eastAsia="Times New Roman"/>
              </w:rPr>
            </w:pPr>
          </w:p>
        </w:tc>
        <w:tc>
          <w:tcPr>
            <w:tcW w:w="0" w:type="auto"/>
            <w:gridSpan w:val="2"/>
            <w:tcBorders>
              <w:bottom w:val="single" w:sz="6" w:space="0" w:color="000000"/>
            </w:tcBorders>
            <w:vAlign w:val="center"/>
            <w:hideMark/>
          </w:tcPr>
          <w:p w14:paraId="571FAFC8" w14:textId="77777777" w:rsidR="002651C1" w:rsidRDefault="002651C1" w:rsidP="00966C79">
            <w:pPr>
              <w:jc w:val="center"/>
              <w:rPr>
                <w:rFonts w:eastAsia="Times New Roman"/>
                <w:sz w:val="20"/>
                <w:szCs w:val="20"/>
              </w:rPr>
            </w:pPr>
          </w:p>
        </w:tc>
      </w:tr>
      <w:tr w:rsidR="002651C1" w14:paraId="1CEBDAB2" w14:textId="77777777" w:rsidTr="00966C79">
        <w:trPr>
          <w:tblCellSpacing w:w="15" w:type="dxa"/>
        </w:trPr>
        <w:tc>
          <w:tcPr>
            <w:tcW w:w="0" w:type="auto"/>
            <w:vAlign w:val="center"/>
            <w:hideMark/>
          </w:tcPr>
          <w:p w14:paraId="31D0CC1A" w14:textId="77777777" w:rsidR="002651C1" w:rsidRDefault="002651C1" w:rsidP="00966C79">
            <w:pPr>
              <w:jc w:val="center"/>
              <w:rPr>
                <w:rFonts w:eastAsia="Times New Roman"/>
                <w:sz w:val="20"/>
                <w:szCs w:val="20"/>
              </w:rPr>
            </w:pPr>
          </w:p>
        </w:tc>
        <w:tc>
          <w:tcPr>
            <w:tcW w:w="0" w:type="auto"/>
            <w:vAlign w:val="center"/>
            <w:hideMark/>
          </w:tcPr>
          <w:p w14:paraId="3232DDAF" w14:textId="77777777" w:rsidR="002651C1" w:rsidRDefault="002651C1" w:rsidP="00966C79">
            <w:pPr>
              <w:jc w:val="center"/>
              <w:rPr>
                <w:rFonts w:eastAsia="Times New Roman"/>
              </w:rPr>
            </w:pPr>
            <w:r>
              <w:rPr>
                <w:rFonts w:eastAsia="Times New Roman"/>
              </w:rPr>
              <w:t>Basic Model</w:t>
            </w:r>
          </w:p>
        </w:tc>
        <w:tc>
          <w:tcPr>
            <w:tcW w:w="0" w:type="auto"/>
            <w:vAlign w:val="center"/>
            <w:hideMark/>
          </w:tcPr>
          <w:p w14:paraId="646F4D0D" w14:textId="77777777" w:rsidR="002651C1" w:rsidRDefault="002651C1" w:rsidP="00966C79">
            <w:pPr>
              <w:jc w:val="center"/>
              <w:rPr>
                <w:rFonts w:eastAsia="Times New Roman"/>
              </w:rPr>
            </w:pPr>
            <w:r>
              <w:rPr>
                <w:rFonts w:eastAsia="Times New Roman"/>
              </w:rPr>
              <w:t>Advanced Model</w:t>
            </w:r>
          </w:p>
        </w:tc>
      </w:tr>
      <w:tr w:rsidR="002651C1" w14:paraId="607AC751" w14:textId="77777777" w:rsidTr="00966C79">
        <w:trPr>
          <w:tblCellSpacing w:w="15" w:type="dxa"/>
        </w:trPr>
        <w:tc>
          <w:tcPr>
            <w:tcW w:w="0" w:type="auto"/>
            <w:vAlign w:val="center"/>
            <w:hideMark/>
          </w:tcPr>
          <w:p w14:paraId="1F319284" w14:textId="77777777" w:rsidR="002651C1" w:rsidRDefault="002651C1" w:rsidP="00966C79">
            <w:pPr>
              <w:jc w:val="center"/>
              <w:rPr>
                <w:rFonts w:eastAsia="Times New Roman"/>
              </w:rPr>
            </w:pPr>
          </w:p>
        </w:tc>
        <w:tc>
          <w:tcPr>
            <w:tcW w:w="0" w:type="auto"/>
            <w:vAlign w:val="center"/>
            <w:hideMark/>
          </w:tcPr>
          <w:p w14:paraId="4BCEA01A" w14:textId="77777777" w:rsidR="002651C1" w:rsidRDefault="002651C1" w:rsidP="00966C79">
            <w:pPr>
              <w:jc w:val="center"/>
              <w:rPr>
                <w:rFonts w:eastAsia="Times New Roman"/>
              </w:rPr>
            </w:pPr>
            <w:r>
              <w:rPr>
                <w:rFonts w:eastAsia="Times New Roman"/>
              </w:rPr>
              <w:t>(1)</w:t>
            </w:r>
          </w:p>
        </w:tc>
        <w:tc>
          <w:tcPr>
            <w:tcW w:w="0" w:type="auto"/>
            <w:vAlign w:val="center"/>
            <w:hideMark/>
          </w:tcPr>
          <w:p w14:paraId="50E0F098" w14:textId="77777777" w:rsidR="002651C1" w:rsidRDefault="002651C1" w:rsidP="00966C79">
            <w:pPr>
              <w:jc w:val="center"/>
              <w:rPr>
                <w:rFonts w:eastAsia="Times New Roman"/>
              </w:rPr>
            </w:pPr>
            <w:r>
              <w:rPr>
                <w:rFonts w:eastAsia="Times New Roman"/>
              </w:rPr>
              <w:t>(2)</w:t>
            </w:r>
          </w:p>
        </w:tc>
      </w:tr>
      <w:tr w:rsidR="002651C1" w14:paraId="0809FEDE" w14:textId="77777777" w:rsidTr="00966C79">
        <w:trPr>
          <w:tblCellSpacing w:w="15" w:type="dxa"/>
        </w:trPr>
        <w:tc>
          <w:tcPr>
            <w:tcW w:w="0" w:type="auto"/>
            <w:gridSpan w:val="3"/>
            <w:tcBorders>
              <w:bottom w:val="single" w:sz="6" w:space="0" w:color="000000"/>
            </w:tcBorders>
            <w:vAlign w:val="center"/>
            <w:hideMark/>
          </w:tcPr>
          <w:p w14:paraId="613D4EEF" w14:textId="77777777" w:rsidR="002651C1" w:rsidRDefault="002651C1" w:rsidP="00966C79">
            <w:pPr>
              <w:jc w:val="center"/>
              <w:rPr>
                <w:rFonts w:eastAsia="Times New Roman"/>
              </w:rPr>
            </w:pPr>
          </w:p>
        </w:tc>
      </w:tr>
      <w:tr w:rsidR="002651C1" w14:paraId="71EF25A0" w14:textId="77777777" w:rsidTr="00966C79">
        <w:trPr>
          <w:tblCellSpacing w:w="15" w:type="dxa"/>
        </w:trPr>
        <w:tc>
          <w:tcPr>
            <w:tcW w:w="0" w:type="auto"/>
            <w:vAlign w:val="center"/>
            <w:hideMark/>
          </w:tcPr>
          <w:p w14:paraId="02834E8A" w14:textId="77777777" w:rsidR="002651C1" w:rsidRDefault="002651C1" w:rsidP="00966C79">
            <w:pPr>
              <w:rPr>
                <w:rFonts w:eastAsia="Times New Roman"/>
              </w:rPr>
            </w:pPr>
            <w:r>
              <w:rPr>
                <w:rFonts w:eastAsia="Times New Roman"/>
              </w:rPr>
              <w:t>Group</w:t>
            </w:r>
          </w:p>
        </w:tc>
        <w:tc>
          <w:tcPr>
            <w:tcW w:w="0" w:type="auto"/>
            <w:vAlign w:val="center"/>
            <w:hideMark/>
          </w:tcPr>
          <w:p w14:paraId="0268A6FB" w14:textId="77777777" w:rsidR="002651C1" w:rsidRDefault="002651C1" w:rsidP="00966C79">
            <w:pPr>
              <w:jc w:val="center"/>
              <w:rPr>
                <w:rFonts w:eastAsia="Times New Roman"/>
              </w:rPr>
            </w:pPr>
            <w:r>
              <w:rPr>
                <w:rFonts w:eastAsia="Times New Roman"/>
              </w:rPr>
              <w:t>6.4783</w:t>
            </w:r>
            <w:r>
              <w:rPr>
                <w:rFonts w:eastAsia="Times New Roman"/>
                <w:vertAlign w:val="superscript"/>
              </w:rPr>
              <w:t>***</w:t>
            </w:r>
          </w:p>
        </w:tc>
        <w:tc>
          <w:tcPr>
            <w:tcW w:w="0" w:type="auto"/>
            <w:vAlign w:val="center"/>
            <w:hideMark/>
          </w:tcPr>
          <w:p w14:paraId="03DA8A0F" w14:textId="77777777" w:rsidR="002651C1" w:rsidRDefault="002651C1" w:rsidP="00966C79">
            <w:pPr>
              <w:jc w:val="center"/>
              <w:rPr>
                <w:rFonts w:eastAsia="Times New Roman"/>
              </w:rPr>
            </w:pPr>
            <w:r>
              <w:rPr>
                <w:rFonts w:eastAsia="Times New Roman"/>
              </w:rPr>
              <w:t>7.1186</w:t>
            </w:r>
            <w:r>
              <w:rPr>
                <w:rFonts w:eastAsia="Times New Roman"/>
                <w:vertAlign w:val="superscript"/>
              </w:rPr>
              <w:t>***</w:t>
            </w:r>
          </w:p>
        </w:tc>
      </w:tr>
      <w:tr w:rsidR="002651C1" w14:paraId="07855E8F" w14:textId="77777777" w:rsidTr="00966C79">
        <w:trPr>
          <w:tblCellSpacing w:w="15" w:type="dxa"/>
        </w:trPr>
        <w:tc>
          <w:tcPr>
            <w:tcW w:w="0" w:type="auto"/>
            <w:vAlign w:val="center"/>
            <w:hideMark/>
          </w:tcPr>
          <w:p w14:paraId="7E836EEF" w14:textId="77777777" w:rsidR="002651C1" w:rsidRDefault="002651C1" w:rsidP="00966C79">
            <w:pPr>
              <w:jc w:val="center"/>
              <w:rPr>
                <w:rFonts w:eastAsia="Times New Roman"/>
              </w:rPr>
            </w:pPr>
          </w:p>
        </w:tc>
        <w:tc>
          <w:tcPr>
            <w:tcW w:w="0" w:type="auto"/>
            <w:vAlign w:val="center"/>
            <w:hideMark/>
          </w:tcPr>
          <w:p w14:paraId="1343CAED" w14:textId="77777777" w:rsidR="002651C1" w:rsidRDefault="002651C1" w:rsidP="00966C79">
            <w:pPr>
              <w:jc w:val="center"/>
              <w:rPr>
                <w:rFonts w:eastAsia="Times New Roman"/>
              </w:rPr>
            </w:pPr>
            <w:r>
              <w:rPr>
                <w:rFonts w:eastAsia="Times New Roman"/>
              </w:rPr>
              <w:t>(1.2754)</w:t>
            </w:r>
          </w:p>
        </w:tc>
        <w:tc>
          <w:tcPr>
            <w:tcW w:w="0" w:type="auto"/>
            <w:vAlign w:val="center"/>
            <w:hideMark/>
          </w:tcPr>
          <w:p w14:paraId="2ACCA291" w14:textId="77777777" w:rsidR="002651C1" w:rsidRDefault="002651C1" w:rsidP="00966C79">
            <w:pPr>
              <w:jc w:val="center"/>
              <w:rPr>
                <w:rFonts w:eastAsia="Times New Roman"/>
              </w:rPr>
            </w:pPr>
            <w:r>
              <w:rPr>
                <w:rFonts w:eastAsia="Times New Roman"/>
              </w:rPr>
              <w:t>(1.2786)</w:t>
            </w:r>
          </w:p>
        </w:tc>
      </w:tr>
      <w:tr w:rsidR="002651C1" w14:paraId="626772DE" w14:textId="77777777" w:rsidTr="00966C79">
        <w:trPr>
          <w:tblCellSpacing w:w="15" w:type="dxa"/>
        </w:trPr>
        <w:tc>
          <w:tcPr>
            <w:tcW w:w="0" w:type="auto"/>
            <w:vAlign w:val="center"/>
            <w:hideMark/>
          </w:tcPr>
          <w:p w14:paraId="22894B2C" w14:textId="77777777" w:rsidR="002651C1" w:rsidRDefault="002651C1" w:rsidP="00966C79">
            <w:pPr>
              <w:rPr>
                <w:rFonts w:eastAsia="Times New Roman"/>
              </w:rPr>
            </w:pPr>
            <w:r>
              <w:rPr>
                <w:rFonts w:eastAsia="Times New Roman"/>
              </w:rPr>
              <w:t>Period</w:t>
            </w:r>
          </w:p>
        </w:tc>
        <w:tc>
          <w:tcPr>
            <w:tcW w:w="0" w:type="auto"/>
            <w:vAlign w:val="center"/>
            <w:hideMark/>
          </w:tcPr>
          <w:p w14:paraId="0815ABCF" w14:textId="77777777" w:rsidR="002651C1" w:rsidRDefault="002651C1" w:rsidP="00966C79">
            <w:pPr>
              <w:jc w:val="center"/>
              <w:rPr>
                <w:rFonts w:eastAsia="Times New Roman"/>
              </w:rPr>
            </w:pPr>
            <w:r>
              <w:rPr>
                <w:rFonts w:eastAsia="Times New Roman"/>
              </w:rPr>
              <w:t>-16.8364</w:t>
            </w:r>
            <w:r>
              <w:rPr>
                <w:rFonts w:eastAsia="Times New Roman"/>
                <w:vertAlign w:val="superscript"/>
              </w:rPr>
              <w:t>***</w:t>
            </w:r>
          </w:p>
        </w:tc>
        <w:tc>
          <w:tcPr>
            <w:tcW w:w="0" w:type="auto"/>
            <w:vAlign w:val="center"/>
            <w:hideMark/>
          </w:tcPr>
          <w:p w14:paraId="426CC8FD" w14:textId="77777777" w:rsidR="002651C1" w:rsidRDefault="002651C1" w:rsidP="00966C79">
            <w:pPr>
              <w:jc w:val="center"/>
              <w:rPr>
                <w:rFonts w:eastAsia="Times New Roman"/>
              </w:rPr>
            </w:pPr>
            <w:r>
              <w:rPr>
                <w:rFonts w:eastAsia="Times New Roman"/>
              </w:rPr>
              <w:t>-16.6251</w:t>
            </w:r>
            <w:r>
              <w:rPr>
                <w:rFonts w:eastAsia="Times New Roman"/>
                <w:vertAlign w:val="superscript"/>
              </w:rPr>
              <w:t>***</w:t>
            </w:r>
          </w:p>
        </w:tc>
      </w:tr>
      <w:tr w:rsidR="002651C1" w14:paraId="60CD7280" w14:textId="77777777" w:rsidTr="00966C79">
        <w:trPr>
          <w:tblCellSpacing w:w="15" w:type="dxa"/>
        </w:trPr>
        <w:tc>
          <w:tcPr>
            <w:tcW w:w="0" w:type="auto"/>
            <w:vAlign w:val="center"/>
            <w:hideMark/>
          </w:tcPr>
          <w:p w14:paraId="35AE8A23" w14:textId="77777777" w:rsidR="002651C1" w:rsidRDefault="002651C1" w:rsidP="00966C79">
            <w:pPr>
              <w:jc w:val="center"/>
              <w:rPr>
                <w:rFonts w:eastAsia="Times New Roman"/>
              </w:rPr>
            </w:pPr>
          </w:p>
        </w:tc>
        <w:tc>
          <w:tcPr>
            <w:tcW w:w="0" w:type="auto"/>
            <w:vAlign w:val="center"/>
            <w:hideMark/>
          </w:tcPr>
          <w:p w14:paraId="03F6323E" w14:textId="77777777" w:rsidR="002651C1" w:rsidRDefault="002651C1" w:rsidP="00966C79">
            <w:pPr>
              <w:jc w:val="center"/>
              <w:rPr>
                <w:rFonts w:eastAsia="Times New Roman"/>
              </w:rPr>
            </w:pPr>
            <w:r>
              <w:rPr>
                <w:rFonts w:eastAsia="Times New Roman"/>
              </w:rPr>
              <w:t>(1.6893)</w:t>
            </w:r>
          </w:p>
        </w:tc>
        <w:tc>
          <w:tcPr>
            <w:tcW w:w="0" w:type="auto"/>
            <w:vAlign w:val="center"/>
            <w:hideMark/>
          </w:tcPr>
          <w:p w14:paraId="16F2199E" w14:textId="77777777" w:rsidR="002651C1" w:rsidRDefault="002651C1" w:rsidP="00966C79">
            <w:pPr>
              <w:jc w:val="center"/>
              <w:rPr>
                <w:rFonts w:eastAsia="Times New Roman"/>
              </w:rPr>
            </w:pPr>
            <w:r>
              <w:rPr>
                <w:rFonts w:eastAsia="Times New Roman"/>
              </w:rPr>
              <w:t>(1.6921)</w:t>
            </w:r>
          </w:p>
        </w:tc>
      </w:tr>
      <w:tr w:rsidR="002651C1" w14:paraId="5438CF0B" w14:textId="77777777" w:rsidTr="00966C79">
        <w:trPr>
          <w:tblCellSpacing w:w="15" w:type="dxa"/>
        </w:trPr>
        <w:tc>
          <w:tcPr>
            <w:tcW w:w="0" w:type="auto"/>
            <w:vAlign w:val="center"/>
            <w:hideMark/>
          </w:tcPr>
          <w:p w14:paraId="44AE89DE" w14:textId="77777777" w:rsidR="002651C1" w:rsidRDefault="002651C1" w:rsidP="00966C79">
            <w:pPr>
              <w:rPr>
                <w:rFonts w:eastAsia="Times New Roman"/>
              </w:rPr>
            </w:pPr>
            <w:r>
              <w:rPr>
                <w:rFonts w:eastAsia="Times New Roman"/>
              </w:rPr>
              <w:t>Tenor</w:t>
            </w:r>
          </w:p>
        </w:tc>
        <w:tc>
          <w:tcPr>
            <w:tcW w:w="0" w:type="auto"/>
            <w:vAlign w:val="center"/>
            <w:hideMark/>
          </w:tcPr>
          <w:p w14:paraId="76EBDCAA" w14:textId="77777777" w:rsidR="002651C1" w:rsidRDefault="002651C1" w:rsidP="00966C79">
            <w:pPr>
              <w:rPr>
                <w:rFonts w:eastAsia="Times New Roman"/>
              </w:rPr>
            </w:pPr>
          </w:p>
        </w:tc>
        <w:tc>
          <w:tcPr>
            <w:tcW w:w="0" w:type="auto"/>
            <w:vAlign w:val="center"/>
            <w:hideMark/>
          </w:tcPr>
          <w:p w14:paraId="517D6FDA" w14:textId="77777777" w:rsidR="002651C1" w:rsidRDefault="002651C1" w:rsidP="00966C79">
            <w:pPr>
              <w:jc w:val="center"/>
              <w:rPr>
                <w:rFonts w:eastAsia="Times New Roman"/>
              </w:rPr>
            </w:pPr>
            <w:r>
              <w:rPr>
                <w:rFonts w:eastAsia="Times New Roman"/>
              </w:rPr>
              <w:t>-0.0552</w:t>
            </w:r>
            <w:r>
              <w:rPr>
                <w:rFonts w:eastAsia="Times New Roman"/>
                <w:vertAlign w:val="superscript"/>
              </w:rPr>
              <w:t>**</w:t>
            </w:r>
          </w:p>
        </w:tc>
      </w:tr>
      <w:tr w:rsidR="002651C1" w14:paraId="03E358C5" w14:textId="77777777" w:rsidTr="00966C79">
        <w:trPr>
          <w:tblCellSpacing w:w="15" w:type="dxa"/>
        </w:trPr>
        <w:tc>
          <w:tcPr>
            <w:tcW w:w="0" w:type="auto"/>
            <w:vAlign w:val="center"/>
            <w:hideMark/>
          </w:tcPr>
          <w:p w14:paraId="226BB276" w14:textId="77777777" w:rsidR="002651C1" w:rsidRDefault="002651C1" w:rsidP="00966C79">
            <w:pPr>
              <w:jc w:val="center"/>
              <w:rPr>
                <w:rFonts w:eastAsia="Times New Roman"/>
              </w:rPr>
            </w:pPr>
          </w:p>
        </w:tc>
        <w:tc>
          <w:tcPr>
            <w:tcW w:w="0" w:type="auto"/>
            <w:vAlign w:val="center"/>
            <w:hideMark/>
          </w:tcPr>
          <w:p w14:paraId="18AA2E10" w14:textId="77777777" w:rsidR="002651C1" w:rsidRDefault="002651C1" w:rsidP="00966C79">
            <w:pPr>
              <w:rPr>
                <w:rFonts w:eastAsia="Times New Roman"/>
                <w:sz w:val="20"/>
                <w:szCs w:val="20"/>
              </w:rPr>
            </w:pPr>
          </w:p>
        </w:tc>
        <w:tc>
          <w:tcPr>
            <w:tcW w:w="0" w:type="auto"/>
            <w:vAlign w:val="center"/>
            <w:hideMark/>
          </w:tcPr>
          <w:p w14:paraId="53B5E371" w14:textId="77777777" w:rsidR="002651C1" w:rsidRDefault="002651C1" w:rsidP="00966C79">
            <w:pPr>
              <w:jc w:val="center"/>
              <w:rPr>
                <w:rFonts w:eastAsia="Times New Roman"/>
              </w:rPr>
            </w:pPr>
            <w:r>
              <w:rPr>
                <w:rFonts w:eastAsia="Times New Roman"/>
              </w:rPr>
              <w:t>(0.0226)</w:t>
            </w:r>
          </w:p>
        </w:tc>
      </w:tr>
      <w:tr w:rsidR="002651C1" w14:paraId="22A78259" w14:textId="77777777" w:rsidTr="00966C79">
        <w:trPr>
          <w:tblCellSpacing w:w="15" w:type="dxa"/>
        </w:trPr>
        <w:tc>
          <w:tcPr>
            <w:tcW w:w="0" w:type="auto"/>
            <w:vAlign w:val="center"/>
            <w:hideMark/>
          </w:tcPr>
          <w:p w14:paraId="43D13490" w14:textId="77777777" w:rsidR="002651C1" w:rsidRDefault="002651C1" w:rsidP="00966C79">
            <w:pPr>
              <w:rPr>
                <w:rFonts w:eastAsia="Times New Roman"/>
              </w:rPr>
            </w:pPr>
            <w:r>
              <w:rPr>
                <w:rFonts w:eastAsia="Times New Roman"/>
              </w:rPr>
              <w:t>Log Notional</w:t>
            </w:r>
          </w:p>
        </w:tc>
        <w:tc>
          <w:tcPr>
            <w:tcW w:w="0" w:type="auto"/>
            <w:vAlign w:val="center"/>
            <w:hideMark/>
          </w:tcPr>
          <w:p w14:paraId="4BDA5E97" w14:textId="77777777" w:rsidR="002651C1" w:rsidRDefault="002651C1" w:rsidP="00966C79">
            <w:pPr>
              <w:rPr>
                <w:rFonts w:eastAsia="Times New Roman"/>
              </w:rPr>
            </w:pPr>
          </w:p>
        </w:tc>
        <w:tc>
          <w:tcPr>
            <w:tcW w:w="0" w:type="auto"/>
            <w:vAlign w:val="center"/>
            <w:hideMark/>
          </w:tcPr>
          <w:p w14:paraId="136B9E60" w14:textId="77777777" w:rsidR="002651C1" w:rsidRDefault="002651C1" w:rsidP="00966C79">
            <w:pPr>
              <w:jc w:val="center"/>
              <w:rPr>
                <w:rFonts w:eastAsia="Times New Roman"/>
              </w:rPr>
            </w:pPr>
            <w:r>
              <w:rPr>
                <w:rFonts w:eastAsia="Times New Roman"/>
              </w:rPr>
              <w:t>0.5606</w:t>
            </w:r>
            <w:r>
              <w:rPr>
                <w:rFonts w:eastAsia="Times New Roman"/>
                <w:vertAlign w:val="superscript"/>
              </w:rPr>
              <w:t>***</w:t>
            </w:r>
          </w:p>
        </w:tc>
      </w:tr>
      <w:tr w:rsidR="002651C1" w14:paraId="089C57B3" w14:textId="77777777" w:rsidTr="00966C79">
        <w:trPr>
          <w:tblCellSpacing w:w="15" w:type="dxa"/>
        </w:trPr>
        <w:tc>
          <w:tcPr>
            <w:tcW w:w="0" w:type="auto"/>
            <w:vAlign w:val="center"/>
            <w:hideMark/>
          </w:tcPr>
          <w:p w14:paraId="0F405006" w14:textId="77777777" w:rsidR="002651C1" w:rsidRDefault="002651C1" w:rsidP="00966C79">
            <w:pPr>
              <w:jc w:val="center"/>
              <w:rPr>
                <w:rFonts w:eastAsia="Times New Roman"/>
              </w:rPr>
            </w:pPr>
          </w:p>
        </w:tc>
        <w:tc>
          <w:tcPr>
            <w:tcW w:w="0" w:type="auto"/>
            <w:vAlign w:val="center"/>
            <w:hideMark/>
          </w:tcPr>
          <w:p w14:paraId="314AB8CB" w14:textId="77777777" w:rsidR="002651C1" w:rsidRDefault="002651C1" w:rsidP="00966C79">
            <w:pPr>
              <w:rPr>
                <w:rFonts w:eastAsia="Times New Roman"/>
                <w:sz w:val="20"/>
                <w:szCs w:val="20"/>
              </w:rPr>
            </w:pPr>
          </w:p>
        </w:tc>
        <w:tc>
          <w:tcPr>
            <w:tcW w:w="0" w:type="auto"/>
            <w:vAlign w:val="center"/>
            <w:hideMark/>
          </w:tcPr>
          <w:p w14:paraId="1AA00995" w14:textId="77777777" w:rsidR="002651C1" w:rsidRDefault="002651C1" w:rsidP="00966C79">
            <w:pPr>
              <w:jc w:val="center"/>
              <w:rPr>
                <w:rFonts w:eastAsia="Times New Roman"/>
              </w:rPr>
            </w:pPr>
            <w:r>
              <w:rPr>
                <w:rFonts w:eastAsia="Times New Roman"/>
              </w:rPr>
              <w:t>(0.1730)</w:t>
            </w:r>
          </w:p>
        </w:tc>
      </w:tr>
      <w:tr w:rsidR="002651C1" w14:paraId="48A098CC" w14:textId="77777777" w:rsidTr="00966C79">
        <w:trPr>
          <w:tblCellSpacing w:w="15" w:type="dxa"/>
        </w:trPr>
        <w:tc>
          <w:tcPr>
            <w:tcW w:w="0" w:type="auto"/>
            <w:vAlign w:val="center"/>
            <w:hideMark/>
          </w:tcPr>
          <w:p w14:paraId="70DD14D6" w14:textId="77777777" w:rsidR="002651C1" w:rsidRDefault="002651C1" w:rsidP="00966C79">
            <w:pPr>
              <w:rPr>
                <w:rFonts w:eastAsia="Times New Roman"/>
              </w:rPr>
            </w:pPr>
            <w:r>
              <w:rPr>
                <w:rFonts w:eastAsia="Times New Roman"/>
              </w:rPr>
              <w:t>Capped</w:t>
            </w:r>
          </w:p>
        </w:tc>
        <w:tc>
          <w:tcPr>
            <w:tcW w:w="0" w:type="auto"/>
            <w:vAlign w:val="center"/>
            <w:hideMark/>
          </w:tcPr>
          <w:p w14:paraId="6C755964" w14:textId="77777777" w:rsidR="002651C1" w:rsidRDefault="002651C1" w:rsidP="00966C79">
            <w:pPr>
              <w:rPr>
                <w:rFonts w:eastAsia="Times New Roman"/>
              </w:rPr>
            </w:pPr>
          </w:p>
        </w:tc>
        <w:tc>
          <w:tcPr>
            <w:tcW w:w="0" w:type="auto"/>
            <w:vAlign w:val="center"/>
            <w:hideMark/>
          </w:tcPr>
          <w:p w14:paraId="6CF330B6" w14:textId="77777777" w:rsidR="002651C1" w:rsidRDefault="002651C1" w:rsidP="00966C79">
            <w:pPr>
              <w:jc w:val="center"/>
              <w:rPr>
                <w:rFonts w:eastAsia="Times New Roman"/>
              </w:rPr>
            </w:pPr>
            <w:r>
              <w:rPr>
                <w:rFonts w:eastAsia="Times New Roman"/>
              </w:rPr>
              <w:t>-0.3432</w:t>
            </w:r>
          </w:p>
        </w:tc>
      </w:tr>
      <w:tr w:rsidR="002651C1" w14:paraId="07E4FE8A" w14:textId="77777777" w:rsidTr="00966C79">
        <w:trPr>
          <w:tblCellSpacing w:w="15" w:type="dxa"/>
        </w:trPr>
        <w:tc>
          <w:tcPr>
            <w:tcW w:w="0" w:type="auto"/>
            <w:vAlign w:val="center"/>
            <w:hideMark/>
          </w:tcPr>
          <w:p w14:paraId="5412AC7D" w14:textId="77777777" w:rsidR="002651C1" w:rsidRDefault="002651C1" w:rsidP="00966C79">
            <w:pPr>
              <w:jc w:val="center"/>
              <w:rPr>
                <w:rFonts w:eastAsia="Times New Roman"/>
              </w:rPr>
            </w:pPr>
          </w:p>
        </w:tc>
        <w:tc>
          <w:tcPr>
            <w:tcW w:w="0" w:type="auto"/>
            <w:vAlign w:val="center"/>
            <w:hideMark/>
          </w:tcPr>
          <w:p w14:paraId="6B702434" w14:textId="77777777" w:rsidR="002651C1" w:rsidRDefault="002651C1" w:rsidP="00966C79">
            <w:pPr>
              <w:rPr>
                <w:rFonts w:eastAsia="Times New Roman"/>
                <w:sz w:val="20"/>
                <w:szCs w:val="20"/>
              </w:rPr>
            </w:pPr>
          </w:p>
        </w:tc>
        <w:tc>
          <w:tcPr>
            <w:tcW w:w="0" w:type="auto"/>
            <w:vAlign w:val="center"/>
            <w:hideMark/>
          </w:tcPr>
          <w:p w14:paraId="4829D534" w14:textId="77777777" w:rsidR="002651C1" w:rsidRDefault="002651C1" w:rsidP="00966C79">
            <w:pPr>
              <w:jc w:val="center"/>
              <w:rPr>
                <w:rFonts w:eastAsia="Times New Roman"/>
              </w:rPr>
            </w:pPr>
            <w:r>
              <w:rPr>
                <w:rFonts w:eastAsia="Times New Roman"/>
              </w:rPr>
              <w:t>(0.4880)</w:t>
            </w:r>
          </w:p>
        </w:tc>
      </w:tr>
      <w:tr w:rsidR="002651C1" w14:paraId="582E55D0" w14:textId="77777777" w:rsidTr="00966C79">
        <w:trPr>
          <w:tblCellSpacing w:w="15" w:type="dxa"/>
        </w:trPr>
        <w:tc>
          <w:tcPr>
            <w:tcW w:w="0" w:type="auto"/>
            <w:vAlign w:val="center"/>
            <w:hideMark/>
          </w:tcPr>
          <w:p w14:paraId="7705B505" w14:textId="77777777" w:rsidR="002651C1" w:rsidRDefault="002651C1" w:rsidP="00966C79">
            <w:pPr>
              <w:rPr>
                <w:rFonts w:eastAsia="Times New Roman"/>
              </w:rPr>
            </w:pPr>
            <w:r>
              <w:rPr>
                <w:rFonts w:eastAsia="Times New Roman"/>
              </w:rPr>
              <w:t>SEF</w:t>
            </w:r>
          </w:p>
        </w:tc>
        <w:tc>
          <w:tcPr>
            <w:tcW w:w="0" w:type="auto"/>
            <w:vAlign w:val="center"/>
            <w:hideMark/>
          </w:tcPr>
          <w:p w14:paraId="30FE6632" w14:textId="77777777" w:rsidR="002651C1" w:rsidRDefault="002651C1" w:rsidP="00966C79">
            <w:pPr>
              <w:rPr>
                <w:rFonts w:eastAsia="Times New Roman"/>
              </w:rPr>
            </w:pPr>
          </w:p>
        </w:tc>
        <w:tc>
          <w:tcPr>
            <w:tcW w:w="0" w:type="auto"/>
            <w:vAlign w:val="center"/>
            <w:hideMark/>
          </w:tcPr>
          <w:p w14:paraId="2AA35CDD" w14:textId="77777777" w:rsidR="002651C1" w:rsidRDefault="002651C1" w:rsidP="00966C79">
            <w:pPr>
              <w:jc w:val="center"/>
              <w:rPr>
                <w:rFonts w:eastAsia="Times New Roman"/>
              </w:rPr>
            </w:pPr>
            <w:r>
              <w:rPr>
                <w:rFonts w:eastAsia="Times New Roman"/>
              </w:rPr>
              <w:t>-4.2437</w:t>
            </w:r>
          </w:p>
        </w:tc>
      </w:tr>
      <w:tr w:rsidR="002651C1" w14:paraId="6A7C3D58" w14:textId="77777777" w:rsidTr="00966C79">
        <w:trPr>
          <w:tblCellSpacing w:w="15" w:type="dxa"/>
        </w:trPr>
        <w:tc>
          <w:tcPr>
            <w:tcW w:w="0" w:type="auto"/>
            <w:vAlign w:val="center"/>
            <w:hideMark/>
          </w:tcPr>
          <w:p w14:paraId="049EEA01" w14:textId="77777777" w:rsidR="002651C1" w:rsidRDefault="002651C1" w:rsidP="00966C79">
            <w:pPr>
              <w:jc w:val="center"/>
              <w:rPr>
                <w:rFonts w:eastAsia="Times New Roman"/>
              </w:rPr>
            </w:pPr>
          </w:p>
        </w:tc>
        <w:tc>
          <w:tcPr>
            <w:tcW w:w="0" w:type="auto"/>
            <w:vAlign w:val="center"/>
            <w:hideMark/>
          </w:tcPr>
          <w:p w14:paraId="5F83C8E1" w14:textId="77777777" w:rsidR="002651C1" w:rsidRDefault="002651C1" w:rsidP="00966C79">
            <w:pPr>
              <w:rPr>
                <w:rFonts w:eastAsia="Times New Roman"/>
                <w:sz w:val="20"/>
                <w:szCs w:val="20"/>
              </w:rPr>
            </w:pPr>
          </w:p>
        </w:tc>
        <w:tc>
          <w:tcPr>
            <w:tcW w:w="0" w:type="auto"/>
            <w:vAlign w:val="center"/>
            <w:hideMark/>
          </w:tcPr>
          <w:p w14:paraId="5DBE597F" w14:textId="77777777" w:rsidR="002651C1" w:rsidRDefault="002651C1" w:rsidP="00966C79">
            <w:pPr>
              <w:jc w:val="center"/>
              <w:rPr>
                <w:rFonts w:eastAsia="Times New Roman"/>
              </w:rPr>
            </w:pPr>
            <w:r>
              <w:rPr>
                <w:rFonts w:eastAsia="Times New Roman"/>
              </w:rPr>
              <w:t>(6.5996)</w:t>
            </w:r>
          </w:p>
        </w:tc>
      </w:tr>
      <w:tr w:rsidR="002651C1" w14:paraId="0983492B" w14:textId="77777777" w:rsidTr="00966C79">
        <w:trPr>
          <w:tblCellSpacing w:w="15" w:type="dxa"/>
        </w:trPr>
        <w:tc>
          <w:tcPr>
            <w:tcW w:w="0" w:type="auto"/>
            <w:vAlign w:val="center"/>
            <w:hideMark/>
          </w:tcPr>
          <w:p w14:paraId="3B4A3B80" w14:textId="77777777" w:rsidR="002651C1" w:rsidRDefault="002651C1" w:rsidP="00966C79">
            <w:pPr>
              <w:rPr>
                <w:rFonts w:eastAsia="Times New Roman"/>
              </w:rPr>
            </w:pPr>
            <w:r>
              <w:rPr>
                <w:rFonts w:eastAsia="Times New Roman"/>
              </w:rPr>
              <w:t>Morning Session</w:t>
            </w:r>
          </w:p>
        </w:tc>
        <w:tc>
          <w:tcPr>
            <w:tcW w:w="0" w:type="auto"/>
            <w:vAlign w:val="center"/>
            <w:hideMark/>
          </w:tcPr>
          <w:p w14:paraId="29D971DF" w14:textId="77777777" w:rsidR="002651C1" w:rsidRDefault="002651C1" w:rsidP="00966C79">
            <w:pPr>
              <w:rPr>
                <w:rFonts w:eastAsia="Times New Roman"/>
              </w:rPr>
            </w:pPr>
          </w:p>
        </w:tc>
        <w:tc>
          <w:tcPr>
            <w:tcW w:w="0" w:type="auto"/>
            <w:vAlign w:val="center"/>
            <w:hideMark/>
          </w:tcPr>
          <w:p w14:paraId="15F23FB9" w14:textId="77777777" w:rsidR="002651C1" w:rsidRDefault="002651C1" w:rsidP="00966C79">
            <w:pPr>
              <w:jc w:val="center"/>
              <w:rPr>
                <w:rFonts w:eastAsia="Times New Roman"/>
              </w:rPr>
            </w:pPr>
            <w:r>
              <w:rPr>
                <w:rFonts w:eastAsia="Times New Roman"/>
              </w:rPr>
              <w:t>-2.6170</w:t>
            </w:r>
            <w:r>
              <w:rPr>
                <w:rFonts w:eastAsia="Times New Roman"/>
                <w:vertAlign w:val="superscript"/>
              </w:rPr>
              <w:t>***</w:t>
            </w:r>
          </w:p>
        </w:tc>
      </w:tr>
      <w:tr w:rsidR="002651C1" w14:paraId="2E4E9478" w14:textId="77777777" w:rsidTr="00966C79">
        <w:trPr>
          <w:tblCellSpacing w:w="15" w:type="dxa"/>
        </w:trPr>
        <w:tc>
          <w:tcPr>
            <w:tcW w:w="0" w:type="auto"/>
            <w:vAlign w:val="center"/>
            <w:hideMark/>
          </w:tcPr>
          <w:p w14:paraId="0C9AA980" w14:textId="77777777" w:rsidR="002651C1" w:rsidRDefault="002651C1" w:rsidP="00966C79">
            <w:pPr>
              <w:jc w:val="center"/>
              <w:rPr>
                <w:rFonts w:eastAsia="Times New Roman"/>
              </w:rPr>
            </w:pPr>
          </w:p>
        </w:tc>
        <w:tc>
          <w:tcPr>
            <w:tcW w:w="0" w:type="auto"/>
            <w:vAlign w:val="center"/>
            <w:hideMark/>
          </w:tcPr>
          <w:p w14:paraId="246553CA" w14:textId="77777777" w:rsidR="002651C1" w:rsidRDefault="002651C1" w:rsidP="00966C79">
            <w:pPr>
              <w:rPr>
                <w:rFonts w:eastAsia="Times New Roman"/>
                <w:sz w:val="20"/>
                <w:szCs w:val="20"/>
              </w:rPr>
            </w:pPr>
          </w:p>
        </w:tc>
        <w:tc>
          <w:tcPr>
            <w:tcW w:w="0" w:type="auto"/>
            <w:vAlign w:val="center"/>
            <w:hideMark/>
          </w:tcPr>
          <w:p w14:paraId="5E4C4060" w14:textId="77777777" w:rsidR="002651C1" w:rsidRDefault="002651C1" w:rsidP="00966C79">
            <w:pPr>
              <w:jc w:val="center"/>
              <w:rPr>
                <w:rFonts w:eastAsia="Times New Roman"/>
              </w:rPr>
            </w:pPr>
            <w:r>
              <w:rPr>
                <w:rFonts w:eastAsia="Times New Roman"/>
              </w:rPr>
              <w:t>(0.4843)</w:t>
            </w:r>
          </w:p>
        </w:tc>
      </w:tr>
      <w:tr w:rsidR="002651C1" w14:paraId="52207112" w14:textId="77777777" w:rsidTr="00966C79">
        <w:trPr>
          <w:tblCellSpacing w:w="15" w:type="dxa"/>
        </w:trPr>
        <w:tc>
          <w:tcPr>
            <w:tcW w:w="0" w:type="auto"/>
            <w:vAlign w:val="center"/>
            <w:hideMark/>
          </w:tcPr>
          <w:p w14:paraId="17A28129" w14:textId="77777777" w:rsidR="002651C1" w:rsidRDefault="002651C1" w:rsidP="00966C79">
            <w:pPr>
              <w:rPr>
                <w:rFonts w:eastAsia="Times New Roman"/>
              </w:rPr>
            </w:pPr>
            <w:r>
              <w:rPr>
                <w:rFonts w:eastAsia="Times New Roman"/>
              </w:rPr>
              <w:t>Afternoon Session</w:t>
            </w:r>
          </w:p>
        </w:tc>
        <w:tc>
          <w:tcPr>
            <w:tcW w:w="0" w:type="auto"/>
            <w:vAlign w:val="center"/>
            <w:hideMark/>
          </w:tcPr>
          <w:p w14:paraId="5041B2E6" w14:textId="77777777" w:rsidR="002651C1" w:rsidRDefault="002651C1" w:rsidP="00966C79">
            <w:pPr>
              <w:rPr>
                <w:rFonts w:eastAsia="Times New Roman"/>
              </w:rPr>
            </w:pPr>
          </w:p>
        </w:tc>
        <w:tc>
          <w:tcPr>
            <w:tcW w:w="0" w:type="auto"/>
            <w:vAlign w:val="center"/>
            <w:hideMark/>
          </w:tcPr>
          <w:p w14:paraId="0378F375" w14:textId="77777777" w:rsidR="002651C1" w:rsidRDefault="002651C1" w:rsidP="00966C79">
            <w:pPr>
              <w:jc w:val="center"/>
              <w:rPr>
                <w:rFonts w:eastAsia="Times New Roman"/>
              </w:rPr>
            </w:pPr>
            <w:r>
              <w:rPr>
                <w:rFonts w:eastAsia="Times New Roman"/>
              </w:rPr>
              <w:t>-2.4587</w:t>
            </w:r>
            <w:r>
              <w:rPr>
                <w:rFonts w:eastAsia="Times New Roman"/>
                <w:vertAlign w:val="superscript"/>
              </w:rPr>
              <w:t>***</w:t>
            </w:r>
          </w:p>
        </w:tc>
      </w:tr>
      <w:tr w:rsidR="002651C1" w14:paraId="7649297F" w14:textId="77777777" w:rsidTr="00966C79">
        <w:trPr>
          <w:tblCellSpacing w:w="15" w:type="dxa"/>
        </w:trPr>
        <w:tc>
          <w:tcPr>
            <w:tcW w:w="0" w:type="auto"/>
            <w:vAlign w:val="center"/>
            <w:hideMark/>
          </w:tcPr>
          <w:p w14:paraId="419EA7C4" w14:textId="77777777" w:rsidR="002651C1" w:rsidRDefault="002651C1" w:rsidP="00966C79">
            <w:pPr>
              <w:jc w:val="center"/>
              <w:rPr>
                <w:rFonts w:eastAsia="Times New Roman"/>
              </w:rPr>
            </w:pPr>
          </w:p>
        </w:tc>
        <w:tc>
          <w:tcPr>
            <w:tcW w:w="0" w:type="auto"/>
            <w:vAlign w:val="center"/>
            <w:hideMark/>
          </w:tcPr>
          <w:p w14:paraId="7E96D713" w14:textId="77777777" w:rsidR="002651C1" w:rsidRDefault="002651C1" w:rsidP="00966C79">
            <w:pPr>
              <w:rPr>
                <w:rFonts w:eastAsia="Times New Roman"/>
                <w:sz w:val="20"/>
                <w:szCs w:val="20"/>
              </w:rPr>
            </w:pPr>
          </w:p>
        </w:tc>
        <w:tc>
          <w:tcPr>
            <w:tcW w:w="0" w:type="auto"/>
            <w:vAlign w:val="center"/>
            <w:hideMark/>
          </w:tcPr>
          <w:p w14:paraId="7BC6020A" w14:textId="77777777" w:rsidR="002651C1" w:rsidRDefault="002651C1" w:rsidP="00966C79">
            <w:pPr>
              <w:jc w:val="center"/>
              <w:rPr>
                <w:rFonts w:eastAsia="Times New Roman"/>
              </w:rPr>
            </w:pPr>
            <w:r>
              <w:rPr>
                <w:rFonts w:eastAsia="Times New Roman"/>
              </w:rPr>
              <w:t>(0.4762)</w:t>
            </w:r>
          </w:p>
        </w:tc>
      </w:tr>
      <w:tr w:rsidR="002651C1" w14:paraId="2ABFD3EF" w14:textId="77777777" w:rsidTr="00966C79">
        <w:trPr>
          <w:tblCellSpacing w:w="15" w:type="dxa"/>
        </w:trPr>
        <w:tc>
          <w:tcPr>
            <w:tcW w:w="0" w:type="auto"/>
            <w:vAlign w:val="center"/>
            <w:hideMark/>
          </w:tcPr>
          <w:p w14:paraId="6FC9F4AE" w14:textId="77777777" w:rsidR="002651C1" w:rsidRDefault="002651C1" w:rsidP="00966C79">
            <w:pPr>
              <w:rPr>
                <w:rFonts w:eastAsia="Times New Roman"/>
              </w:rPr>
            </w:pPr>
            <w:r>
              <w:rPr>
                <w:rFonts w:eastAsia="Times New Roman"/>
              </w:rPr>
              <w:lastRenderedPageBreak/>
              <w:t>Off Hours</w:t>
            </w:r>
          </w:p>
        </w:tc>
        <w:tc>
          <w:tcPr>
            <w:tcW w:w="0" w:type="auto"/>
            <w:vAlign w:val="center"/>
            <w:hideMark/>
          </w:tcPr>
          <w:p w14:paraId="31BCA7AE" w14:textId="77777777" w:rsidR="002651C1" w:rsidRDefault="002651C1" w:rsidP="00966C79">
            <w:pPr>
              <w:rPr>
                <w:rFonts w:eastAsia="Times New Roman"/>
              </w:rPr>
            </w:pPr>
          </w:p>
        </w:tc>
        <w:tc>
          <w:tcPr>
            <w:tcW w:w="0" w:type="auto"/>
            <w:vAlign w:val="center"/>
            <w:hideMark/>
          </w:tcPr>
          <w:p w14:paraId="2D798A6A" w14:textId="77777777" w:rsidR="002651C1" w:rsidRDefault="002651C1" w:rsidP="00966C79">
            <w:pPr>
              <w:jc w:val="center"/>
              <w:rPr>
                <w:rFonts w:eastAsia="Times New Roman"/>
              </w:rPr>
            </w:pPr>
            <w:r>
              <w:rPr>
                <w:rFonts w:eastAsia="Times New Roman"/>
              </w:rPr>
              <w:t>-3.5615</w:t>
            </w:r>
            <w:r>
              <w:rPr>
                <w:rFonts w:eastAsia="Times New Roman"/>
                <w:vertAlign w:val="superscript"/>
              </w:rPr>
              <w:t>***</w:t>
            </w:r>
          </w:p>
        </w:tc>
      </w:tr>
      <w:tr w:rsidR="002651C1" w14:paraId="6FB9B411" w14:textId="77777777" w:rsidTr="00966C79">
        <w:trPr>
          <w:tblCellSpacing w:w="15" w:type="dxa"/>
        </w:trPr>
        <w:tc>
          <w:tcPr>
            <w:tcW w:w="0" w:type="auto"/>
            <w:vAlign w:val="center"/>
            <w:hideMark/>
          </w:tcPr>
          <w:p w14:paraId="1C323FFC" w14:textId="77777777" w:rsidR="002651C1" w:rsidRDefault="002651C1" w:rsidP="00966C79">
            <w:pPr>
              <w:jc w:val="center"/>
              <w:rPr>
                <w:rFonts w:eastAsia="Times New Roman"/>
              </w:rPr>
            </w:pPr>
          </w:p>
        </w:tc>
        <w:tc>
          <w:tcPr>
            <w:tcW w:w="0" w:type="auto"/>
            <w:vAlign w:val="center"/>
            <w:hideMark/>
          </w:tcPr>
          <w:p w14:paraId="4ECD56F3" w14:textId="77777777" w:rsidR="002651C1" w:rsidRDefault="002651C1" w:rsidP="00966C79">
            <w:pPr>
              <w:rPr>
                <w:rFonts w:eastAsia="Times New Roman"/>
                <w:sz w:val="20"/>
                <w:szCs w:val="20"/>
              </w:rPr>
            </w:pPr>
          </w:p>
        </w:tc>
        <w:tc>
          <w:tcPr>
            <w:tcW w:w="0" w:type="auto"/>
            <w:vAlign w:val="center"/>
            <w:hideMark/>
          </w:tcPr>
          <w:p w14:paraId="368D8F28" w14:textId="77777777" w:rsidR="002651C1" w:rsidRDefault="002651C1" w:rsidP="00966C79">
            <w:pPr>
              <w:jc w:val="center"/>
              <w:rPr>
                <w:rFonts w:eastAsia="Times New Roman"/>
              </w:rPr>
            </w:pPr>
            <w:r>
              <w:rPr>
                <w:rFonts w:eastAsia="Times New Roman"/>
              </w:rPr>
              <w:t>(0.5589)</w:t>
            </w:r>
          </w:p>
        </w:tc>
      </w:tr>
      <w:tr w:rsidR="002651C1" w14:paraId="7C175663" w14:textId="77777777" w:rsidTr="00966C79">
        <w:trPr>
          <w:tblCellSpacing w:w="15" w:type="dxa"/>
        </w:trPr>
        <w:tc>
          <w:tcPr>
            <w:tcW w:w="0" w:type="auto"/>
            <w:vAlign w:val="center"/>
            <w:hideMark/>
          </w:tcPr>
          <w:p w14:paraId="423DD567" w14:textId="77777777" w:rsidR="002651C1" w:rsidRDefault="002651C1" w:rsidP="00966C79">
            <w:pPr>
              <w:rPr>
                <w:rFonts w:eastAsia="Times New Roman"/>
              </w:rPr>
            </w:pPr>
            <w:r>
              <w:rPr>
                <w:rFonts w:eastAsia="Times New Roman"/>
              </w:rPr>
              <w:t>Monday</w:t>
            </w:r>
          </w:p>
        </w:tc>
        <w:tc>
          <w:tcPr>
            <w:tcW w:w="0" w:type="auto"/>
            <w:vAlign w:val="center"/>
            <w:hideMark/>
          </w:tcPr>
          <w:p w14:paraId="5930B98B" w14:textId="77777777" w:rsidR="002651C1" w:rsidRDefault="002651C1" w:rsidP="00966C79">
            <w:pPr>
              <w:rPr>
                <w:rFonts w:eastAsia="Times New Roman"/>
              </w:rPr>
            </w:pPr>
          </w:p>
        </w:tc>
        <w:tc>
          <w:tcPr>
            <w:tcW w:w="0" w:type="auto"/>
            <w:vAlign w:val="center"/>
            <w:hideMark/>
          </w:tcPr>
          <w:p w14:paraId="3D4ADD44" w14:textId="77777777" w:rsidR="002651C1" w:rsidRDefault="002651C1" w:rsidP="00966C79">
            <w:pPr>
              <w:jc w:val="center"/>
              <w:rPr>
                <w:rFonts w:eastAsia="Times New Roman"/>
              </w:rPr>
            </w:pPr>
            <w:r>
              <w:rPr>
                <w:rFonts w:eastAsia="Times New Roman"/>
              </w:rPr>
              <w:t>2.8288</w:t>
            </w:r>
            <w:r>
              <w:rPr>
                <w:rFonts w:eastAsia="Times New Roman"/>
                <w:vertAlign w:val="superscript"/>
              </w:rPr>
              <w:t>***</w:t>
            </w:r>
          </w:p>
        </w:tc>
      </w:tr>
      <w:tr w:rsidR="002651C1" w14:paraId="0CBC6834" w14:textId="77777777" w:rsidTr="00966C79">
        <w:trPr>
          <w:tblCellSpacing w:w="15" w:type="dxa"/>
        </w:trPr>
        <w:tc>
          <w:tcPr>
            <w:tcW w:w="0" w:type="auto"/>
            <w:vAlign w:val="center"/>
            <w:hideMark/>
          </w:tcPr>
          <w:p w14:paraId="265A0841" w14:textId="77777777" w:rsidR="002651C1" w:rsidRDefault="002651C1" w:rsidP="00966C79">
            <w:pPr>
              <w:jc w:val="center"/>
              <w:rPr>
                <w:rFonts w:eastAsia="Times New Roman"/>
              </w:rPr>
            </w:pPr>
          </w:p>
        </w:tc>
        <w:tc>
          <w:tcPr>
            <w:tcW w:w="0" w:type="auto"/>
            <w:vAlign w:val="center"/>
            <w:hideMark/>
          </w:tcPr>
          <w:p w14:paraId="66FB7BDB" w14:textId="77777777" w:rsidR="002651C1" w:rsidRDefault="002651C1" w:rsidP="00966C79">
            <w:pPr>
              <w:rPr>
                <w:rFonts w:eastAsia="Times New Roman"/>
                <w:sz w:val="20"/>
                <w:szCs w:val="20"/>
              </w:rPr>
            </w:pPr>
          </w:p>
        </w:tc>
        <w:tc>
          <w:tcPr>
            <w:tcW w:w="0" w:type="auto"/>
            <w:vAlign w:val="center"/>
            <w:hideMark/>
          </w:tcPr>
          <w:p w14:paraId="58CB5D05" w14:textId="77777777" w:rsidR="002651C1" w:rsidRDefault="002651C1" w:rsidP="00966C79">
            <w:pPr>
              <w:jc w:val="center"/>
              <w:rPr>
                <w:rFonts w:eastAsia="Times New Roman"/>
              </w:rPr>
            </w:pPr>
            <w:r>
              <w:rPr>
                <w:rFonts w:eastAsia="Times New Roman"/>
              </w:rPr>
              <w:t>(0.5910)</w:t>
            </w:r>
          </w:p>
        </w:tc>
      </w:tr>
      <w:tr w:rsidR="002651C1" w14:paraId="2550B329" w14:textId="77777777" w:rsidTr="00966C79">
        <w:trPr>
          <w:tblCellSpacing w:w="15" w:type="dxa"/>
        </w:trPr>
        <w:tc>
          <w:tcPr>
            <w:tcW w:w="0" w:type="auto"/>
            <w:vAlign w:val="center"/>
            <w:hideMark/>
          </w:tcPr>
          <w:p w14:paraId="32F64F22" w14:textId="77777777" w:rsidR="002651C1" w:rsidRDefault="002651C1" w:rsidP="00966C79">
            <w:pPr>
              <w:rPr>
                <w:rFonts w:eastAsia="Times New Roman"/>
              </w:rPr>
            </w:pPr>
            <w:r>
              <w:rPr>
                <w:rFonts w:eastAsia="Times New Roman"/>
              </w:rPr>
              <w:t>Tuesday</w:t>
            </w:r>
          </w:p>
        </w:tc>
        <w:tc>
          <w:tcPr>
            <w:tcW w:w="0" w:type="auto"/>
            <w:vAlign w:val="center"/>
            <w:hideMark/>
          </w:tcPr>
          <w:p w14:paraId="2E46A6B1" w14:textId="77777777" w:rsidR="002651C1" w:rsidRDefault="002651C1" w:rsidP="00966C79">
            <w:pPr>
              <w:rPr>
                <w:rFonts w:eastAsia="Times New Roman"/>
              </w:rPr>
            </w:pPr>
          </w:p>
        </w:tc>
        <w:tc>
          <w:tcPr>
            <w:tcW w:w="0" w:type="auto"/>
            <w:vAlign w:val="center"/>
            <w:hideMark/>
          </w:tcPr>
          <w:p w14:paraId="677597E2" w14:textId="77777777" w:rsidR="002651C1" w:rsidRDefault="002651C1" w:rsidP="00966C79">
            <w:pPr>
              <w:jc w:val="center"/>
              <w:rPr>
                <w:rFonts w:eastAsia="Times New Roman"/>
              </w:rPr>
            </w:pPr>
            <w:r>
              <w:rPr>
                <w:rFonts w:eastAsia="Times New Roman"/>
              </w:rPr>
              <w:t>1.6594</w:t>
            </w:r>
            <w:r>
              <w:rPr>
                <w:rFonts w:eastAsia="Times New Roman"/>
                <w:vertAlign w:val="superscript"/>
              </w:rPr>
              <w:t>***</w:t>
            </w:r>
          </w:p>
        </w:tc>
      </w:tr>
      <w:tr w:rsidR="002651C1" w14:paraId="1304FD1F" w14:textId="77777777" w:rsidTr="00966C79">
        <w:trPr>
          <w:tblCellSpacing w:w="15" w:type="dxa"/>
        </w:trPr>
        <w:tc>
          <w:tcPr>
            <w:tcW w:w="0" w:type="auto"/>
            <w:vAlign w:val="center"/>
            <w:hideMark/>
          </w:tcPr>
          <w:p w14:paraId="23F6019D" w14:textId="77777777" w:rsidR="002651C1" w:rsidRDefault="002651C1" w:rsidP="00966C79">
            <w:pPr>
              <w:jc w:val="center"/>
              <w:rPr>
                <w:rFonts w:eastAsia="Times New Roman"/>
              </w:rPr>
            </w:pPr>
          </w:p>
        </w:tc>
        <w:tc>
          <w:tcPr>
            <w:tcW w:w="0" w:type="auto"/>
            <w:vAlign w:val="center"/>
            <w:hideMark/>
          </w:tcPr>
          <w:p w14:paraId="2FA8B615" w14:textId="77777777" w:rsidR="002651C1" w:rsidRDefault="002651C1" w:rsidP="00966C79">
            <w:pPr>
              <w:rPr>
                <w:rFonts w:eastAsia="Times New Roman"/>
                <w:sz w:val="20"/>
                <w:szCs w:val="20"/>
              </w:rPr>
            </w:pPr>
          </w:p>
        </w:tc>
        <w:tc>
          <w:tcPr>
            <w:tcW w:w="0" w:type="auto"/>
            <w:vAlign w:val="center"/>
            <w:hideMark/>
          </w:tcPr>
          <w:p w14:paraId="765E197E" w14:textId="77777777" w:rsidR="002651C1" w:rsidRDefault="002651C1" w:rsidP="00966C79">
            <w:pPr>
              <w:jc w:val="center"/>
              <w:rPr>
                <w:rFonts w:eastAsia="Times New Roman"/>
              </w:rPr>
            </w:pPr>
            <w:r>
              <w:rPr>
                <w:rFonts w:eastAsia="Times New Roman"/>
              </w:rPr>
              <w:t>(0.5454)</w:t>
            </w:r>
          </w:p>
        </w:tc>
      </w:tr>
      <w:tr w:rsidR="002651C1" w14:paraId="15D1D343" w14:textId="77777777" w:rsidTr="00966C79">
        <w:trPr>
          <w:tblCellSpacing w:w="15" w:type="dxa"/>
        </w:trPr>
        <w:tc>
          <w:tcPr>
            <w:tcW w:w="0" w:type="auto"/>
            <w:vAlign w:val="center"/>
            <w:hideMark/>
          </w:tcPr>
          <w:p w14:paraId="416F5BF6" w14:textId="77777777" w:rsidR="002651C1" w:rsidRDefault="002651C1" w:rsidP="00966C79">
            <w:pPr>
              <w:rPr>
                <w:rFonts w:eastAsia="Times New Roman"/>
              </w:rPr>
            </w:pPr>
            <w:r>
              <w:rPr>
                <w:rFonts w:eastAsia="Times New Roman"/>
              </w:rPr>
              <w:t>Thursday</w:t>
            </w:r>
          </w:p>
        </w:tc>
        <w:tc>
          <w:tcPr>
            <w:tcW w:w="0" w:type="auto"/>
            <w:vAlign w:val="center"/>
            <w:hideMark/>
          </w:tcPr>
          <w:p w14:paraId="6827D411" w14:textId="77777777" w:rsidR="002651C1" w:rsidRDefault="002651C1" w:rsidP="00966C79">
            <w:pPr>
              <w:rPr>
                <w:rFonts w:eastAsia="Times New Roman"/>
              </w:rPr>
            </w:pPr>
          </w:p>
        </w:tc>
        <w:tc>
          <w:tcPr>
            <w:tcW w:w="0" w:type="auto"/>
            <w:vAlign w:val="center"/>
            <w:hideMark/>
          </w:tcPr>
          <w:p w14:paraId="5AFF7900" w14:textId="77777777" w:rsidR="002651C1" w:rsidRDefault="002651C1" w:rsidP="00966C79">
            <w:pPr>
              <w:jc w:val="center"/>
              <w:rPr>
                <w:rFonts w:eastAsia="Times New Roman"/>
              </w:rPr>
            </w:pPr>
            <w:r>
              <w:rPr>
                <w:rFonts w:eastAsia="Times New Roman"/>
              </w:rPr>
              <w:t>1.1212</w:t>
            </w:r>
            <w:r>
              <w:rPr>
                <w:rFonts w:eastAsia="Times New Roman"/>
                <w:vertAlign w:val="superscript"/>
              </w:rPr>
              <w:t>**</w:t>
            </w:r>
          </w:p>
        </w:tc>
      </w:tr>
      <w:tr w:rsidR="002651C1" w14:paraId="50484FFF" w14:textId="77777777" w:rsidTr="00966C79">
        <w:trPr>
          <w:tblCellSpacing w:w="15" w:type="dxa"/>
        </w:trPr>
        <w:tc>
          <w:tcPr>
            <w:tcW w:w="0" w:type="auto"/>
            <w:vAlign w:val="center"/>
            <w:hideMark/>
          </w:tcPr>
          <w:p w14:paraId="2DA27826" w14:textId="77777777" w:rsidR="002651C1" w:rsidRDefault="002651C1" w:rsidP="00966C79">
            <w:pPr>
              <w:jc w:val="center"/>
              <w:rPr>
                <w:rFonts w:eastAsia="Times New Roman"/>
              </w:rPr>
            </w:pPr>
          </w:p>
        </w:tc>
        <w:tc>
          <w:tcPr>
            <w:tcW w:w="0" w:type="auto"/>
            <w:vAlign w:val="center"/>
            <w:hideMark/>
          </w:tcPr>
          <w:p w14:paraId="4CE8163B" w14:textId="77777777" w:rsidR="002651C1" w:rsidRDefault="002651C1" w:rsidP="00966C79">
            <w:pPr>
              <w:rPr>
                <w:rFonts w:eastAsia="Times New Roman"/>
                <w:sz w:val="20"/>
                <w:szCs w:val="20"/>
              </w:rPr>
            </w:pPr>
          </w:p>
        </w:tc>
        <w:tc>
          <w:tcPr>
            <w:tcW w:w="0" w:type="auto"/>
            <w:vAlign w:val="center"/>
            <w:hideMark/>
          </w:tcPr>
          <w:p w14:paraId="7EA9B9C2" w14:textId="77777777" w:rsidR="002651C1" w:rsidRDefault="002651C1" w:rsidP="00966C79">
            <w:pPr>
              <w:jc w:val="center"/>
              <w:rPr>
                <w:rFonts w:eastAsia="Times New Roman"/>
              </w:rPr>
            </w:pPr>
            <w:r>
              <w:rPr>
                <w:rFonts w:eastAsia="Times New Roman"/>
              </w:rPr>
              <w:t>(0.5274)</w:t>
            </w:r>
          </w:p>
        </w:tc>
      </w:tr>
      <w:tr w:rsidR="002651C1" w14:paraId="3CAB432D" w14:textId="77777777" w:rsidTr="00966C79">
        <w:trPr>
          <w:tblCellSpacing w:w="15" w:type="dxa"/>
        </w:trPr>
        <w:tc>
          <w:tcPr>
            <w:tcW w:w="0" w:type="auto"/>
            <w:vAlign w:val="center"/>
            <w:hideMark/>
          </w:tcPr>
          <w:p w14:paraId="0131C188" w14:textId="77777777" w:rsidR="002651C1" w:rsidRDefault="002651C1" w:rsidP="00966C79">
            <w:pPr>
              <w:rPr>
                <w:rFonts w:eastAsia="Times New Roman"/>
              </w:rPr>
            </w:pPr>
            <w:r>
              <w:rPr>
                <w:rFonts w:eastAsia="Times New Roman"/>
              </w:rPr>
              <w:t>Friday</w:t>
            </w:r>
          </w:p>
        </w:tc>
        <w:tc>
          <w:tcPr>
            <w:tcW w:w="0" w:type="auto"/>
            <w:vAlign w:val="center"/>
            <w:hideMark/>
          </w:tcPr>
          <w:p w14:paraId="6CDA345A" w14:textId="77777777" w:rsidR="002651C1" w:rsidRDefault="002651C1" w:rsidP="00966C79">
            <w:pPr>
              <w:rPr>
                <w:rFonts w:eastAsia="Times New Roman"/>
              </w:rPr>
            </w:pPr>
          </w:p>
        </w:tc>
        <w:tc>
          <w:tcPr>
            <w:tcW w:w="0" w:type="auto"/>
            <w:vAlign w:val="center"/>
            <w:hideMark/>
          </w:tcPr>
          <w:p w14:paraId="0A175883" w14:textId="77777777" w:rsidR="002651C1" w:rsidRDefault="002651C1" w:rsidP="00966C79">
            <w:pPr>
              <w:jc w:val="center"/>
              <w:rPr>
                <w:rFonts w:eastAsia="Times New Roman"/>
              </w:rPr>
            </w:pPr>
            <w:r>
              <w:rPr>
                <w:rFonts w:eastAsia="Times New Roman"/>
              </w:rPr>
              <w:t>-0.7841</w:t>
            </w:r>
          </w:p>
        </w:tc>
      </w:tr>
      <w:tr w:rsidR="002651C1" w14:paraId="6BE103DE" w14:textId="77777777" w:rsidTr="00966C79">
        <w:trPr>
          <w:tblCellSpacing w:w="15" w:type="dxa"/>
        </w:trPr>
        <w:tc>
          <w:tcPr>
            <w:tcW w:w="0" w:type="auto"/>
            <w:vAlign w:val="center"/>
            <w:hideMark/>
          </w:tcPr>
          <w:p w14:paraId="113CE7EC" w14:textId="77777777" w:rsidR="002651C1" w:rsidRDefault="002651C1" w:rsidP="00966C79">
            <w:pPr>
              <w:jc w:val="center"/>
              <w:rPr>
                <w:rFonts w:eastAsia="Times New Roman"/>
              </w:rPr>
            </w:pPr>
          </w:p>
        </w:tc>
        <w:tc>
          <w:tcPr>
            <w:tcW w:w="0" w:type="auto"/>
            <w:vAlign w:val="center"/>
            <w:hideMark/>
          </w:tcPr>
          <w:p w14:paraId="689A02A7" w14:textId="77777777" w:rsidR="002651C1" w:rsidRDefault="002651C1" w:rsidP="00966C79">
            <w:pPr>
              <w:rPr>
                <w:rFonts w:eastAsia="Times New Roman"/>
                <w:sz w:val="20"/>
                <w:szCs w:val="20"/>
              </w:rPr>
            </w:pPr>
          </w:p>
        </w:tc>
        <w:tc>
          <w:tcPr>
            <w:tcW w:w="0" w:type="auto"/>
            <w:vAlign w:val="center"/>
            <w:hideMark/>
          </w:tcPr>
          <w:p w14:paraId="7764AA2A" w14:textId="77777777" w:rsidR="002651C1" w:rsidRDefault="002651C1" w:rsidP="00966C79">
            <w:pPr>
              <w:jc w:val="center"/>
              <w:rPr>
                <w:rFonts w:eastAsia="Times New Roman"/>
              </w:rPr>
            </w:pPr>
            <w:r>
              <w:rPr>
                <w:rFonts w:eastAsia="Times New Roman"/>
              </w:rPr>
              <w:t>(0.5581)</w:t>
            </w:r>
          </w:p>
        </w:tc>
      </w:tr>
      <w:tr w:rsidR="002651C1" w14:paraId="5A61D0E5" w14:textId="77777777" w:rsidTr="00966C79">
        <w:trPr>
          <w:tblCellSpacing w:w="15" w:type="dxa"/>
        </w:trPr>
        <w:tc>
          <w:tcPr>
            <w:tcW w:w="0" w:type="auto"/>
            <w:vAlign w:val="center"/>
            <w:hideMark/>
          </w:tcPr>
          <w:p w14:paraId="325E4A2B" w14:textId="77777777" w:rsidR="002651C1" w:rsidRDefault="002651C1" w:rsidP="00966C79">
            <w:pPr>
              <w:rPr>
                <w:rFonts w:eastAsia="Times New Roman"/>
              </w:rPr>
            </w:pPr>
            <w:r>
              <w:rPr>
                <w:rFonts w:eastAsia="Times New Roman"/>
              </w:rPr>
              <w:t>Group * Period</w:t>
            </w:r>
          </w:p>
        </w:tc>
        <w:tc>
          <w:tcPr>
            <w:tcW w:w="0" w:type="auto"/>
            <w:vAlign w:val="center"/>
            <w:hideMark/>
          </w:tcPr>
          <w:p w14:paraId="66502A76" w14:textId="77777777" w:rsidR="002651C1" w:rsidRDefault="002651C1" w:rsidP="00966C79">
            <w:pPr>
              <w:jc w:val="center"/>
              <w:rPr>
                <w:rFonts w:eastAsia="Times New Roman"/>
              </w:rPr>
            </w:pPr>
            <w:r>
              <w:rPr>
                <w:rFonts w:eastAsia="Times New Roman"/>
              </w:rPr>
              <w:t>12.8246</w:t>
            </w:r>
            <w:r>
              <w:rPr>
                <w:rFonts w:eastAsia="Times New Roman"/>
                <w:vertAlign w:val="superscript"/>
              </w:rPr>
              <w:t>***</w:t>
            </w:r>
          </w:p>
        </w:tc>
        <w:tc>
          <w:tcPr>
            <w:tcW w:w="0" w:type="auto"/>
            <w:vAlign w:val="center"/>
            <w:hideMark/>
          </w:tcPr>
          <w:p w14:paraId="2C79DEB7" w14:textId="77777777" w:rsidR="002651C1" w:rsidRDefault="002651C1" w:rsidP="00966C79">
            <w:pPr>
              <w:jc w:val="center"/>
              <w:rPr>
                <w:rFonts w:eastAsia="Times New Roman"/>
              </w:rPr>
            </w:pPr>
            <w:r>
              <w:rPr>
                <w:rFonts w:eastAsia="Times New Roman"/>
              </w:rPr>
              <w:t>12.1513</w:t>
            </w:r>
            <w:r>
              <w:rPr>
                <w:rFonts w:eastAsia="Times New Roman"/>
                <w:vertAlign w:val="superscript"/>
              </w:rPr>
              <w:t>***</w:t>
            </w:r>
          </w:p>
        </w:tc>
      </w:tr>
      <w:tr w:rsidR="002651C1" w14:paraId="39AA3276" w14:textId="77777777" w:rsidTr="00966C79">
        <w:trPr>
          <w:tblCellSpacing w:w="15" w:type="dxa"/>
        </w:trPr>
        <w:tc>
          <w:tcPr>
            <w:tcW w:w="0" w:type="auto"/>
            <w:vAlign w:val="center"/>
            <w:hideMark/>
          </w:tcPr>
          <w:p w14:paraId="7597C6CB" w14:textId="77777777" w:rsidR="002651C1" w:rsidRDefault="002651C1" w:rsidP="00966C79">
            <w:pPr>
              <w:jc w:val="center"/>
              <w:rPr>
                <w:rFonts w:eastAsia="Times New Roman"/>
              </w:rPr>
            </w:pPr>
          </w:p>
        </w:tc>
        <w:tc>
          <w:tcPr>
            <w:tcW w:w="0" w:type="auto"/>
            <w:vAlign w:val="center"/>
            <w:hideMark/>
          </w:tcPr>
          <w:p w14:paraId="5AB23F46" w14:textId="77777777" w:rsidR="002651C1" w:rsidRDefault="002651C1" w:rsidP="00966C79">
            <w:pPr>
              <w:jc w:val="center"/>
              <w:rPr>
                <w:rFonts w:eastAsia="Times New Roman"/>
              </w:rPr>
            </w:pPr>
            <w:r>
              <w:rPr>
                <w:rFonts w:eastAsia="Times New Roman"/>
              </w:rPr>
              <w:t>(1.7395)</w:t>
            </w:r>
          </w:p>
        </w:tc>
        <w:tc>
          <w:tcPr>
            <w:tcW w:w="0" w:type="auto"/>
            <w:vAlign w:val="center"/>
            <w:hideMark/>
          </w:tcPr>
          <w:p w14:paraId="03323F11" w14:textId="77777777" w:rsidR="002651C1" w:rsidRDefault="002651C1" w:rsidP="00966C79">
            <w:pPr>
              <w:jc w:val="center"/>
              <w:rPr>
                <w:rFonts w:eastAsia="Times New Roman"/>
              </w:rPr>
            </w:pPr>
            <w:r>
              <w:rPr>
                <w:rFonts w:eastAsia="Times New Roman"/>
              </w:rPr>
              <w:t>(1.7539)</w:t>
            </w:r>
          </w:p>
        </w:tc>
      </w:tr>
      <w:tr w:rsidR="002651C1" w14:paraId="2D8E4955" w14:textId="77777777" w:rsidTr="00966C79">
        <w:trPr>
          <w:tblCellSpacing w:w="15" w:type="dxa"/>
        </w:trPr>
        <w:tc>
          <w:tcPr>
            <w:tcW w:w="0" w:type="auto"/>
            <w:vAlign w:val="center"/>
            <w:hideMark/>
          </w:tcPr>
          <w:p w14:paraId="515EB70E" w14:textId="77777777" w:rsidR="002651C1" w:rsidRDefault="002651C1" w:rsidP="00966C79">
            <w:pPr>
              <w:rPr>
                <w:rFonts w:eastAsia="Times New Roman"/>
              </w:rPr>
            </w:pPr>
            <w:r>
              <w:rPr>
                <w:rFonts w:eastAsia="Times New Roman"/>
              </w:rPr>
              <w:t>Constant</w:t>
            </w:r>
          </w:p>
        </w:tc>
        <w:tc>
          <w:tcPr>
            <w:tcW w:w="0" w:type="auto"/>
            <w:vAlign w:val="center"/>
            <w:hideMark/>
          </w:tcPr>
          <w:p w14:paraId="39A16AEE" w14:textId="77777777" w:rsidR="002651C1" w:rsidRDefault="002651C1" w:rsidP="00966C79">
            <w:pPr>
              <w:jc w:val="center"/>
              <w:rPr>
                <w:rFonts w:eastAsia="Times New Roman"/>
              </w:rPr>
            </w:pPr>
            <w:r>
              <w:rPr>
                <w:rFonts w:eastAsia="Times New Roman"/>
              </w:rPr>
              <w:t>-3.4148</w:t>
            </w:r>
            <w:r>
              <w:rPr>
                <w:rFonts w:eastAsia="Times New Roman"/>
                <w:vertAlign w:val="superscript"/>
              </w:rPr>
              <w:t>***</w:t>
            </w:r>
          </w:p>
        </w:tc>
        <w:tc>
          <w:tcPr>
            <w:tcW w:w="0" w:type="auto"/>
            <w:vAlign w:val="center"/>
            <w:hideMark/>
          </w:tcPr>
          <w:p w14:paraId="008FF3F2" w14:textId="77777777" w:rsidR="002651C1" w:rsidRDefault="002651C1" w:rsidP="00966C79">
            <w:pPr>
              <w:jc w:val="center"/>
              <w:rPr>
                <w:rFonts w:eastAsia="Times New Roman"/>
              </w:rPr>
            </w:pPr>
            <w:r>
              <w:rPr>
                <w:rFonts w:eastAsia="Times New Roman"/>
              </w:rPr>
              <w:t>-11.6213</w:t>
            </w:r>
            <w:r>
              <w:rPr>
                <w:rFonts w:eastAsia="Times New Roman"/>
                <w:vertAlign w:val="superscript"/>
              </w:rPr>
              <w:t>***</w:t>
            </w:r>
          </w:p>
        </w:tc>
      </w:tr>
      <w:tr w:rsidR="002651C1" w14:paraId="52043C5D" w14:textId="77777777" w:rsidTr="00966C79">
        <w:trPr>
          <w:tblCellSpacing w:w="15" w:type="dxa"/>
        </w:trPr>
        <w:tc>
          <w:tcPr>
            <w:tcW w:w="0" w:type="auto"/>
            <w:vAlign w:val="center"/>
            <w:hideMark/>
          </w:tcPr>
          <w:p w14:paraId="46A0011F" w14:textId="77777777" w:rsidR="002651C1" w:rsidRDefault="002651C1" w:rsidP="00966C79">
            <w:pPr>
              <w:jc w:val="center"/>
              <w:rPr>
                <w:rFonts w:eastAsia="Times New Roman"/>
              </w:rPr>
            </w:pPr>
          </w:p>
        </w:tc>
        <w:tc>
          <w:tcPr>
            <w:tcW w:w="0" w:type="auto"/>
            <w:vAlign w:val="center"/>
            <w:hideMark/>
          </w:tcPr>
          <w:p w14:paraId="0357CCEF" w14:textId="77777777" w:rsidR="002651C1" w:rsidRDefault="002651C1" w:rsidP="00966C79">
            <w:pPr>
              <w:jc w:val="center"/>
              <w:rPr>
                <w:rFonts w:eastAsia="Times New Roman"/>
              </w:rPr>
            </w:pPr>
            <w:r>
              <w:rPr>
                <w:rFonts w:eastAsia="Times New Roman"/>
              </w:rPr>
              <w:t>(1.2252)</w:t>
            </w:r>
          </w:p>
        </w:tc>
        <w:tc>
          <w:tcPr>
            <w:tcW w:w="0" w:type="auto"/>
            <w:vAlign w:val="center"/>
            <w:hideMark/>
          </w:tcPr>
          <w:p w14:paraId="5A5D8D58" w14:textId="77777777" w:rsidR="002651C1" w:rsidRDefault="002651C1" w:rsidP="00966C79">
            <w:pPr>
              <w:jc w:val="center"/>
              <w:rPr>
                <w:rFonts w:eastAsia="Times New Roman"/>
              </w:rPr>
            </w:pPr>
            <w:r>
              <w:rPr>
                <w:rFonts w:eastAsia="Times New Roman"/>
              </w:rPr>
              <w:t>(3.1911)</w:t>
            </w:r>
          </w:p>
        </w:tc>
      </w:tr>
      <w:tr w:rsidR="002651C1" w14:paraId="384941CE" w14:textId="77777777" w:rsidTr="00966C79">
        <w:trPr>
          <w:tblCellSpacing w:w="15" w:type="dxa"/>
        </w:trPr>
        <w:tc>
          <w:tcPr>
            <w:tcW w:w="0" w:type="auto"/>
            <w:gridSpan w:val="3"/>
            <w:tcBorders>
              <w:bottom w:val="single" w:sz="6" w:space="0" w:color="000000"/>
            </w:tcBorders>
            <w:vAlign w:val="center"/>
            <w:hideMark/>
          </w:tcPr>
          <w:p w14:paraId="078C9BFF" w14:textId="77777777" w:rsidR="002651C1" w:rsidRDefault="002651C1" w:rsidP="00966C79">
            <w:pPr>
              <w:jc w:val="center"/>
              <w:rPr>
                <w:rFonts w:eastAsia="Times New Roman"/>
              </w:rPr>
            </w:pPr>
          </w:p>
        </w:tc>
      </w:tr>
      <w:tr w:rsidR="002651C1" w14:paraId="751B110B" w14:textId="77777777" w:rsidTr="00966C79">
        <w:trPr>
          <w:tblCellSpacing w:w="15" w:type="dxa"/>
        </w:trPr>
        <w:tc>
          <w:tcPr>
            <w:tcW w:w="0" w:type="auto"/>
            <w:vAlign w:val="center"/>
            <w:hideMark/>
          </w:tcPr>
          <w:p w14:paraId="6D6E5034" w14:textId="77777777" w:rsidR="002651C1" w:rsidRDefault="002651C1" w:rsidP="00966C79">
            <w:pPr>
              <w:rPr>
                <w:rFonts w:eastAsia="Times New Roman"/>
              </w:rPr>
            </w:pPr>
            <w:r>
              <w:rPr>
                <w:rFonts w:eastAsia="Times New Roman"/>
              </w:rPr>
              <w:t>Observations</w:t>
            </w:r>
          </w:p>
        </w:tc>
        <w:tc>
          <w:tcPr>
            <w:tcW w:w="0" w:type="auto"/>
            <w:vAlign w:val="center"/>
            <w:hideMark/>
          </w:tcPr>
          <w:p w14:paraId="3C07C8F6" w14:textId="77777777" w:rsidR="002651C1" w:rsidRDefault="002651C1" w:rsidP="00966C79">
            <w:pPr>
              <w:jc w:val="center"/>
              <w:rPr>
                <w:rFonts w:eastAsia="Times New Roman"/>
              </w:rPr>
            </w:pPr>
            <w:r>
              <w:rPr>
                <w:rFonts w:eastAsia="Times New Roman"/>
              </w:rPr>
              <w:t>28,311</w:t>
            </w:r>
          </w:p>
        </w:tc>
        <w:tc>
          <w:tcPr>
            <w:tcW w:w="0" w:type="auto"/>
            <w:vAlign w:val="center"/>
            <w:hideMark/>
          </w:tcPr>
          <w:p w14:paraId="11B558C4" w14:textId="77777777" w:rsidR="002651C1" w:rsidRDefault="002651C1" w:rsidP="00966C79">
            <w:pPr>
              <w:jc w:val="center"/>
              <w:rPr>
                <w:rFonts w:eastAsia="Times New Roman"/>
              </w:rPr>
            </w:pPr>
            <w:r>
              <w:rPr>
                <w:rFonts w:eastAsia="Times New Roman"/>
              </w:rPr>
              <w:t>28,311</w:t>
            </w:r>
          </w:p>
        </w:tc>
      </w:tr>
      <w:tr w:rsidR="002651C1" w14:paraId="3B21F502" w14:textId="77777777" w:rsidTr="00966C79">
        <w:trPr>
          <w:tblCellSpacing w:w="15" w:type="dxa"/>
        </w:trPr>
        <w:tc>
          <w:tcPr>
            <w:tcW w:w="0" w:type="auto"/>
            <w:vAlign w:val="center"/>
            <w:hideMark/>
          </w:tcPr>
          <w:p w14:paraId="2A69DBE4" w14:textId="77777777" w:rsidR="002651C1" w:rsidRDefault="002651C1" w:rsidP="00966C79">
            <w:pPr>
              <w:rPr>
                <w:rFonts w:eastAsia="Times New Roman"/>
              </w:rPr>
            </w:pPr>
            <w:r>
              <w:rPr>
                <w:rFonts w:eastAsia="Times New Roman"/>
              </w:rPr>
              <w:t>R</w:t>
            </w:r>
            <w:r>
              <w:rPr>
                <w:rFonts w:eastAsia="Times New Roman"/>
                <w:vertAlign w:val="superscript"/>
              </w:rPr>
              <w:t>2</w:t>
            </w:r>
          </w:p>
        </w:tc>
        <w:tc>
          <w:tcPr>
            <w:tcW w:w="0" w:type="auto"/>
            <w:vAlign w:val="center"/>
            <w:hideMark/>
          </w:tcPr>
          <w:p w14:paraId="3A258E46" w14:textId="77777777" w:rsidR="002651C1" w:rsidRDefault="002651C1" w:rsidP="00966C79">
            <w:pPr>
              <w:jc w:val="center"/>
              <w:rPr>
                <w:rFonts w:eastAsia="Times New Roman"/>
              </w:rPr>
            </w:pPr>
            <w:r>
              <w:rPr>
                <w:rFonts w:eastAsia="Times New Roman"/>
              </w:rPr>
              <w:t>0.0139</w:t>
            </w:r>
          </w:p>
        </w:tc>
        <w:tc>
          <w:tcPr>
            <w:tcW w:w="0" w:type="auto"/>
            <w:vAlign w:val="center"/>
            <w:hideMark/>
          </w:tcPr>
          <w:p w14:paraId="4DCFE21B" w14:textId="77777777" w:rsidR="002651C1" w:rsidRDefault="002651C1" w:rsidP="00966C79">
            <w:pPr>
              <w:jc w:val="center"/>
              <w:rPr>
                <w:rFonts w:eastAsia="Times New Roman"/>
              </w:rPr>
            </w:pPr>
            <w:r>
              <w:rPr>
                <w:rFonts w:eastAsia="Times New Roman"/>
              </w:rPr>
              <w:t>0.0182</w:t>
            </w:r>
          </w:p>
        </w:tc>
      </w:tr>
      <w:tr w:rsidR="002651C1" w14:paraId="3F7A58D3" w14:textId="77777777" w:rsidTr="00966C79">
        <w:trPr>
          <w:tblCellSpacing w:w="15" w:type="dxa"/>
        </w:trPr>
        <w:tc>
          <w:tcPr>
            <w:tcW w:w="0" w:type="auto"/>
            <w:vAlign w:val="center"/>
            <w:hideMark/>
          </w:tcPr>
          <w:p w14:paraId="20C12758" w14:textId="77777777" w:rsidR="002651C1" w:rsidRDefault="002651C1" w:rsidP="00966C79">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2D0F17BD" w14:textId="77777777" w:rsidR="002651C1" w:rsidRDefault="002651C1" w:rsidP="00966C79">
            <w:pPr>
              <w:jc w:val="center"/>
              <w:rPr>
                <w:rFonts w:eastAsia="Times New Roman"/>
              </w:rPr>
            </w:pPr>
            <w:r>
              <w:rPr>
                <w:rFonts w:eastAsia="Times New Roman"/>
              </w:rPr>
              <w:t>0.0138</w:t>
            </w:r>
          </w:p>
        </w:tc>
        <w:tc>
          <w:tcPr>
            <w:tcW w:w="0" w:type="auto"/>
            <w:vAlign w:val="center"/>
            <w:hideMark/>
          </w:tcPr>
          <w:p w14:paraId="370E6D0D" w14:textId="77777777" w:rsidR="002651C1" w:rsidRDefault="002651C1" w:rsidP="00966C79">
            <w:pPr>
              <w:jc w:val="center"/>
              <w:rPr>
                <w:rFonts w:eastAsia="Times New Roman"/>
              </w:rPr>
            </w:pPr>
            <w:r>
              <w:rPr>
                <w:rFonts w:eastAsia="Times New Roman"/>
              </w:rPr>
              <w:t>0.0177</w:t>
            </w:r>
          </w:p>
        </w:tc>
      </w:tr>
      <w:tr w:rsidR="002651C1" w14:paraId="454F2488" w14:textId="77777777" w:rsidTr="00966C79">
        <w:trPr>
          <w:tblCellSpacing w:w="15" w:type="dxa"/>
        </w:trPr>
        <w:tc>
          <w:tcPr>
            <w:tcW w:w="0" w:type="auto"/>
            <w:vAlign w:val="center"/>
            <w:hideMark/>
          </w:tcPr>
          <w:p w14:paraId="53AE6CF8" w14:textId="77777777" w:rsidR="002651C1" w:rsidRDefault="002651C1" w:rsidP="00966C79">
            <w:pPr>
              <w:rPr>
                <w:rFonts w:eastAsia="Times New Roman"/>
              </w:rPr>
            </w:pPr>
            <w:r>
              <w:rPr>
                <w:rFonts w:eastAsia="Times New Roman"/>
              </w:rPr>
              <w:t>Residual Std. Error</w:t>
            </w:r>
          </w:p>
        </w:tc>
        <w:tc>
          <w:tcPr>
            <w:tcW w:w="0" w:type="auto"/>
            <w:vAlign w:val="center"/>
            <w:hideMark/>
          </w:tcPr>
          <w:p w14:paraId="65974986" w14:textId="77777777" w:rsidR="002651C1" w:rsidRDefault="002651C1" w:rsidP="00966C79">
            <w:pPr>
              <w:jc w:val="center"/>
              <w:rPr>
                <w:rFonts w:eastAsia="Times New Roman"/>
              </w:rPr>
            </w:pPr>
            <w:r>
              <w:rPr>
                <w:rFonts w:eastAsia="Times New Roman"/>
              </w:rPr>
              <w:t>30.2838 (</w:t>
            </w:r>
            <w:proofErr w:type="spellStart"/>
            <w:r>
              <w:rPr>
                <w:rFonts w:eastAsia="Times New Roman"/>
              </w:rPr>
              <w:t>df</w:t>
            </w:r>
            <w:proofErr w:type="spellEnd"/>
            <w:r>
              <w:rPr>
                <w:rFonts w:eastAsia="Times New Roman"/>
              </w:rPr>
              <w:t xml:space="preserve"> = 28307)</w:t>
            </w:r>
          </w:p>
        </w:tc>
        <w:tc>
          <w:tcPr>
            <w:tcW w:w="0" w:type="auto"/>
            <w:vAlign w:val="center"/>
            <w:hideMark/>
          </w:tcPr>
          <w:p w14:paraId="77EC74F0" w14:textId="77777777" w:rsidR="002651C1" w:rsidRDefault="002651C1" w:rsidP="00966C79">
            <w:pPr>
              <w:jc w:val="center"/>
              <w:rPr>
                <w:rFonts w:eastAsia="Times New Roman"/>
              </w:rPr>
            </w:pPr>
            <w:r>
              <w:rPr>
                <w:rFonts w:eastAsia="Times New Roman"/>
              </w:rPr>
              <w:t>30.2239 (</w:t>
            </w:r>
            <w:proofErr w:type="spellStart"/>
            <w:r>
              <w:rPr>
                <w:rFonts w:eastAsia="Times New Roman"/>
              </w:rPr>
              <w:t>df</w:t>
            </w:r>
            <w:proofErr w:type="spellEnd"/>
            <w:r>
              <w:rPr>
                <w:rFonts w:eastAsia="Times New Roman"/>
              </w:rPr>
              <w:t xml:space="preserve"> = 28296)</w:t>
            </w:r>
          </w:p>
        </w:tc>
      </w:tr>
      <w:tr w:rsidR="002651C1" w14:paraId="3461DA8F" w14:textId="77777777" w:rsidTr="00966C79">
        <w:trPr>
          <w:tblCellSpacing w:w="15" w:type="dxa"/>
        </w:trPr>
        <w:tc>
          <w:tcPr>
            <w:tcW w:w="0" w:type="auto"/>
            <w:vAlign w:val="center"/>
            <w:hideMark/>
          </w:tcPr>
          <w:p w14:paraId="08394D4D" w14:textId="77777777" w:rsidR="002651C1" w:rsidRDefault="002651C1" w:rsidP="00966C79">
            <w:pPr>
              <w:rPr>
                <w:rFonts w:eastAsia="Times New Roman"/>
              </w:rPr>
            </w:pPr>
            <w:r>
              <w:rPr>
                <w:rFonts w:eastAsia="Times New Roman"/>
              </w:rPr>
              <w:t>F Statistic</w:t>
            </w:r>
          </w:p>
        </w:tc>
        <w:tc>
          <w:tcPr>
            <w:tcW w:w="0" w:type="auto"/>
            <w:vAlign w:val="center"/>
            <w:hideMark/>
          </w:tcPr>
          <w:p w14:paraId="195738EC" w14:textId="77777777" w:rsidR="002651C1" w:rsidRDefault="002651C1" w:rsidP="00966C79">
            <w:pPr>
              <w:jc w:val="center"/>
              <w:rPr>
                <w:rFonts w:eastAsia="Times New Roman"/>
              </w:rPr>
            </w:pPr>
            <w:r>
              <w:rPr>
                <w:rFonts w:eastAsia="Times New Roman"/>
              </w:rPr>
              <w:t>133.0846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3; 28307)</w:t>
            </w:r>
          </w:p>
        </w:tc>
        <w:tc>
          <w:tcPr>
            <w:tcW w:w="0" w:type="auto"/>
            <w:vAlign w:val="center"/>
            <w:hideMark/>
          </w:tcPr>
          <w:p w14:paraId="422F872E" w14:textId="77777777" w:rsidR="002651C1" w:rsidRDefault="002651C1" w:rsidP="00966C79">
            <w:pPr>
              <w:jc w:val="center"/>
              <w:rPr>
                <w:rFonts w:eastAsia="Times New Roman"/>
              </w:rPr>
            </w:pPr>
            <w:r>
              <w:rPr>
                <w:rFonts w:eastAsia="Times New Roman"/>
              </w:rPr>
              <w:t>37.4453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14; 28296)</w:t>
            </w:r>
          </w:p>
        </w:tc>
      </w:tr>
      <w:tr w:rsidR="002651C1" w14:paraId="120BCAC4" w14:textId="77777777" w:rsidTr="00966C79">
        <w:trPr>
          <w:tblCellSpacing w:w="15" w:type="dxa"/>
        </w:trPr>
        <w:tc>
          <w:tcPr>
            <w:tcW w:w="0" w:type="auto"/>
            <w:gridSpan w:val="3"/>
            <w:tcBorders>
              <w:bottom w:val="single" w:sz="6" w:space="0" w:color="000000"/>
            </w:tcBorders>
            <w:vAlign w:val="center"/>
            <w:hideMark/>
          </w:tcPr>
          <w:p w14:paraId="290A7A8A" w14:textId="77777777" w:rsidR="002651C1" w:rsidRDefault="002651C1" w:rsidP="00966C79">
            <w:pPr>
              <w:jc w:val="center"/>
              <w:rPr>
                <w:rFonts w:eastAsia="Times New Roman"/>
              </w:rPr>
            </w:pPr>
          </w:p>
        </w:tc>
      </w:tr>
      <w:tr w:rsidR="002651C1" w14:paraId="296A6C4E" w14:textId="77777777" w:rsidTr="00966C79">
        <w:trPr>
          <w:tblCellSpacing w:w="15" w:type="dxa"/>
        </w:trPr>
        <w:tc>
          <w:tcPr>
            <w:tcW w:w="0" w:type="auto"/>
            <w:vAlign w:val="center"/>
            <w:hideMark/>
          </w:tcPr>
          <w:p w14:paraId="696E7161" w14:textId="77777777" w:rsidR="002651C1" w:rsidRDefault="002651C1" w:rsidP="00966C79">
            <w:pPr>
              <w:rPr>
                <w:rFonts w:eastAsia="Times New Roman"/>
              </w:rPr>
            </w:pPr>
            <w:r>
              <w:rPr>
                <w:rStyle w:val="Emphasis"/>
                <w:rFonts w:eastAsia="Times New Roman"/>
              </w:rPr>
              <w:t>Note:</w:t>
            </w:r>
          </w:p>
        </w:tc>
        <w:tc>
          <w:tcPr>
            <w:tcW w:w="0" w:type="auto"/>
            <w:gridSpan w:val="2"/>
            <w:vAlign w:val="center"/>
            <w:hideMark/>
          </w:tcPr>
          <w:p w14:paraId="4D008E93" w14:textId="77777777" w:rsidR="002651C1" w:rsidRDefault="002651C1" w:rsidP="00966C79">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583E41B2" w14:textId="77777777" w:rsidR="002651C1" w:rsidRPr="00F3617D" w:rsidRDefault="002651C1" w:rsidP="00260ADF">
      <w:pPr>
        <w:rPr>
          <w:rFonts w:eastAsiaTheme="minor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2405"/>
        <w:gridCol w:w="2503"/>
        <w:gridCol w:w="2420"/>
      </w:tblGrid>
      <w:tr w:rsidR="002651C1" w14:paraId="5A010138" w14:textId="77777777" w:rsidTr="00966C79">
        <w:trPr>
          <w:tblCellSpacing w:w="15" w:type="dxa"/>
        </w:trPr>
        <w:tc>
          <w:tcPr>
            <w:tcW w:w="0" w:type="auto"/>
            <w:gridSpan w:val="4"/>
            <w:tcBorders>
              <w:top w:val="nil"/>
              <w:left w:val="nil"/>
              <w:bottom w:val="nil"/>
              <w:right w:val="nil"/>
            </w:tcBorders>
            <w:vAlign w:val="center"/>
            <w:hideMark/>
          </w:tcPr>
          <w:p w14:paraId="1D0B6A7D" w14:textId="77777777" w:rsidR="002651C1" w:rsidRDefault="002651C1" w:rsidP="00966C79">
            <w:pPr>
              <w:jc w:val="center"/>
              <w:rPr>
                <w:rFonts w:eastAsia="Times New Roman"/>
              </w:rPr>
            </w:pPr>
            <w:r>
              <w:rPr>
                <w:rStyle w:val="Strong"/>
                <w:rFonts w:eastAsia="Times New Roman"/>
              </w:rPr>
              <w:t>By Phase Results: Advanced Model</w:t>
            </w:r>
          </w:p>
        </w:tc>
      </w:tr>
      <w:tr w:rsidR="002651C1" w14:paraId="42BC7245" w14:textId="77777777" w:rsidTr="00966C79">
        <w:trPr>
          <w:tblCellSpacing w:w="15" w:type="dxa"/>
        </w:trPr>
        <w:tc>
          <w:tcPr>
            <w:tcW w:w="0" w:type="auto"/>
            <w:gridSpan w:val="4"/>
            <w:tcBorders>
              <w:bottom w:val="single" w:sz="6" w:space="0" w:color="000000"/>
            </w:tcBorders>
            <w:vAlign w:val="center"/>
            <w:hideMark/>
          </w:tcPr>
          <w:p w14:paraId="7398A9F1" w14:textId="77777777" w:rsidR="002651C1" w:rsidRDefault="002651C1" w:rsidP="00966C79">
            <w:pPr>
              <w:jc w:val="center"/>
              <w:rPr>
                <w:rFonts w:eastAsia="Times New Roman"/>
              </w:rPr>
            </w:pPr>
          </w:p>
        </w:tc>
      </w:tr>
      <w:tr w:rsidR="002651C1" w14:paraId="53C70EA7" w14:textId="77777777" w:rsidTr="00966C79">
        <w:trPr>
          <w:tblCellSpacing w:w="15" w:type="dxa"/>
        </w:trPr>
        <w:tc>
          <w:tcPr>
            <w:tcW w:w="0" w:type="auto"/>
            <w:vAlign w:val="center"/>
            <w:hideMark/>
          </w:tcPr>
          <w:p w14:paraId="52789450" w14:textId="77777777" w:rsidR="002651C1" w:rsidRDefault="002651C1" w:rsidP="00966C79">
            <w:pPr>
              <w:jc w:val="center"/>
              <w:rPr>
                <w:rFonts w:eastAsia="Times New Roman"/>
                <w:sz w:val="20"/>
                <w:szCs w:val="20"/>
              </w:rPr>
            </w:pPr>
          </w:p>
        </w:tc>
        <w:tc>
          <w:tcPr>
            <w:tcW w:w="0" w:type="auto"/>
            <w:gridSpan w:val="3"/>
            <w:vAlign w:val="center"/>
            <w:hideMark/>
          </w:tcPr>
          <w:p w14:paraId="76DE9355" w14:textId="77777777" w:rsidR="002651C1" w:rsidRDefault="002651C1" w:rsidP="00966C79">
            <w:pPr>
              <w:jc w:val="center"/>
              <w:rPr>
                <w:rFonts w:eastAsia="Times New Roman"/>
              </w:rPr>
            </w:pPr>
            <w:r>
              <w:rPr>
                <w:rFonts w:eastAsia="Times New Roman"/>
              </w:rPr>
              <w:t>Dependent variable: Premium</w:t>
            </w:r>
          </w:p>
        </w:tc>
      </w:tr>
      <w:tr w:rsidR="002651C1" w14:paraId="059527EA" w14:textId="77777777" w:rsidTr="00966C79">
        <w:trPr>
          <w:tblCellSpacing w:w="15" w:type="dxa"/>
        </w:trPr>
        <w:tc>
          <w:tcPr>
            <w:tcW w:w="0" w:type="auto"/>
            <w:vAlign w:val="center"/>
            <w:hideMark/>
          </w:tcPr>
          <w:p w14:paraId="1689F05E" w14:textId="77777777" w:rsidR="002651C1" w:rsidRDefault="002651C1" w:rsidP="00966C79">
            <w:pPr>
              <w:jc w:val="center"/>
              <w:rPr>
                <w:rFonts w:eastAsia="Times New Roman"/>
              </w:rPr>
            </w:pPr>
          </w:p>
        </w:tc>
        <w:tc>
          <w:tcPr>
            <w:tcW w:w="0" w:type="auto"/>
            <w:gridSpan w:val="3"/>
            <w:tcBorders>
              <w:bottom w:val="single" w:sz="6" w:space="0" w:color="000000"/>
            </w:tcBorders>
            <w:vAlign w:val="center"/>
            <w:hideMark/>
          </w:tcPr>
          <w:p w14:paraId="44D6F581" w14:textId="77777777" w:rsidR="002651C1" w:rsidRDefault="002651C1" w:rsidP="00966C79">
            <w:pPr>
              <w:jc w:val="center"/>
              <w:rPr>
                <w:rFonts w:eastAsia="Times New Roman"/>
                <w:sz w:val="20"/>
                <w:szCs w:val="20"/>
              </w:rPr>
            </w:pPr>
          </w:p>
        </w:tc>
      </w:tr>
      <w:tr w:rsidR="002651C1" w14:paraId="4E4E2060" w14:textId="77777777" w:rsidTr="00966C79">
        <w:trPr>
          <w:tblCellSpacing w:w="15" w:type="dxa"/>
        </w:trPr>
        <w:tc>
          <w:tcPr>
            <w:tcW w:w="0" w:type="auto"/>
            <w:vAlign w:val="center"/>
            <w:hideMark/>
          </w:tcPr>
          <w:p w14:paraId="4628EB83" w14:textId="77777777" w:rsidR="002651C1" w:rsidRDefault="002651C1" w:rsidP="00966C79">
            <w:pPr>
              <w:jc w:val="center"/>
              <w:rPr>
                <w:rFonts w:eastAsia="Times New Roman"/>
                <w:sz w:val="20"/>
                <w:szCs w:val="20"/>
              </w:rPr>
            </w:pPr>
          </w:p>
        </w:tc>
        <w:tc>
          <w:tcPr>
            <w:tcW w:w="0" w:type="auto"/>
            <w:vAlign w:val="center"/>
            <w:hideMark/>
          </w:tcPr>
          <w:p w14:paraId="2ADFE093" w14:textId="77777777" w:rsidR="002651C1" w:rsidRDefault="002651C1" w:rsidP="00966C79">
            <w:pPr>
              <w:jc w:val="center"/>
              <w:rPr>
                <w:rFonts w:eastAsia="Times New Roman"/>
              </w:rPr>
            </w:pPr>
            <w:r>
              <w:rPr>
                <w:rFonts w:eastAsia="Times New Roman"/>
              </w:rPr>
              <w:t>Phase 1</w:t>
            </w:r>
          </w:p>
        </w:tc>
        <w:tc>
          <w:tcPr>
            <w:tcW w:w="0" w:type="auto"/>
            <w:vAlign w:val="center"/>
            <w:hideMark/>
          </w:tcPr>
          <w:p w14:paraId="69B73507" w14:textId="77777777" w:rsidR="002651C1" w:rsidRDefault="002651C1" w:rsidP="00966C79">
            <w:pPr>
              <w:jc w:val="center"/>
              <w:rPr>
                <w:rFonts w:eastAsia="Times New Roman"/>
              </w:rPr>
            </w:pPr>
            <w:r>
              <w:rPr>
                <w:rFonts w:eastAsia="Times New Roman"/>
              </w:rPr>
              <w:t>Phase 2</w:t>
            </w:r>
          </w:p>
        </w:tc>
        <w:tc>
          <w:tcPr>
            <w:tcW w:w="0" w:type="auto"/>
            <w:vAlign w:val="center"/>
            <w:hideMark/>
          </w:tcPr>
          <w:p w14:paraId="347A2E47" w14:textId="77777777" w:rsidR="002651C1" w:rsidRDefault="002651C1" w:rsidP="00966C79">
            <w:pPr>
              <w:jc w:val="center"/>
              <w:rPr>
                <w:rFonts w:eastAsia="Times New Roman"/>
              </w:rPr>
            </w:pPr>
            <w:r>
              <w:rPr>
                <w:rFonts w:eastAsia="Times New Roman"/>
              </w:rPr>
              <w:t>Phase 3</w:t>
            </w:r>
          </w:p>
        </w:tc>
      </w:tr>
      <w:tr w:rsidR="002651C1" w14:paraId="551F8F06" w14:textId="77777777" w:rsidTr="00966C79">
        <w:trPr>
          <w:tblCellSpacing w:w="15" w:type="dxa"/>
        </w:trPr>
        <w:tc>
          <w:tcPr>
            <w:tcW w:w="0" w:type="auto"/>
            <w:vAlign w:val="center"/>
            <w:hideMark/>
          </w:tcPr>
          <w:p w14:paraId="263CE0C3" w14:textId="77777777" w:rsidR="002651C1" w:rsidRDefault="002651C1" w:rsidP="00966C79">
            <w:pPr>
              <w:jc w:val="center"/>
              <w:rPr>
                <w:rFonts w:eastAsia="Times New Roman"/>
              </w:rPr>
            </w:pPr>
          </w:p>
        </w:tc>
        <w:tc>
          <w:tcPr>
            <w:tcW w:w="0" w:type="auto"/>
            <w:vAlign w:val="center"/>
            <w:hideMark/>
          </w:tcPr>
          <w:p w14:paraId="0887632C" w14:textId="77777777" w:rsidR="002651C1" w:rsidRDefault="002651C1" w:rsidP="00966C79">
            <w:pPr>
              <w:jc w:val="center"/>
              <w:rPr>
                <w:rFonts w:eastAsia="Times New Roman"/>
              </w:rPr>
            </w:pPr>
            <w:r>
              <w:rPr>
                <w:rFonts w:eastAsia="Times New Roman"/>
              </w:rPr>
              <w:t>(1)</w:t>
            </w:r>
          </w:p>
        </w:tc>
        <w:tc>
          <w:tcPr>
            <w:tcW w:w="0" w:type="auto"/>
            <w:vAlign w:val="center"/>
            <w:hideMark/>
          </w:tcPr>
          <w:p w14:paraId="4CF449A7" w14:textId="77777777" w:rsidR="002651C1" w:rsidRDefault="002651C1" w:rsidP="00966C79">
            <w:pPr>
              <w:jc w:val="center"/>
              <w:rPr>
                <w:rFonts w:eastAsia="Times New Roman"/>
              </w:rPr>
            </w:pPr>
            <w:r>
              <w:rPr>
                <w:rFonts w:eastAsia="Times New Roman"/>
              </w:rPr>
              <w:t>(2)</w:t>
            </w:r>
          </w:p>
        </w:tc>
        <w:tc>
          <w:tcPr>
            <w:tcW w:w="0" w:type="auto"/>
            <w:vAlign w:val="center"/>
            <w:hideMark/>
          </w:tcPr>
          <w:p w14:paraId="52BA6E1F" w14:textId="77777777" w:rsidR="002651C1" w:rsidRDefault="002651C1" w:rsidP="00966C79">
            <w:pPr>
              <w:jc w:val="center"/>
              <w:rPr>
                <w:rFonts w:eastAsia="Times New Roman"/>
              </w:rPr>
            </w:pPr>
            <w:r>
              <w:rPr>
                <w:rFonts w:eastAsia="Times New Roman"/>
              </w:rPr>
              <w:t>(3)</w:t>
            </w:r>
          </w:p>
        </w:tc>
      </w:tr>
      <w:tr w:rsidR="002651C1" w14:paraId="508CCE75" w14:textId="77777777" w:rsidTr="00966C79">
        <w:trPr>
          <w:tblCellSpacing w:w="15" w:type="dxa"/>
        </w:trPr>
        <w:tc>
          <w:tcPr>
            <w:tcW w:w="0" w:type="auto"/>
            <w:gridSpan w:val="4"/>
            <w:tcBorders>
              <w:bottom w:val="single" w:sz="6" w:space="0" w:color="000000"/>
            </w:tcBorders>
            <w:vAlign w:val="center"/>
            <w:hideMark/>
          </w:tcPr>
          <w:p w14:paraId="36BECB5F" w14:textId="77777777" w:rsidR="002651C1" w:rsidRDefault="002651C1" w:rsidP="00966C79">
            <w:pPr>
              <w:jc w:val="center"/>
              <w:rPr>
                <w:rFonts w:eastAsia="Times New Roman"/>
              </w:rPr>
            </w:pPr>
          </w:p>
        </w:tc>
      </w:tr>
      <w:tr w:rsidR="002651C1" w14:paraId="34D785EF" w14:textId="77777777" w:rsidTr="00966C79">
        <w:trPr>
          <w:tblCellSpacing w:w="15" w:type="dxa"/>
        </w:trPr>
        <w:tc>
          <w:tcPr>
            <w:tcW w:w="0" w:type="auto"/>
            <w:vAlign w:val="center"/>
            <w:hideMark/>
          </w:tcPr>
          <w:p w14:paraId="44D93B44" w14:textId="77777777" w:rsidR="002651C1" w:rsidRDefault="002651C1" w:rsidP="00966C79">
            <w:pPr>
              <w:rPr>
                <w:rFonts w:eastAsia="Times New Roman"/>
              </w:rPr>
            </w:pPr>
            <w:r>
              <w:rPr>
                <w:rFonts w:eastAsia="Times New Roman"/>
              </w:rPr>
              <w:t>Group</w:t>
            </w:r>
          </w:p>
        </w:tc>
        <w:tc>
          <w:tcPr>
            <w:tcW w:w="0" w:type="auto"/>
            <w:vAlign w:val="center"/>
            <w:hideMark/>
          </w:tcPr>
          <w:p w14:paraId="5CC37498" w14:textId="77777777" w:rsidR="002651C1" w:rsidRDefault="002651C1" w:rsidP="00966C79">
            <w:pPr>
              <w:jc w:val="center"/>
              <w:rPr>
                <w:rFonts w:eastAsia="Times New Roman"/>
              </w:rPr>
            </w:pPr>
            <w:r>
              <w:rPr>
                <w:rFonts w:eastAsia="Times New Roman"/>
              </w:rPr>
              <w:t>7.200</w:t>
            </w:r>
            <w:r>
              <w:rPr>
                <w:rFonts w:eastAsia="Times New Roman"/>
                <w:vertAlign w:val="superscript"/>
              </w:rPr>
              <w:t>***</w:t>
            </w:r>
          </w:p>
        </w:tc>
        <w:tc>
          <w:tcPr>
            <w:tcW w:w="0" w:type="auto"/>
            <w:vAlign w:val="center"/>
            <w:hideMark/>
          </w:tcPr>
          <w:p w14:paraId="515CE3B4" w14:textId="77777777" w:rsidR="002651C1" w:rsidRDefault="002651C1" w:rsidP="00966C79">
            <w:pPr>
              <w:jc w:val="center"/>
              <w:rPr>
                <w:rFonts w:eastAsia="Times New Roman"/>
              </w:rPr>
            </w:pPr>
            <w:r>
              <w:rPr>
                <w:rFonts w:eastAsia="Times New Roman"/>
              </w:rPr>
              <w:t>6.368</w:t>
            </w:r>
            <w:r>
              <w:rPr>
                <w:rFonts w:eastAsia="Times New Roman"/>
                <w:vertAlign w:val="superscript"/>
              </w:rPr>
              <w:t>***</w:t>
            </w:r>
          </w:p>
        </w:tc>
        <w:tc>
          <w:tcPr>
            <w:tcW w:w="0" w:type="auto"/>
            <w:vAlign w:val="center"/>
            <w:hideMark/>
          </w:tcPr>
          <w:p w14:paraId="73984D39" w14:textId="77777777" w:rsidR="002651C1" w:rsidRDefault="002651C1" w:rsidP="00966C79">
            <w:pPr>
              <w:jc w:val="center"/>
              <w:rPr>
                <w:rFonts w:eastAsia="Times New Roman"/>
              </w:rPr>
            </w:pPr>
            <w:r>
              <w:rPr>
                <w:rFonts w:eastAsia="Times New Roman"/>
              </w:rPr>
              <w:t>12.806</w:t>
            </w:r>
            <w:r>
              <w:rPr>
                <w:rFonts w:eastAsia="Times New Roman"/>
                <w:vertAlign w:val="superscript"/>
              </w:rPr>
              <w:t>***</w:t>
            </w:r>
          </w:p>
        </w:tc>
      </w:tr>
      <w:tr w:rsidR="002651C1" w14:paraId="01E73E31" w14:textId="77777777" w:rsidTr="00966C79">
        <w:trPr>
          <w:tblCellSpacing w:w="15" w:type="dxa"/>
        </w:trPr>
        <w:tc>
          <w:tcPr>
            <w:tcW w:w="0" w:type="auto"/>
            <w:vAlign w:val="center"/>
            <w:hideMark/>
          </w:tcPr>
          <w:p w14:paraId="4B39EFD3" w14:textId="77777777" w:rsidR="002651C1" w:rsidRDefault="002651C1" w:rsidP="00966C79">
            <w:pPr>
              <w:jc w:val="center"/>
              <w:rPr>
                <w:rFonts w:eastAsia="Times New Roman"/>
              </w:rPr>
            </w:pPr>
          </w:p>
        </w:tc>
        <w:tc>
          <w:tcPr>
            <w:tcW w:w="0" w:type="auto"/>
            <w:vAlign w:val="center"/>
            <w:hideMark/>
          </w:tcPr>
          <w:p w14:paraId="08B24EDE" w14:textId="77777777" w:rsidR="002651C1" w:rsidRDefault="002651C1" w:rsidP="00966C79">
            <w:pPr>
              <w:jc w:val="center"/>
              <w:rPr>
                <w:rFonts w:eastAsia="Times New Roman"/>
              </w:rPr>
            </w:pPr>
            <w:r>
              <w:rPr>
                <w:rFonts w:eastAsia="Times New Roman"/>
              </w:rPr>
              <w:t>(2.241)</w:t>
            </w:r>
          </w:p>
        </w:tc>
        <w:tc>
          <w:tcPr>
            <w:tcW w:w="0" w:type="auto"/>
            <w:vAlign w:val="center"/>
            <w:hideMark/>
          </w:tcPr>
          <w:p w14:paraId="3B884CA0" w14:textId="77777777" w:rsidR="002651C1" w:rsidRDefault="002651C1" w:rsidP="00966C79">
            <w:pPr>
              <w:jc w:val="center"/>
              <w:rPr>
                <w:rFonts w:eastAsia="Times New Roman"/>
              </w:rPr>
            </w:pPr>
            <w:r>
              <w:rPr>
                <w:rFonts w:eastAsia="Times New Roman"/>
              </w:rPr>
              <w:t>(2.151)</w:t>
            </w:r>
          </w:p>
        </w:tc>
        <w:tc>
          <w:tcPr>
            <w:tcW w:w="0" w:type="auto"/>
            <w:vAlign w:val="center"/>
            <w:hideMark/>
          </w:tcPr>
          <w:p w14:paraId="76F075E1" w14:textId="77777777" w:rsidR="002651C1" w:rsidRDefault="002651C1" w:rsidP="00966C79">
            <w:pPr>
              <w:jc w:val="center"/>
              <w:rPr>
                <w:rFonts w:eastAsia="Times New Roman"/>
              </w:rPr>
            </w:pPr>
            <w:r>
              <w:rPr>
                <w:rFonts w:eastAsia="Times New Roman"/>
              </w:rPr>
              <w:t>(2.331)</w:t>
            </w:r>
          </w:p>
        </w:tc>
      </w:tr>
      <w:tr w:rsidR="002651C1" w14:paraId="6412C75F" w14:textId="77777777" w:rsidTr="00966C79">
        <w:trPr>
          <w:tblCellSpacing w:w="15" w:type="dxa"/>
        </w:trPr>
        <w:tc>
          <w:tcPr>
            <w:tcW w:w="0" w:type="auto"/>
            <w:vAlign w:val="center"/>
            <w:hideMark/>
          </w:tcPr>
          <w:p w14:paraId="1F497E3F" w14:textId="77777777" w:rsidR="002651C1" w:rsidRDefault="002651C1" w:rsidP="00966C79">
            <w:pPr>
              <w:jc w:val="center"/>
              <w:rPr>
                <w:rFonts w:eastAsia="Times New Roman"/>
              </w:rPr>
            </w:pPr>
          </w:p>
        </w:tc>
        <w:tc>
          <w:tcPr>
            <w:tcW w:w="0" w:type="auto"/>
            <w:vAlign w:val="center"/>
            <w:hideMark/>
          </w:tcPr>
          <w:p w14:paraId="617D0350" w14:textId="77777777" w:rsidR="002651C1" w:rsidRDefault="002651C1" w:rsidP="00966C79">
            <w:pPr>
              <w:rPr>
                <w:rFonts w:eastAsia="Times New Roman"/>
                <w:sz w:val="20"/>
                <w:szCs w:val="20"/>
              </w:rPr>
            </w:pPr>
          </w:p>
        </w:tc>
        <w:tc>
          <w:tcPr>
            <w:tcW w:w="0" w:type="auto"/>
            <w:vAlign w:val="center"/>
            <w:hideMark/>
          </w:tcPr>
          <w:p w14:paraId="13F50F66" w14:textId="77777777" w:rsidR="002651C1" w:rsidRDefault="002651C1" w:rsidP="00966C79">
            <w:pPr>
              <w:jc w:val="center"/>
              <w:rPr>
                <w:rFonts w:eastAsia="Times New Roman"/>
                <w:sz w:val="20"/>
                <w:szCs w:val="20"/>
              </w:rPr>
            </w:pPr>
          </w:p>
        </w:tc>
        <w:tc>
          <w:tcPr>
            <w:tcW w:w="0" w:type="auto"/>
            <w:vAlign w:val="center"/>
            <w:hideMark/>
          </w:tcPr>
          <w:p w14:paraId="3B5C6EC8" w14:textId="77777777" w:rsidR="002651C1" w:rsidRDefault="002651C1" w:rsidP="00966C79">
            <w:pPr>
              <w:jc w:val="center"/>
              <w:rPr>
                <w:rFonts w:eastAsia="Times New Roman"/>
                <w:sz w:val="20"/>
                <w:szCs w:val="20"/>
              </w:rPr>
            </w:pPr>
          </w:p>
        </w:tc>
      </w:tr>
      <w:tr w:rsidR="002651C1" w14:paraId="1550EAFC" w14:textId="77777777" w:rsidTr="00966C79">
        <w:trPr>
          <w:tblCellSpacing w:w="15" w:type="dxa"/>
        </w:trPr>
        <w:tc>
          <w:tcPr>
            <w:tcW w:w="0" w:type="auto"/>
            <w:vAlign w:val="center"/>
            <w:hideMark/>
          </w:tcPr>
          <w:p w14:paraId="3F7763C0" w14:textId="77777777" w:rsidR="002651C1" w:rsidRDefault="002651C1" w:rsidP="00966C79">
            <w:pPr>
              <w:rPr>
                <w:rFonts w:eastAsia="Times New Roman"/>
              </w:rPr>
            </w:pPr>
            <w:r>
              <w:rPr>
                <w:rFonts w:eastAsia="Times New Roman"/>
              </w:rPr>
              <w:t>Period</w:t>
            </w:r>
          </w:p>
        </w:tc>
        <w:tc>
          <w:tcPr>
            <w:tcW w:w="0" w:type="auto"/>
            <w:vAlign w:val="center"/>
            <w:hideMark/>
          </w:tcPr>
          <w:p w14:paraId="623A873A" w14:textId="77777777" w:rsidR="002651C1" w:rsidRDefault="002651C1" w:rsidP="00966C79">
            <w:pPr>
              <w:jc w:val="center"/>
              <w:rPr>
                <w:rFonts w:eastAsia="Times New Roman"/>
              </w:rPr>
            </w:pPr>
            <w:r>
              <w:rPr>
                <w:rFonts w:eastAsia="Times New Roman"/>
              </w:rPr>
              <w:t>-2.813</w:t>
            </w:r>
          </w:p>
        </w:tc>
        <w:tc>
          <w:tcPr>
            <w:tcW w:w="0" w:type="auto"/>
            <w:vAlign w:val="center"/>
            <w:hideMark/>
          </w:tcPr>
          <w:p w14:paraId="7A62AB09" w14:textId="77777777" w:rsidR="002651C1" w:rsidRDefault="002651C1" w:rsidP="00966C79">
            <w:pPr>
              <w:jc w:val="center"/>
              <w:rPr>
                <w:rFonts w:eastAsia="Times New Roman"/>
              </w:rPr>
            </w:pPr>
            <w:r>
              <w:rPr>
                <w:rFonts w:eastAsia="Times New Roman"/>
              </w:rPr>
              <w:t>-16.738</w:t>
            </w:r>
            <w:r>
              <w:rPr>
                <w:rFonts w:eastAsia="Times New Roman"/>
                <w:vertAlign w:val="superscript"/>
              </w:rPr>
              <w:t>***</w:t>
            </w:r>
          </w:p>
        </w:tc>
        <w:tc>
          <w:tcPr>
            <w:tcW w:w="0" w:type="auto"/>
            <w:vAlign w:val="center"/>
            <w:hideMark/>
          </w:tcPr>
          <w:p w14:paraId="364878D9" w14:textId="77777777" w:rsidR="002651C1" w:rsidRDefault="002651C1" w:rsidP="00966C79">
            <w:pPr>
              <w:jc w:val="center"/>
              <w:rPr>
                <w:rFonts w:eastAsia="Times New Roman"/>
              </w:rPr>
            </w:pPr>
            <w:r>
              <w:rPr>
                <w:rFonts w:eastAsia="Times New Roman"/>
              </w:rPr>
              <w:t>-5.274</w:t>
            </w:r>
            <w:r>
              <w:rPr>
                <w:rFonts w:eastAsia="Times New Roman"/>
                <w:vertAlign w:val="superscript"/>
              </w:rPr>
              <w:t>**</w:t>
            </w:r>
          </w:p>
        </w:tc>
      </w:tr>
      <w:tr w:rsidR="002651C1" w14:paraId="450DDCD6" w14:textId="77777777" w:rsidTr="00966C79">
        <w:trPr>
          <w:tblCellSpacing w:w="15" w:type="dxa"/>
        </w:trPr>
        <w:tc>
          <w:tcPr>
            <w:tcW w:w="0" w:type="auto"/>
            <w:vAlign w:val="center"/>
            <w:hideMark/>
          </w:tcPr>
          <w:p w14:paraId="5C538A54" w14:textId="77777777" w:rsidR="002651C1" w:rsidRDefault="002651C1" w:rsidP="00966C79">
            <w:pPr>
              <w:jc w:val="center"/>
              <w:rPr>
                <w:rFonts w:eastAsia="Times New Roman"/>
              </w:rPr>
            </w:pPr>
          </w:p>
        </w:tc>
        <w:tc>
          <w:tcPr>
            <w:tcW w:w="0" w:type="auto"/>
            <w:vAlign w:val="center"/>
            <w:hideMark/>
          </w:tcPr>
          <w:p w14:paraId="0BEEAEFB" w14:textId="77777777" w:rsidR="002651C1" w:rsidRDefault="002651C1" w:rsidP="00966C79">
            <w:pPr>
              <w:jc w:val="center"/>
              <w:rPr>
                <w:rFonts w:eastAsia="Times New Roman"/>
              </w:rPr>
            </w:pPr>
            <w:r>
              <w:rPr>
                <w:rFonts w:eastAsia="Times New Roman"/>
              </w:rPr>
              <w:t>(3.751)</w:t>
            </w:r>
          </w:p>
        </w:tc>
        <w:tc>
          <w:tcPr>
            <w:tcW w:w="0" w:type="auto"/>
            <w:vAlign w:val="center"/>
            <w:hideMark/>
          </w:tcPr>
          <w:p w14:paraId="5EBB8D54" w14:textId="77777777" w:rsidR="002651C1" w:rsidRDefault="002651C1" w:rsidP="00966C79">
            <w:pPr>
              <w:jc w:val="center"/>
              <w:rPr>
                <w:rFonts w:eastAsia="Times New Roman"/>
              </w:rPr>
            </w:pPr>
            <w:r>
              <w:rPr>
                <w:rFonts w:eastAsia="Times New Roman"/>
              </w:rPr>
              <w:t>(2.926)</w:t>
            </w:r>
          </w:p>
        </w:tc>
        <w:tc>
          <w:tcPr>
            <w:tcW w:w="0" w:type="auto"/>
            <w:vAlign w:val="center"/>
            <w:hideMark/>
          </w:tcPr>
          <w:p w14:paraId="5C29A78E" w14:textId="77777777" w:rsidR="002651C1" w:rsidRDefault="002651C1" w:rsidP="00966C79">
            <w:pPr>
              <w:jc w:val="center"/>
              <w:rPr>
                <w:rFonts w:eastAsia="Times New Roman"/>
              </w:rPr>
            </w:pPr>
            <w:r>
              <w:rPr>
                <w:rFonts w:eastAsia="Times New Roman"/>
              </w:rPr>
              <w:t>(2.617)</w:t>
            </w:r>
          </w:p>
        </w:tc>
      </w:tr>
      <w:tr w:rsidR="002651C1" w14:paraId="7BD37E6C" w14:textId="77777777" w:rsidTr="00966C79">
        <w:trPr>
          <w:tblCellSpacing w:w="15" w:type="dxa"/>
        </w:trPr>
        <w:tc>
          <w:tcPr>
            <w:tcW w:w="0" w:type="auto"/>
            <w:vAlign w:val="center"/>
            <w:hideMark/>
          </w:tcPr>
          <w:p w14:paraId="3FDDC6F3" w14:textId="77777777" w:rsidR="002651C1" w:rsidRDefault="002651C1" w:rsidP="00966C79">
            <w:pPr>
              <w:jc w:val="center"/>
              <w:rPr>
                <w:rFonts w:eastAsia="Times New Roman"/>
              </w:rPr>
            </w:pPr>
          </w:p>
        </w:tc>
        <w:tc>
          <w:tcPr>
            <w:tcW w:w="0" w:type="auto"/>
            <w:vAlign w:val="center"/>
            <w:hideMark/>
          </w:tcPr>
          <w:p w14:paraId="3A261D83" w14:textId="77777777" w:rsidR="002651C1" w:rsidRDefault="002651C1" w:rsidP="00966C79">
            <w:pPr>
              <w:rPr>
                <w:rFonts w:eastAsia="Times New Roman"/>
                <w:sz w:val="20"/>
                <w:szCs w:val="20"/>
              </w:rPr>
            </w:pPr>
          </w:p>
        </w:tc>
        <w:tc>
          <w:tcPr>
            <w:tcW w:w="0" w:type="auto"/>
            <w:vAlign w:val="center"/>
            <w:hideMark/>
          </w:tcPr>
          <w:p w14:paraId="6346FE22" w14:textId="77777777" w:rsidR="002651C1" w:rsidRDefault="002651C1" w:rsidP="00966C79">
            <w:pPr>
              <w:jc w:val="center"/>
              <w:rPr>
                <w:rFonts w:eastAsia="Times New Roman"/>
                <w:sz w:val="20"/>
                <w:szCs w:val="20"/>
              </w:rPr>
            </w:pPr>
          </w:p>
        </w:tc>
        <w:tc>
          <w:tcPr>
            <w:tcW w:w="0" w:type="auto"/>
            <w:vAlign w:val="center"/>
            <w:hideMark/>
          </w:tcPr>
          <w:p w14:paraId="35904C7F" w14:textId="77777777" w:rsidR="002651C1" w:rsidRDefault="002651C1" w:rsidP="00966C79">
            <w:pPr>
              <w:jc w:val="center"/>
              <w:rPr>
                <w:rFonts w:eastAsia="Times New Roman"/>
                <w:sz w:val="20"/>
                <w:szCs w:val="20"/>
              </w:rPr>
            </w:pPr>
          </w:p>
        </w:tc>
      </w:tr>
      <w:tr w:rsidR="002651C1" w14:paraId="0B4328C8" w14:textId="77777777" w:rsidTr="00966C79">
        <w:trPr>
          <w:tblCellSpacing w:w="15" w:type="dxa"/>
        </w:trPr>
        <w:tc>
          <w:tcPr>
            <w:tcW w:w="0" w:type="auto"/>
            <w:vAlign w:val="center"/>
            <w:hideMark/>
          </w:tcPr>
          <w:p w14:paraId="7BA5F0B6" w14:textId="77777777" w:rsidR="002651C1" w:rsidRDefault="002651C1" w:rsidP="00966C79">
            <w:pPr>
              <w:rPr>
                <w:rFonts w:eastAsia="Times New Roman"/>
              </w:rPr>
            </w:pPr>
            <w:r>
              <w:rPr>
                <w:rFonts w:eastAsia="Times New Roman"/>
              </w:rPr>
              <w:t>Tenor</w:t>
            </w:r>
          </w:p>
        </w:tc>
        <w:tc>
          <w:tcPr>
            <w:tcW w:w="0" w:type="auto"/>
            <w:vAlign w:val="center"/>
            <w:hideMark/>
          </w:tcPr>
          <w:p w14:paraId="28108382" w14:textId="77777777" w:rsidR="002651C1" w:rsidRDefault="002651C1" w:rsidP="00966C79">
            <w:pPr>
              <w:jc w:val="center"/>
              <w:rPr>
                <w:rFonts w:eastAsia="Times New Roman"/>
              </w:rPr>
            </w:pPr>
            <w:r>
              <w:rPr>
                <w:rFonts w:eastAsia="Times New Roman"/>
              </w:rPr>
              <w:t>-0.305</w:t>
            </w:r>
            <w:r>
              <w:rPr>
                <w:rFonts w:eastAsia="Times New Roman"/>
                <w:vertAlign w:val="superscript"/>
              </w:rPr>
              <w:t>***</w:t>
            </w:r>
          </w:p>
        </w:tc>
        <w:tc>
          <w:tcPr>
            <w:tcW w:w="0" w:type="auto"/>
            <w:vAlign w:val="center"/>
            <w:hideMark/>
          </w:tcPr>
          <w:p w14:paraId="1C91E2C7" w14:textId="77777777" w:rsidR="002651C1" w:rsidRDefault="002651C1" w:rsidP="00966C79">
            <w:pPr>
              <w:jc w:val="center"/>
              <w:rPr>
                <w:rFonts w:eastAsia="Times New Roman"/>
              </w:rPr>
            </w:pPr>
            <w:r>
              <w:rPr>
                <w:rFonts w:eastAsia="Times New Roman"/>
              </w:rPr>
              <w:t>0.021</w:t>
            </w:r>
          </w:p>
        </w:tc>
        <w:tc>
          <w:tcPr>
            <w:tcW w:w="0" w:type="auto"/>
            <w:vAlign w:val="center"/>
            <w:hideMark/>
          </w:tcPr>
          <w:p w14:paraId="23B5A9E3" w14:textId="77777777" w:rsidR="002651C1" w:rsidRDefault="002651C1" w:rsidP="00966C79">
            <w:pPr>
              <w:jc w:val="center"/>
              <w:rPr>
                <w:rFonts w:eastAsia="Times New Roman"/>
              </w:rPr>
            </w:pPr>
            <w:r>
              <w:rPr>
                <w:rFonts w:eastAsia="Times New Roman"/>
              </w:rPr>
              <w:t>0.039</w:t>
            </w:r>
          </w:p>
        </w:tc>
      </w:tr>
      <w:tr w:rsidR="002651C1" w14:paraId="1FAA0756" w14:textId="77777777" w:rsidTr="00966C79">
        <w:trPr>
          <w:tblCellSpacing w:w="15" w:type="dxa"/>
        </w:trPr>
        <w:tc>
          <w:tcPr>
            <w:tcW w:w="0" w:type="auto"/>
            <w:vAlign w:val="center"/>
            <w:hideMark/>
          </w:tcPr>
          <w:p w14:paraId="2A8046CA" w14:textId="77777777" w:rsidR="002651C1" w:rsidRDefault="002651C1" w:rsidP="00966C79">
            <w:pPr>
              <w:jc w:val="center"/>
              <w:rPr>
                <w:rFonts w:eastAsia="Times New Roman"/>
              </w:rPr>
            </w:pPr>
          </w:p>
        </w:tc>
        <w:tc>
          <w:tcPr>
            <w:tcW w:w="0" w:type="auto"/>
            <w:vAlign w:val="center"/>
            <w:hideMark/>
          </w:tcPr>
          <w:p w14:paraId="16288DD3" w14:textId="77777777" w:rsidR="002651C1" w:rsidRDefault="002651C1" w:rsidP="00966C79">
            <w:pPr>
              <w:jc w:val="center"/>
              <w:rPr>
                <w:rFonts w:eastAsia="Times New Roman"/>
              </w:rPr>
            </w:pPr>
            <w:r>
              <w:rPr>
                <w:rFonts w:eastAsia="Times New Roman"/>
              </w:rPr>
              <w:t>(0.055)</w:t>
            </w:r>
          </w:p>
        </w:tc>
        <w:tc>
          <w:tcPr>
            <w:tcW w:w="0" w:type="auto"/>
            <w:vAlign w:val="center"/>
            <w:hideMark/>
          </w:tcPr>
          <w:p w14:paraId="2CD59459" w14:textId="77777777" w:rsidR="002651C1" w:rsidRDefault="002651C1" w:rsidP="00966C79">
            <w:pPr>
              <w:jc w:val="center"/>
              <w:rPr>
                <w:rFonts w:eastAsia="Times New Roman"/>
              </w:rPr>
            </w:pPr>
            <w:r>
              <w:rPr>
                <w:rFonts w:eastAsia="Times New Roman"/>
              </w:rPr>
              <w:t>(0.031)</w:t>
            </w:r>
          </w:p>
        </w:tc>
        <w:tc>
          <w:tcPr>
            <w:tcW w:w="0" w:type="auto"/>
            <w:vAlign w:val="center"/>
            <w:hideMark/>
          </w:tcPr>
          <w:p w14:paraId="18A8D2C1" w14:textId="77777777" w:rsidR="002651C1" w:rsidRDefault="002651C1" w:rsidP="00966C79">
            <w:pPr>
              <w:jc w:val="center"/>
              <w:rPr>
                <w:rFonts w:eastAsia="Times New Roman"/>
              </w:rPr>
            </w:pPr>
            <w:r>
              <w:rPr>
                <w:rFonts w:eastAsia="Times New Roman"/>
              </w:rPr>
              <w:t>(0.035)</w:t>
            </w:r>
          </w:p>
        </w:tc>
      </w:tr>
      <w:tr w:rsidR="002651C1" w14:paraId="576BDBA7" w14:textId="77777777" w:rsidTr="00966C79">
        <w:trPr>
          <w:tblCellSpacing w:w="15" w:type="dxa"/>
        </w:trPr>
        <w:tc>
          <w:tcPr>
            <w:tcW w:w="0" w:type="auto"/>
            <w:vAlign w:val="center"/>
            <w:hideMark/>
          </w:tcPr>
          <w:p w14:paraId="58E8442F" w14:textId="77777777" w:rsidR="002651C1" w:rsidRDefault="002651C1" w:rsidP="00966C79">
            <w:pPr>
              <w:jc w:val="center"/>
              <w:rPr>
                <w:rFonts w:eastAsia="Times New Roman"/>
              </w:rPr>
            </w:pPr>
          </w:p>
        </w:tc>
        <w:tc>
          <w:tcPr>
            <w:tcW w:w="0" w:type="auto"/>
            <w:vAlign w:val="center"/>
            <w:hideMark/>
          </w:tcPr>
          <w:p w14:paraId="618CA606" w14:textId="77777777" w:rsidR="002651C1" w:rsidRDefault="002651C1" w:rsidP="00966C79">
            <w:pPr>
              <w:rPr>
                <w:rFonts w:eastAsia="Times New Roman"/>
                <w:sz w:val="20"/>
                <w:szCs w:val="20"/>
              </w:rPr>
            </w:pPr>
          </w:p>
        </w:tc>
        <w:tc>
          <w:tcPr>
            <w:tcW w:w="0" w:type="auto"/>
            <w:vAlign w:val="center"/>
            <w:hideMark/>
          </w:tcPr>
          <w:p w14:paraId="6BCA240C" w14:textId="77777777" w:rsidR="002651C1" w:rsidRDefault="002651C1" w:rsidP="00966C79">
            <w:pPr>
              <w:jc w:val="center"/>
              <w:rPr>
                <w:rFonts w:eastAsia="Times New Roman"/>
                <w:sz w:val="20"/>
                <w:szCs w:val="20"/>
              </w:rPr>
            </w:pPr>
          </w:p>
        </w:tc>
        <w:tc>
          <w:tcPr>
            <w:tcW w:w="0" w:type="auto"/>
            <w:vAlign w:val="center"/>
            <w:hideMark/>
          </w:tcPr>
          <w:p w14:paraId="44D5C177" w14:textId="77777777" w:rsidR="002651C1" w:rsidRDefault="002651C1" w:rsidP="00966C79">
            <w:pPr>
              <w:jc w:val="center"/>
              <w:rPr>
                <w:rFonts w:eastAsia="Times New Roman"/>
                <w:sz w:val="20"/>
                <w:szCs w:val="20"/>
              </w:rPr>
            </w:pPr>
          </w:p>
        </w:tc>
      </w:tr>
      <w:tr w:rsidR="002651C1" w14:paraId="0F577649" w14:textId="77777777" w:rsidTr="00966C79">
        <w:trPr>
          <w:tblCellSpacing w:w="15" w:type="dxa"/>
        </w:trPr>
        <w:tc>
          <w:tcPr>
            <w:tcW w:w="0" w:type="auto"/>
            <w:vAlign w:val="center"/>
            <w:hideMark/>
          </w:tcPr>
          <w:p w14:paraId="5FD6854F" w14:textId="77777777" w:rsidR="002651C1" w:rsidRDefault="002651C1" w:rsidP="00966C79">
            <w:pPr>
              <w:rPr>
                <w:rFonts w:eastAsia="Times New Roman"/>
              </w:rPr>
            </w:pPr>
            <w:r>
              <w:rPr>
                <w:rFonts w:eastAsia="Times New Roman"/>
              </w:rPr>
              <w:t>Notional</w:t>
            </w:r>
          </w:p>
        </w:tc>
        <w:tc>
          <w:tcPr>
            <w:tcW w:w="0" w:type="auto"/>
            <w:vAlign w:val="center"/>
            <w:hideMark/>
          </w:tcPr>
          <w:p w14:paraId="43C51A44" w14:textId="77777777" w:rsidR="002651C1" w:rsidRDefault="002651C1" w:rsidP="00966C79">
            <w:pPr>
              <w:jc w:val="center"/>
              <w:rPr>
                <w:rFonts w:eastAsia="Times New Roman"/>
              </w:rPr>
            </w:pPr>
            <w:r>
              <w:rPr>
                <w:rFonts w:eastAsia="Times New Roman"/>
              </w:rPr>
              <w:t>-2.382</w:t>
            </w:r>
            <w:r>
              <w:rPr>
                <w:rFonts w:eastAsia="Times New Roman"/>
                <w:vertAlign w:val="superscript"/>
              </w:rPr>
              <w:t>***</w:t>
            </w:r>
          </w:p>
        </w:tc>
        <w:tc>
          <w:tcPr>
            <w:tcW w:w="0" w:type="auto"/>
            <w:vAlign w:val="center"/>
            <w:hideMark/>
          </w:tcPr>
          <w:p w14:paraId="7B8D7220" w14:textId="77777777" w:rsidR="002651C1" w:rsidRDefault="002651C1" w:rsidP="00966C79">
            <w:pPr>
              <w:jc w:val="center"/>
              <w:rPr>
                <w:rFonts w:eastAsia="Times New Roman"/>
              </w:rPr>
            </w:pPr>
            <w:r>
              <w:rPr>
                <w:rFonts w:eastAsia="Times New Roman"/>
              </w:rPr>
              <w:t>0.653</w:t>
            </w:r>
            <w:r>
              <w:rPr>
                <w:rFonts w:eastAsia="Times New Roman"/>
                <w:vertAlign w:val="superscript"/>
              </w:rPr>
              <w:t>**</w:t>
            </w:r>
          </w:p>
        </w:tc>
        <w:tc>
          <w:tcPr>
            <w:tcW w:w="0" w:type="auto"/>
            <w:vAlign w:val="center"/>
            <w:hideMark/>
          </w:tcPr>
          <w:p w14:paraId="7C602424" w14:textId="77777777" w:rsidR="002651C1" w:rsidRDefault="002651C1" w:rsidP="00966C79">
            <w:pPr>
              <w:jc w:val="center"/>
              <w:rPr>
                <w:rFonts w:eastAsia="Times New Roman"/>
              </w:rPr>
            </w:pPr>
            <w:r>
              <w:rPr>
                <w:rFonts w:eastAsia="Times New Roman"/>
              </w:rPr>
              <w:t>2.108</w:t>
            </w:r>
            <w:r>
              <w:rPr>
                <w:rFonts w:eastAsia="Times New Roman"/>
                <w:vertAlign w:val="superscript"/>
              </w:rPr>
              <w:t>***</w:t>
            </w:r>
          </w:p>
        </w:tc>
      </w:tr>
      <w:tr w:rsidR="002651C1" w14:paraId="3BFE7FC6" w14:textId="77777777" w:rsidTr="00966C79">
        <w:trPr>
          <w:tblCellSpacing w:w="15" w:type="dxa"/>
        </w:trPr>
        <w:tc>
          <w:tcPr>
            <w:tcW w:w="0" w:type="auto"/>
            <w:vAlign w:val="center"/>
            <w:hideMark/>
          </w:tcPr>
          <w:p w14:paraId="29619614" w14:textId="77777777" w:rsidR="002651C1" w:rsidRDefault="002651C1" w:rsidP="00966C79">
            <w:pPr>
              <w:jc w:val="center"/>
              <w:rPr>
                <w:rFonts w:eastAsia="Times New Roman"/>
              </w:rPr>
            </w:pPr>
          </w:p>
        </w:tc>
        <w:tc>
          <w:tcPr>
            <w:tcW w:w="0" w:type="auto"/>
            <w:vAlign w:val="center"/>
            <w:hideMark/>
          </w:tcPr>
          <w:p w14:paraId="1FC742A7" w14:textId="77777777" w:rsidR="002651C1" w:rsidRDefault="002651C1" w:rsidP="00966C79">
            <w:pPr>
              <w:jc w:val="center"/>
              <w:rPr>
                <w:rFonts w:eastAsia="Times New Roman"/>
              </w:rPr>
            </w:pPr>
            <w:r>
              <w:rPr>
                <w:rFonts w:eastAsia="Times New Roman"/>
              </w:rPr>
              <w:t>(0.391)</w:t>
            </w:r>
          </w:p>
        </w:tc>
        <w:tc>
          <w:tcPr>
            <w:tcW w:w="0" w:type="auto"/>
            <w:vAlign w:val="center"/>
            <w:hideMark/>
          </w:tcPr>
          <w:p w14:paraId="3A54BBC9" w14:textId="77777777" w:rsidR="002651C1" w:rsidRDefault="002651C1" w:rsidP="00966C79">
            <w:pPr>
              <w:jc w:val="center"/>
              <w:rPr>
                <w:rFonts w:eastAsia="Times New Roman"/>
              </w:rPr>
            </w:pPr>
            <w:r>
              <w:rPr>
                <w:rFonts w:eastAsia="Times New Roman"/>
              </w:rPr>
              <w:t>(0.257)</w:t>
            </w:r>
          </w:p>
        </w:tc>
        <w:tc>
          <w:tcPr>
            <w:tcW w:w="0" w:type="auto"/>
            <w:vAlign w:val="center"/>
            <w:hideMark/>
          </w:tcPr>
          <w:p w14:paraId="5FB4F3EC" w14:textId="77777777" w:rsidR="002651C1" w:rsidRDefault="002651C1" w:rsidP="00966C79">
            <w:pPr>
              <w:jc w:val="center"/>
              <w:rPr>
                <w:rFonts w:eastAsia="Times New Roman"/>
              </w:rPr>
            </w:pPr>
            <w:r>
              <w:rPr>
                <w:rFonts w:eastAsia="Times New Roman"/>
              </w:rPr>
              <w:t>(0.257)</w:t>
            </w:r>
          </w:p>
        </w:tc>
      </w:tr>
      <w:tr w:rsidR="002651C1" w14:paraId="2E394599" w14:textId="77777777" w:rsidTr="00966C79">
        <w:trPr>
          <w:tblCellSpacing w:w="15" w:type="dxa"/>
        </w:trPr>
        <w:tc>
          <w:tcPr>
            <w:tcW w:w="0" w:type="auto"/>
            <w:vAlign w:val="center"/>
            <w:hideMark/>
          </w:tcPr>
          <w:p w14:paraId="2D789D02" w14:textId="77777777" w:rsidR="002651C1" w:rsidRDefault="002651C1" w:rsidP="00966C79">
            <w:pPr>
              <w:jc w:val="center"/>
              <w:rPr>
                <w:rFonts w:eastAsia="Times New Roman"/>
              </w:rPr>
            </w:pPr>
          </w:p>
        </w:tc>
        <w:tc>
          <w:tcPr>
            <w:tcW w:w="0" w:type="auto"/>
            <w:vAlign w:val="center"/>
            <w:hideMark/>
          </w:tcPr>
          <w:p w14:paraId="072C138C" w14:textId="77777777" w:rsidR="002651C1" w:rsidRDefault="002651C1" w:rsidP="00966C79">
            <w:pPr>
              <w:rPr>
                <w:rFonts w:eastAsia="Times New Roman"/>
                <w:sz w:val="20"/>
                <w:szCs w:val="20"/>
              </w:rPr>
            </w:pPr>
          </w:p>
        </w:tc>
        <w:tc>
          <w:tcPr>
            <w:tcW w:w="0" w:type="auto"/>
            <w:vAlign w:val="center"/>
            <w:hideMark/>
          </w:tcPr>
          <w:p w14:paraId="40F68FB7" w14:textId="77777777" w:rsidR="002651C1" w:rsidRDefault="002651C1" w:rsidP="00966C79">
            <w:pPr>
              <w:jc w:val="center"/>
              <w:rPr>
                <w:rFonts w:eastAsia="Times New Roman"/>
                <w:sz w:val="20"/>
                <w:szCs w:val="20"/>
              </w:rPr>
            </w:pPr>
          </w:p>
        </w:tc>
        <w:tc>
          <w:tcPr>
            <w:tcW w:w="0" w:type="auto"/>
            <w:vAlign w:val="center"/>
            <w:hideMark/>
          </w:tcPr>
          <w:p w14:paraId="4DF43F9D" w14:textId="77777777" w:rsidR="002651C1" w:rsidRDefault="002651C1" w:rsidP="00966C79">
            <w:pPr>
              <w:jc w:val="center"/>
              <w:rPr>
                <w:rFonts w:eastAsia="Times New Roman"/>
                <w:sz w:val="20"/>
                <w:szCs w:val="20"/>
              </w:rPr>
            </w:pPr>
          </w:p>
        </w:tc>
      </w:tr>
      <w:tr w:rsidR="002651C1" w14:paraId="39A84E3A" w14:textId="77777777" w:rsidTr="00966C79">
        <w:trPr>
          <w:tblCellSpacing w:w="15" w:type="dxa"/>
        </w:trPr>
        <w:tc>
          <w:tcPr>
            <w:tcW w:w="0" w:type="auto"/>
            <w:vAlign w:val="center"/>
            <w:hideMark/>
          </w:tcPr>
          <w:p w14:paraId="662FD712" w14:textId="77777777" w:rsidR="002651C1" w:rsidRDefault="002651C1" w:rsidP="00966C79">
            <w:pPr>
              <w:rPr>
                <w:rFonts w:eastAsia="Times New Roman"/>
              </w:rPr>
            </w:pPr>
            <w:r>
              <w:rPr>
                <w:rFonts w:eastAsia="Times New Roman"/>
              </w:rPr>
              <w:t>Capped</w:t>
            </w:r>
          </w:p>
        </w:tc>
        <w:tc>
          <w:tcPr>
            <w:tcW w:w="0" w:type="auto"/>
            <w:vAlign w:val="center"/>
            <w:hideMark/>
          </w:tcPr>
          <w:p w14:paraId="545ABB3C" w14:textId="77777777" w:rsidR="002651C1" w:rsidRDefault="002651C1" w:rsidP="00966C79">
            <w:pPr>
              <w:jc w:val="center"/>
              <w:rPr>
                <w:rFonts w:eastAsia="Times New Roman"/>
              </w:rPr>
            </w:pPr>
            <w:r>
              <w:rPr>
                <w:rFonts w:eastAsia="Times New Roman"/>
              </w:rPr>
              <w:t>1.164</w:t>
            </w:r>
          </w:p>
        </w:tc>
        <w:tc>
          <w:tcPr>
            <w:tcW w:w="0" w:type="auto"/>
            <w:vAlign w:val="center"/>
            <w:hideMark/>
          </w:tcPr>
          <w:p w14:paraId="37CDC3A4" w14:textId="77777777" w:rsidR="002651C1" w:rsidRDefault="002651C1" w:rsidP="00966C79">
            <w:pPr>
              <w:jc w:val="center"/>
              <w:rPr>
                <w:rFonts w:eastAsia="Times New Roman"/>
              </w:rPr>
            </w:pPr>
            <w:r>
              <w:rPr>
                <w:rFonts w:eastAsia="Times New Roman"/>
              </w:rPr>
              <w:t>0.031</w:t>
            </w:r>
          </w:p>
        </w:tc>
        <w:tc>
          <w:tcPr>
            <w:tcW w:w="0" w:type="auto"/>
            <w:vAlign w:val="center"/>
            <w:hideMark/>
          </w:tcPr>
          <w:p w14:paraId="6BD7320F" w14:textId="77777777" w:rsidR="002651C1" w:rsidRDefault="002651C1" w:rsidP="00966C79">
            <w:pPr>
              <w:jc w:val="center"/>
              <w:rPr>
                <w:rFonts w:eastAsia="Times New Roman"/>
              </w:rPr>
            </w:pPr>
            <w:r>
              <w:rPr>
                <w:rFonts w:eastAsia="Times New Roman"/>
              </w:rPr>
              <w:t>-1.834</w:t>
            </w:r>
            <w:r>
              <w:rPr>
                <w:rFonts w:eastAsia="Times New Roman"/>
                <w:vertAlign w:val="superscript"/>
              </w:rPr>
              <w:t>**</w:t>
            </w:r>
          </w:p>
        </w:tc>
      </w:tr>
      <w:tr w:rsidR="002651C1" w14:paraId="26CB9839" w14:textId="77777777" w:rsidTr="00966C79">
        <w:trPr>
          <w:tblCellSpacing w:w="15" w:type="dxa"/>
        </w:trPr>
        <w:tc>
          <w:tcPr>
            <w:tcW w:w="0" w:type="auto"/>
            <w:vAlign w:val="center"/>
            <w:hideMark/>
          </w:tcPr>
          <w:p w14:paraId="08CDECC0" w14:textId="77777777" w:rsidR="002651C1" w:rsidRDefault="002651C1" w:rsidP="00966C79">
            <w:pPr>
              <w:jc w:val="center"/>
              <w:rPr>
                <w:rFonts w:eastAsia="Times New Roman"/>
              </w:rPr>
            </w:pPr>
          </w:p>
        </w:tc>
        <w:tc>
          <w:tcPr>
            <w:tcW w:w="0" w:type="auto"/>
            <w:vAlign w:val="center"/>
            <w:hideMark/>
          </w:tcPr>
          <w:p w14:paraId="5F0047E2" w14:textId="77777777" w:rsidR="002651C1" w:rsidRDefault="002651C1" w:rsidP="00966C79">
            <w:pPr>
              <w:jc w:val="center"/>
              <w:rPr>
                <w:rFonts w:eastAsia="Times New Roman"/>
              </w:rPr>
            </w:pPr>
            <w:r>
              <w:rPr>
                <w:rFonts w:eastAsia="Times New Roman"/>
              </w:rPr>
              <w:t>(1.141)</w:t>
            </w:r>
          </w:p>
        </w:tc>
        <w:tc>
          <w:tcPr>
            <w:tcW w:w="0" w:type="auto"/>
            <w:vAlign w:val="center"/>
            <w:hideMark/>
          </w:tcPr>
          <w:p w14:paraId="28D2838B" w14:textId="77777777" w:rsidR="002651C1" w:rsidRDefault="002651C1" w:rsidP="00966C79">
            <w:pPr>
              <w:jc w:val="center"/>
              <w:rPr>
                <w:rFonts w:eastAsia="Times New Roman"/>
              </w:rPr>
            </w:pPr>
            <w:r>
              <w:rPr>
                <w:rFonts w:eastAsia="Times New Roman"/>
              </w:rPr>
              <w:t>(0.689)</w:t>
            </w:r>
          </w:p>
        </w:tc>
        <w:tc>
          <w:tcPr>
            <w:tcW w:w="0" w:type="auto"/>
            <w:vAlign w:val="center"/>
            <w:hideMark/>
          </w:tcPr>
          <w:p w14:paraId="2F0D2830" w14:textId="77777777" w:rsidR="002651C1" w:rsidRDefault="002651C1" w:rsidP="00966C79">
            <w:pPr>
              <w:jc w:val="center"/>
              <w:rPr>
                <w:rFonts w:eastAsia="Times New Roman"/>
              </w:rPr>
            </w:pPr>
            <w:r>
              <w:rPr>
                <w:rFonts w:eastAsia="Times New Roman"/>
              </w:rPr>
              <w:t>(0.729)</w:t>
            </w:r>
          </w:p>
        </w:tc>
      </w:tr>
      <w:tr w:rsidR="002651C1" w14:paraId="01E11B74" w14:textId="77777777" w:rsidTr="00966C79">
        <w:trPr>
          <w:tblCellSpacing w:w="15" w:type="dxa"/>
        </w:trPr>
        <w:tc>
          <w:tcPr>
            <w:tcW w:w="0" w:type="auto"/>
            <w:vAlign w:val="center"/>
            <w:hideMark/>
          </w:tcPr>
          <w:p w14:paraId="6B9B93ED" w14:textId="77777777" w:rsidR="002651C1" w:rsidRDefault="002651C1" w:rsidP="00966C79">
            <w:pPr>
              <w:jc w:val="center"/>
              <w:rPr>
                <w:rFonts w:eastAsia="Times New Roman"/>
              </w:rPr>
            </w:pPr>
          </w:p>
        </w:tc>
        <w:tc>
          <w:tcPr>
            <w:tcW w:w="0" w:type="auto"/>
            <w:vAlign w:val="center"/>
            <w:hideMark/>
          </w:tcPr>
          <w:p w14:paraId="4A86E767" w14:textId="77777777" w:rsidR="002651C1" w:rsidRDefault="002651C1" w:rsidP="00966C79">
            <w:pPr>
              <w:rPr>
                <w:rFonts w:eastAsia="Times New Roman"/>
                <w:sz w:val="20"/>
                <w:szCs w:val="20"/>
              </w:rPr>
            </w:pPr>
          </w:p>
        </w:tc>
        <w:tc>
          <w:tcPr>
            <w:tcW w:w="0" w:type="auto"/>
            <w:vAlign w:val="center"/>
            <w:hideMark/>
          </w:tcPr>
          <w:p w14:paraId="34684172" w14:textId="77777777" w:rsidR="002651C1" w:rsidRDefault="002651C1" w:rsidP="00966C79">
            <w:pPr>
              <w:jc w:val="center"/>
              <w:rPr>
                <w:rFonts w:eastAsia="Times New Roman"/>
                <w:sz w:val="20"/>
                <w:szCs w:val="20"/>
              </w:rPr>
            </w:pPr>
          </w:p>
        </w:tc>
        <w:tc>
          <w:tcPr>
            <w:tcW w:w="0" w:type="auto"/>
            <w:vAlign w:val="center"/>
            <w:hideMark/>
          </w:tcPr>
          <w:p w14:paraId="1EA382E4" w14:textId="77777777" w:rsidR="002651C1" w:rsidRDefault="002651C1" w:rsidP="00966C79">
            <w:pPr>
              <w:jc w:val="center"/>
              <w:rPr>
                <w:rFonts w:eastAsia="Times New Roman"/>
                <w:sz w:val="20"/>
                <w:szCs w:val="20"/>
              </w:rPr>
            </w:pPr>
          </w:p>
        </w:tc>
      </w:tr>
      <w:tr w:rsidR="002651C1" w14:paraId="5AD4B3B8" w14:textId="77777777" w:rsidTr="00966C79">
        <w:trPr>
          <w:tblCellSpacing w:w="15" w:type="dxa"/>
        </w:trPr>
        <w:tc>
          <w:tcPr>
            <w:tcW w:w="0" w:type="auto"/>
            <w:vAlign w:val="center"/>
            <w:hideMark/>
          </w:tcPr>
          <w:p w14:paraId="33E6F494" w14:textId="77777777" w:rsidR="002651C1" w:rsidRDefault="002651C1" w:rsidP="00966C79">
            <w:pPr>
              <w:rPr>
                <w:rFonts w:eastAsia="Times New Roman"/>
              </w:rPr>
            </w:pPr>
            <w:r>
              <w:rPr>
                <w:rFonts w:eastAsia="Times New Roman"/>
              </w:rPr>
              <w:t>Morning Session</w:t>
            </w:r>
          </w:p>
        </w:tc>
        <w:tc>
          <w:tcPr>
            <w:tcW w:w="0" w:type="auto"/>
            <w:vAlign w:val="center"/>
            <w:hideMark/>
          </w:tcPr>
          <w:p w14:paraId="3E419787" w14:textId="77777777" w:rsidR="002651C1" w:rsidRDefault="002651C1" w:rsidP="00966C79">
            <w:pPr>
              <w:jc w:val="center"/>
              <w:rPr>
                <w:rFonts w:eastAsia="Times New Roman"/>
              </w:rPr>
            </w:pPr>
            <w:r>
              <w:rPr>
                <w:rFonts w:eastAsia="Times New Roman"/>
              </w:rPr>
              <w:t>-5.318</w:t>
            </w:r>
            <w:r>
              <w:rPr>
                <w:rFonts w:eastAsia="Times New Roman"/>
                <w:vertAlign w:val="superscript"/>
              </w:rPr>
              <w:t>***</w:t>
            </w:r>
          </w:p>
        </w:tc>
        <w:tc>
          <w:tcPr>
            <w:tcW w:w="0" w:type="auto"/>
            <w:vAlign w:val="center"/>
            <w:hideMark/>
          </w:tcPr>
          <w:p w14:paraId="755EE4A4" w14:textId="77777777" w:rsidR="002651C1" w:rsidRDefault="002651C1" w:rsidP="00966C79">
            <w:pPr>
              <w:jc w:val="center"/>
              <w:rPr>
                <w:rFonts w:eastAsia="Times New Roman"/>
              </w:rPr>
            </w:pPr>
            <w:r>
              <w:rPr>
                <w:rFonts w:eastAsia="Times New Roman"/>
              </w:rPr>
              <w:t>0.581</w:t>
            </w:r>
          </w:p>
        </w:tc>
        <w:tc>
          <w:tcPr>
            <w:tcW w:w="0" w:type="auto"/>
            <w:vAlign w:val="center"/>
            <w:hideMark/>
          </w:tcPr>
          <w:p w14:paraId="5476562C" w14:textId="77777777" w:rsidR="002651C1" w:rsidRDefault="002651C1" w:rsidP="00966C79">
            <w:pPr>
              <w:jc w:val="center"/>
              <w:rPr>
                <w:rFonts w:eastAsia="Times New Roman"/>
              </w:rPr>
            </w:pPr>
            <w:r>
              <w:rPr>
                <w:rFonts w:eastAsia="Times New Roman"/>
              </w:rPr>
              <w:t>-2.231</w:t>
            </w:r>
            <w:r>
              <w:rPr>
                <w:rFonts w:eastAsia="Times New Roman"/>
                <w:vertAlign w:val="superscript"/>
              </w:rPr>
              <w:t>***</w:t>
            </w:r>
          </w:p>
        </w:tc>
      </w:tr>
      <w:tr w:rsidR="002651C1" w14:paraId="6E91467A" w14:textId="77777777" w:rsidTr="00966C79">
        <w:trPr>
          <w:tblCellSpacing w:w="15" w:type="dxa"/>
        </w:trPr>
        <w:tc>
          <w:tcPr>
            <w:tcW w:w="0" w:type="auto"/>
            <w:vAlign w:val="center"/>
            <w:hideMark/>
          </w:tcPr>
          <w:p w14:paraId="2CFF7C9A" w14:textId="77777777" w:rsidR="002651C1" w:rsidRDefault="002651C1" w:rsidP="00966C79">
            <w:pPr>
              <w:jc w:val="center"/>
              <w:rPr>
                <w:rFonts w:eastAsia="Times New Roman"/>
              </w:rPr>
            </w:pPr>
          </w:p>
        </w:tc>
        <w:tc>
          <w:tcPr>
            <w:tcW w:w="0" w:type="auto"/>
            <w:vAlign w:val="center"/>
            <w:hideMark/>
          </w:tcPr>
          <w:p w14:paraId="605BE2DB" w14:textId="77777777" w:rsidR="002651C1" w:rsidRDefault="002651C1" w:rsidP="00966C79">
            <w:pPr>
              <w:jc w:val="center"/>
              <w:rPr>
                <w:rFonts w:eastAsia="Times New Roman"/>
              </w:rPr>
            </w:pPr>
            <w:r>
              <w:rPr>
                <w:rFonts w:eastAsia="Times New Roman"/>
              </w:rPr>
              <w:t>(1.121)</w:t>
            </w:r>
          </w:p>
        </w:tc>
        <w:tc>
          <w:tcPr>
            <w:tcW w:w="0" w:type="auto"/>
            <w:vAlign w:val="center"/>
            <w:hideMark/>
          </w:tcPr>
          <w:p w14:paraId="401ACD44" w14:textId="77777777" w:rsidR="002651C1" w:rsidRDefault="002651C1" w:rsidP="00966C79">
            <w:pPr>
              <w:jc w:val="center"/>
              <w:rPr>
                <w:rFonts w:eastAsia="Times New Roman"/>
              </w:rPr>
            </w:pPr>
            <w:r>
              <w:rPr>
                <w:rFonts w:eastAsia="Times New Roman"/>
              </w:rPr>
              <w:t>(0.702)</w:t>
            </w:r>
          </w:p>
        </w:tc>
        <w:tc>
          <w:tcPr>
            <w:tcW w:w="0" w:type="auto"/>
            <w:vAlign w:val="center"/>
            <w:hideMark/>
          </w:tcPr>
          <w:p w14:paraId="5F417E25" w14:textId="77777777" w:rsidR="002651C1" w:rsidRDefault="002651C1" w:rsidP="00966C79">
            <w:pPr>
              <w:jc w:val="center"/>
              <w:rPr>
                <w:rFonts w:eastAsia="Times New Roman"/>
              </w:rPr>
            </w:pPr>
            <w:r>
              <w:rPr>
                <w:rFonts w:eastAsia="Times New Roman"/>
              </w:rPr>
              <w:t>(0.716)</w:t>
            </w:r>
          </w:p>
        </w:tc>
      </w:tr>
      <w:tr w:rsidR="002651C1" w14:paraId="34C715E7" w14:textId="77777777" w:rsidTr="00966C79">
        <w:trPr>
          <w:tblCellSpacing w:w="15" w:type="dxa"/>
        </w:trPr>
        <w:tc>
          <w:tcPr>
            <w:tcW w:w="0" w:type="auto"/>
            <w:vAlign w:val="center"/>
            <w:hideMark/>
          </w:tcPr>
          <w:p w14:paraId="5649ABE2" w14:textId="77777777" w:rsidR="002651C1" w:rsidRDefault="002651C1" w:rsidP="00966C79">
            <w:pPr>
              <w:jc w:val="center"/>
              <w:rPr>
                <w:rFonts w:eastAsia="Times New Roman"/>
              </w:rPr>
            </w:pPr>
          </w:p>
        </w:tc>
        <w:tc>
          <w:tcPr>
            <w:tcW w:w="0" w:type="auto"/>
            <w:vAlign w:val="center"/>
            <w:hideMark/>
          </w:tcPr>
          <w:p w14:paraId="6353D6CA" w14:textId="77777777" w:rsidR="002651C1" w:rsidRDefault="002651C1" w:rsidP="00966C79">
            <w:pPr>
              <w:rPr>
                <w:rFonts w:eastAsia="Times New Roman"/>
                <w:sz w:val="20"/>
                <w:szCs w:val="20"/>
              </w:rPr>
            </w:pPr>
          </w:p>
        </w:tc>
        <w:tc>
          <w:tcPr>
            <w:tcW w:w="0" w:type="auto"/>
            <w:vAlign w:val="center"/>
            <w:hideMark/>
          </w:tcPr>
          <w:p w14:paraId="2263ED7C" w14:textId="77777777" w:rsidR="002651C1" w:rsidRDefault="002651C1" w:rsidP="00966C79">
            <w:pPr>
              <w:jc w:val="center"/>
              <w:rPr>
                <w:rFonts w:eastAsia="Times New Roman"/>
                <w:sz w:val="20"/>
                <w:szCs w:val="20"/>
              </w:rPr>
            </w:pPr>
          </w:p>
        </w:tc>
        <w:tc>
          <w:tcPr>
            <w:tcW w:w="0" w:type="auto"/>
            <w:vAlign w:val="center"/>
            <w:hideMark/>
          </w:tcPr>
          <w:p w14:paraId="6E9A6950" w14:textId="77777777" w:rsidR="002651C1" w:rsidRDefault="002651C1" w:rsidP="00966C79">
            <w:pPr>
              <w:jc w:val="center"/>
              <w:rPr>
                <w:rFonts w:eastAsia="Times New Roman"/>
                <w:sz w:val="20"/>
                <w:szCs w:val="20"/>
              </w:rPr>
            </w:pPr>
          </w:p>
        </w:tc>
      </w:tr>
      <w:tr w:rsidR="002651C1" w14:paraId="5B2F7E65" w14:textId="77777777" w:rsidTr="00966C79">
        <w:trPr>
          <w:tblCellSpacing w:w="15" w:type="dxa"/>
        </w:trPr>
        <w:tc>
          <w:tcPr>
            <w:tcW w:w="0" w:type="auto"/>
            <w:vAlign w:val="center"/>
            <w:hideMark/>
          </w:tcPr>
          <w:p w14:paraId="54A011B6" w14:textId="77777777" w:rsidR="002651C1" w:rsidRDefault="002651C1" w:rsidP="00966C79">
            <w:pPr>
              <w:rPr>
                <w:rFonts w:eastAsia="Times New Roman"/>
              </w:rPr>
            </w:pPr>
            <w:r>
              <w:rPr>
                <w:rFonts w:eastAsia="Times New Roman"/>
              </w:rPr>
              <w:t>Afternoon Session</w:t>
            </w:r>
          </w:p>
        </w:tc>
        <w:tc>
          <w:tcPr>
            <w:tcW w:w="0" w:type="auto"/>
            <w:vAlign w:val="center"/>
            <w:hideMark/>
          </w:tcPr>
          <w:p w14:paraId="1BD4684F" w14:textId="77777777" w:rsidR="002651C1" w:rsidRDefault="002651C1" w:rsidP="00966C79">
            <w:pPr>
              <w:jc w:val="center"/>
              <w:rPr>
                <w:rFonts w:eastAsia="Times New Roman"/>
              </w:rPr>
            </w:pPr>
            <w:r>
              <w:rPr>
                <w:rFonts w:eastAsia="Times New Roman"/>
              </w:rPr>
              <w:t>-3.678</w:t>
            </w:r>
            <w:r>
              <w:rPr>
                <w:rFonts w:eastAsia="Times New Roman"/>
                <w:vertAlign w:val="superscript"/>
              </w:rPr>
              <w:t>***</w:t>
            </w:r>
          </w:p>
        </w:tc>
        <w:tc>
          <w:tcPr>
            <w:tcW w:w="0" w:type="auto"/>
            <w:vAlign w:val="center"/>
            <w:hideMark/>
          </w:tcPr>
          <w:p w14:paraId="3EB25579" w14:textId="77777777" w:rsidR="002651C1" w:rsidRDefault="002651C1" w:rsidP="00966C79">
            <w:pPr>
              <w:jc w:val="center"/>
              <w:rPr>
                <w:rFonts w:eastAsia="Times New Roman"/>
              </w:rPr>
            </w:pPr>
            <w:r>
              <w:rPr>
                <w:rFonts w:eastAsia="Times New Roman"/>
              </w:rPr>
              <w:t>-1.300</w:t>
            </w:r>
            <w:r>
              <w:rPr>
                <w:rFonts w:eastAsia="Times New Roman"/>
                <w:vertAlign w:val="superscript"/>
              </w:rPr>
              <w:t>*</w:t>
            </w:r>
          </w:p>
        </w:tc>
        <w:tc>
          <w:tcPr>
            <w:tcW w:w="0" w:type="auto"/>
            <w:vAlign w:val="center"/>
            <w:hideMark/>
          </w:tcPr>
          <w:p w14:paraId="5A85D454" w14:textId="77777777" w:rsidR="002651C1" w:rsidRDefault="002651C1" w:rsidP="00966C79">
            <w:pPr>
              <w:jc w:val="center"/>
              <w:rPr>
                <w:rFonts w:eastAsia="Times New Roman"/>
              </w:rPr>
            </w:pPr>
            <w:r>
              <w:rPr>
                <w:rFonts w:eastAsia="Times New Roman"/>
              </w:rPr>
              <w:t>-0.882</w:t>
            </w:r>
          </w:p>
        </w:tc>
      </w:tr>
      <w:tr w:rsidR="002651C1" w14:paraId="381E86B7" w14:textId="77777777" w:rsidTr="00966C79">
        <w:trPr>
          <w:tblCellSpacing w:w="15" w:type="dxa"/>
        </w:trPr>
        <w:tc>
          <w:tcPr>
            <w:tcW w:w="0" w:type="auto"/>
            <w:vAlign w:val="center"/>
            <w:hideMark/>
          </w:tcPr>
          <w:p w14:paraId="4810C767" w14:textId="77777777" w:rsidR="002651C1" w:rsidRDefault="002651C1" w:rsidP="00966C79">
            <w:pPr>
              <w:jc w:val="center"/>
              <w:rPr>
                <w:rFonts w:eastAsia="Times New Roman"/>
              </w:rPr>
            </w:pPr>
          </w:p>
        </w:tc>
        <w:tc>
          <w:tcPr>
            <w:tcW w:w="0" w:type="auto"/>
            <w:vAlign w:val="center"/>
            <w:hideMark/>
          </w:tcPr>
          <w:p w14:paraId="46BE84AC" w14:textId="77777777" w:rsidR="002651C1" w:rsidRDefault="002651C1" w:rsidP="00966C79">
            <w:pPr>
              <w:jc w:val="center"/>
              <w:rPr>
                <w:rFonts w:eastAsia="Times New Roman"/>
              </w:rPr>
            </w:pPr>
            <w:r>
              <w:rPr>
                <w:rFonts w:eastAsia="Times New Roman"/>
              </w:rPr>
              <w:t>(1.110)</w:t>
            </w:r>
          </w:p>
        </w:tc>
        <w:tc>
          <w:tcPr>
            <w:tcW w:w="0" w:type="auto"/>
            <w:vAlign w:val="center"/>
            <w:hideMark/>
          </w:tcPr>
          <w:p w14:paraId="15F4948D" w14:textId="77777777" w:rsidR="002651C1" w:rsidRDefault="002651C1" w:rsidP="00966C79">
            <w:pPr>
              <w:jc w:val="center"/>
              <w:rPr>
                <w:rFonts w:eastAsia="Times New Roman"/>
              </w:rPr>
            </w:pPr>
            <w:r>
              <w:rPr>
                <w:rFonts w:eastAsia="Times New Roman"/>
              </w:rPr>
              <w:t>(0.673)</w:t>
            </w:r>
          </w:p>
        </w:tc>
        <w:tc>
          <w:tcPr>
            <w:tcW w:w="0" w:type="auto"/>
            <w:vAlign w:val="center"/>
            <w:hideMark/>
          </w:tcPr>
          <w:p w14:paraId="62F3A56F" w14:textId="77777777" w:rsidR="002651C1" w:rsidRDefault="002651C1" w:rsidP="00966C79">
            <w:pPr>
              <w:jc w:val="center"/>
              <w:rPr>
                <w:rFonts w:eastAsia="Times New Roman"/>
              </w:rPr>
            </w:pPr>
            <w:r>
              <w:rPr>
                <w:rFonts w:eastAsia="Times New Roman"/>
              </w:rPr>
              <w:t>(0.718)</w:t>
            </w:r>
          </w:p>
        </w:tc>
      </w:tr>
      <w:tr w:rsidR="002651C1" w14:paraId="7674FBFB" w14:textId="77777777" w:rsidTr="00966C79">
        <w:trPr>
          <w:tblCellSpacing w:w="15" w:type="dxa"/>
        </w:trPr>
        <w:tc>
          <w:tcPr>
            <w:tcW w:w="0" w:type="auto"/>
            <w:vAlign w:val="center"/>
            <w:hideMark/>
          </w:tcPr>
          <w:p w14:paraId="0622E9D5" w14:textId="77777777" w:rsidR="002651C1" w:rsidRDefault="002651C1" w:rsidP="00966C79">
            <w:pPr>
              <w:jc w:val="center"/>
              <w:rPr>
                <w:rFonts w:eastAsia="Times New Roman"/>
              </w:rPr>
            </w:pPr>
          </w:p>
        </w:tc>
        <w:tc>
          <w:tcPr>
            <w:tcW w:w="0" w:type="auto"/>
            <w:vAlign w:val="center"/>
            <w:hideMark/>
          </w:tcPr>
          <w:p w14:paraId="04715192" w14:textId="77777777" w:rsidR="002651C1" w:rsidRDefault="002651C1" w:rsidP="00966C79">
            <w:pPr>
              <w:rPr>
                <w:rFonts w:eastAsia="Times New Roman"/>
                <w:sz w:val="20"/>
                <w:szCs w:val="20"/>
              </w:rPr>
            </w:pPr>
          </w:p>
        </w:tc>
        <w:tc>
          <w:tcPr>
            <w:tcW w:w="0" w:type="auto"/>
            <w:vAlign w:val="center"/>
            <w:hideMark/>
          </w:tcPr>
          <w:p w14:paraId="0A530291" w14:textId="77777777" w:rsidR="002651C1" w:rsidRDefault="002651C1" w:rsidP="00966C79">
            <w:pPr>
              <w:jc w:val="center"/>
              <w:rPr>
                <w:rFonts w:eastAsia="Times New Roman"/>
                <w:sz w:val="20"/>
                <w:szCs w:val="20"/>
              </w:rPr>
            </w:pPr>
          </w:p>
        </w:tc>
        <w:tc>
          <w:tcPr>
            <w:tcW w:w="0" w:type="auto"/>
            <w:vAlign w:val="center"/>
            <w:hideMark/>
          </w:tcPr>
          <w:p w14:paraId="2D9634D1" w14:textId="77777777" w:rsidR="002651C1" w:rsidRDefault="002651C1" w:rsidP="00966C79">
            <w:pPr>
              <w:jc w:val="center"/>
              <w:rPr>
                <w:rFonts w:eastAsia="Times New Roman"/>
                <w:sz w:val="20"/>
                <w:szCs w:val="20"/>
              </w:rPr>
            </w:pPr>
          </w:p>
        </w:tc>
      </w:tr>
      <w:tr w:rsidR="002651C1" w14:paraId="52CBBA58" w14:textId="77777777" w:rsidTr="00966C79">
        <w:trPr>
          <w:tblCellSpacing w:w="15" w:type="dxa"/>
        </w:trPr>
        <w:tc>
          <w:tcPr>
            <w:tcW w:w="0" w:type="auto"/>
            <w:vAlign w:val="center"/>
            <w:hideMark/>
          </w:tcPr>
          <w:p w14:paraId="00F3C605" w14:textId="77777777" w:rsidR="002651C1" w:rsidRDefault="002651C1" w:rsidP="00966C79">
            <w:pPr>
              <w:rPr>
                <w:rFonts w:eastAsia="Times New Roman"/>
              </w:rPr>
            </w:pPr>
            <w:r>
              <w:rPr>
                <w:rFonts w:eastAsia="Times New Roman"/>
              </w:rPr>
              <w:t>Off Hours</w:t>
            </w:r>
          </w:p>
        </w:tc>
        <w:tc>
          <w:tcPr>
            <w:tcW w:w="0" w:type="auto"/>
            <w:vAlign w:val="center"/>
            <w:hideMark/>
          </w:tcPr>
          <w:p w14:paraId="23006EA2" w14:textId="77777777" w:rsidR="002651C1" w:rsidRDefault="002651C1" w:rsidP="00966C79">
            <w:pPr>
              <w:jc w:val="center"/>
              <w:rPr>
                <w:rFonts w:eastAsia="Times New Roman"/>
              </w:rPr>
            </w:pPr>
            <w:r>
              <w:rPr>
                <w:rFonts w:eastAsia="Times New Roman"/>
              </w:rPr>
              <w:t>-6.020</w:t>
            </w:r>
            <w:r>
              <w:rPr>
                <w:rFonts w:eastAsia="Times New Roman"/>
                <w:vertAlign w:val="superscript"/>
              </w:rPr>
              <w:t>***</w:t>
            </w:r>
          </w:p>
        </w:tc>
        <w:tc>
          <w:tcPr>
            <w:tcW w:w="0" w:type="auto"/>
            <w:vAlign w:val="center"/>
            <w:hideMark/>
          </w:tcPr>
          <w:p w14:paraId="62A0F4E6" w14:textId="77777777" w:rsidR="002651C1" w:rsidRDefault="002651C1" w:rsidP="00966C79">
            <w:pPr>
              <w:jc w:val="center"/>
              <w:rPr>
                <w:rFonts w:eastAsia="Times New Roman"/>
              </w:rPr>
            </w:pPr>
            <w:r>
              <w:rPr>
                <w:rFonts w:eastAsia="Times New Roman"/>
              </w:rPr>
              <w:t>0.474</w:t>
            </w:r>
          </w:p>
        </w:tc>
        <w:tc>
          <w:tcPr>
            <w:tcW w:w="0" w:type="auto"/>
            <w:vAlign w:val="center"/>
            <w:hideMark/>
          </w:tcPr>
          <w:p w14:paraId="53DFFBCD" w14:textId="77777777" w:rsidR="002651C1" w:rsidRDefault="002651C1" w:rsidP="00966C79">
            <w:pPr>
              <w:jc w:val="center"/>
              <w:rPr>
                <w:rFonts w:eastAsia="Times New Roman"/>
              </w:rPr>
            </w:pPr>
            <w:r>
              <w:rPr>
                <w:rFonts w:eastAsia="Times New Roman"/>
              </w:rPr>
              <w:t>-6.191</w:t>
            </w:r>
            <w:r>
              <w:rPr>
                <w:rFonts w:eastAsia="Times New Roman"/>
                <w:vertAlign w:val="superscript"/>
              </w:rPr>
              <w:t>***</w:t>
            </w:r>
          </w:p>
        </w:tc>
      </w:tr>
      <w:tr w:rsidR="002651C1" w14:paraId="0D2E6946" w14:textId="77777777" w:rsidTr="00966C79">
        <w:trPr>
          <w:tblCellSpacing w:w="15" w:type="dxa"/>
        </w:trPr>
        <w:tc>
          <w:tcPr>
            <w:tcW w:w="0" w:type="auto"/>
            <w:vAlign w:val="center"/>
            <w:hideMark/>
          </w:tcPr>
          <w:p w14:paraId="6CB897C2" w14:textId="77777777" w:rsidR="002651C1" w:rsidRDefault="002651C1" w:rsidP="00966C79">
            <w:pPr>
              <w:jc w:val="center"/>
              <w:rPr>
                <w:rFonts w:eastAsia="Times New Roman"/>
              </w:rPr>
            </w:pPr>
          </w:p>
        </w:tc>
        <w:tc>
          <w:tcPr>
            <w:tcW w:w="0" w:type="auto"/>
            <w:vAlign w:val="center"/>
            <w:hideMark/>
          </w:tcPr>
          <w:p w14:paraId="00A2ECDC" w14:textId="77777777" w:rsidR="002651C1" w:rsidRDefault="002651C1" w:rsidP="00966C79">
            <w:pPr>
              <w:jc w:val="center"/>
              <w:rPr>
                <w:rFonts w:eastAsia="Times New Roman"/>
              </w:rPr>
            </w:pPr>
            <w:r>
              <w:rPr>
                <w:rFonts w:eastAsia="Times New Roman"/>
              </w:rPr>
              <w:t>(1.311)</w:t>
            </w:r>
          </w:p>
        </w:tc>
        <w:tc>
          <w:tcPr>
            <w:tcW w:w="0" w:type="auto"/>
            <w:vAlign w:val="center"/>
            <w:hideMark/>
          </w:tcPr>
          <w:p w14:paraId="05655F4F" w14:textId="77777777" w:rsidR="002651C1" w:rsidRDefault="002651C1" w:rsidP="00966C79">
            <w:pPr>
              <w:jc w:val="center"/>
              <w:rPr>
                <w:rFonts w:eastAsia="Times New Roman"/>
              </w:rPr>
            </w:pPr>
            <w:r>
              <w:rPr>
                <w:rFonts w:eastAsia="Times New Roman"/>
              </w:rPr>
              <w:t>(0.803)</w:t>
            </w:r>
          </w:p>
        </w:tc>
        <w:tc>
          <w:tcPr>
            <w:tcW w:w="0" w:type="auto"/>
            <w:vAlign w:val="center"/>
            <w:hideMark/>
          </w:tcPr>
          <w:p w14:paraId="1D0613B3" w14:textId="77777777" w:rsidR="002651C1" w:rsidRDefault="002651C1" w:rsidP="00966C79">
            <w:pPr>
              <w:jc w:val="center"/>
              <w:rPr>
                <w:rFonts w:eastAsia="Times New Roman"/>
              </w:rPr>
            </w:pPr>
            <w:r>
              <w:rPr>
                <w:rFonts w:eastAsia="Times New Roman"/>
              </w:rPr>
              <w:t>(0.826)</w:t>
            </w:r>
          </w:p>
        </w:tc>
      </w:tr>
      <w:tr w:rsidR="002651C1" w14:paraId="1501822A" w14:textId="77777777" w:rsidTr="00966C79">
        <w:trPr>
          <w:tblCellSpacing w:w="15" w:type="dxa"/>
        </w:trPr>
        <w:tc>
          <w:tcPr>
            <w:tcW w:w="0" w:type="auto"/>
            <w:vAlign w:val="center"/>
            <w:hideMark/>
          </w:tcPr>
          <w:p w14:paraId="488956D8" w14:textId="77777777" w:rsidR="002651C1" w:rsidRDefault="002651C1" w:rsidP="00966C79">
            <w:pPr>
              <w:jc w:val="center"/>
              <w:rPr>
                <w:rFonts w:eastAsia="Times New Roman"/>
              </w:rPr>
            </w:pPr>
          </w:p>
        </w:tc>
        <w:tc>
          <w:tcPr>
            <w:tcW w:w="0" w:type="auto"/>
            <w:vAlign w:val="center"/>
            <w:hideMark/>
          </w:tcPr>
          <w:p w14:paraId="57D56556" w14:textId="77777777" w:rsidR="002651C1" w:rsidRDefault="002651C1" w:rsidP="00966C79">
            <w:pPr>
              <w:rPr>
                <w:rFonts w:eastAsia="Times New Roman"/>
                <w:sz w:val="20"/>
                <w:szCs w:val="20"/>
              </w:rPr>
            </w:pPr>
          </w:p>
        </w:tc>
        <w:tc>
          <w:tcPr>
            <w:tcW w:w="0" w:type="auto"/>
            <w:vAlign w:val="center"/>
            <w:hideMark/>
          </w:tcPr>
          <w:p w14:paraId="309D73B4" w14:textId="77777777" w:rsidR="002651C1" w:rsidRDefault="002651C1" w:rsidP="00966C79">
            <w:pPr>
              <w:jc w:val="center"/>
              <w:rPr>
                <w:rFonts w:eastAsia="Times New Roman"/>
                <w:sz w:val="20"/>
                <w:szCs w:val="20"/>
              </w:rPr>
            </w:pPr>
          </w:p>
        </w:tc>
        <w:tc>
          <w:tcPr>
            <w:tcW w:w="0" w:type="auto"/>
            <w:vAlign w:val="center"/>
            <w:hideMark/>
          </w:tcPr>
          <w:p w14:paraId="236C839A" w14:textId="77777777" w:rsidR="002651C1" w:rsidRDefault="002651C1" w:rsidP="00966C79">
            <w:pPr>
              <w:jc w:val="center"/>
              <w:rPr>
                <w:rFonts w:eastAsia="Times New Roman"/>
                <w:sz w:val="20"/>
                <w:szCs w:val="20"/>
              </w:rPr>
            </w:pPr>
          </w:p>
        </w:tc>
      </w:tr>
      <w:tr w:rsidR="002651C1" w14:paraId="50EA595C" w14:textId="77777777" w:rsidTr="00966C79">
        <w:trPr>
          <w:tblCellSpacing w:w="15" w:type="dxa"/>
        </w:trPr>
        <w:tc>
          <w:tcPr>
            <w:tcW w:w="0" w:type="auto"/>
            <w:vAlign w:val="center"/>
            <w:hideMark/>
          </w:tcPr>
          <w:p w14:paraId="75EB4937" w14:textId="77777777" w:rsidR="002651C1" w:rsidRDefault="002651C1" w:rsidP="00966C79">
            <w:pPr>
              <w:rPr>
                <w:rFonts w:eastAsia="Times New Roman"/>
              </w:rPr>
            </w:pPr>
            <w:r>
              <w:rPr>
                <w:rFonts w:eastAsia="Times New Roman"/>
              </w:rPr>
              <w:t>Monday</w:t>
            </w:r>
          </w:p>
        </w:tc>
        <w:tc>
          <w:tcPr>
            <w:tcW w:w="0" w:type="auto"/>
            <w:vAlign w:val="center"/>
            <w:hideMark/>
          </w:tcPr>
          <w:p w14:paraId="5E64B984" w14:textId="77777777" w:rsidR="002651C1" w:rsidRDefault="002651C1" w:rsidP="00966C79">
            <w:pPr>
              <w:jc w:val="center"/>
              <w:rPr>
                <w:rFonts w:eastAsia="Times New Roman"/>
              </w:rPr>
            </w:pPr>
            <w:r>
              <w:rPr>
                <w:rFonts w:eastAsia="Times New Roman"/>
              </w:rPr>
              <w:t>-0.927</w:t>
            </w:r>
          </w:p>
        </w:tc>
        <w:tc>
          <w:tcPr>
            <w:tcW w:w="0" w:type="auto"/>
            <w:vAlign w:val="center"/>
            <w:hideMark/>
          </w:tcPr>
          <w:p w14:paraId="592DE46E" w14:textId="77777777" w:rsidR="002651C1" w:rsidRDefault="002651C1" w:rsidP="00966C79">
            <w:pPr>
              <w:jc w:val="center"/>
              <w:rPr>
                <w:rFonts w:eastAsia="Times New Roman"/>
              </w:rPr>
            </w:pPr>
            <w:r>
              <w:rPr>
                <w:rFonts w:eastAsia="Times New Roman"/>
              </w:rPr>
              <w:t>9.518</w:t>
            </w:r>
            <w:r>
              <w:rPr>
                <w:rFonts w:eastAsia="Times New Roman"/>
                <w:vertAlign w:val="superscript"/>
              </w:rPr>
              <w:t>***</w:t>
            </w:r>
          </w:p>
        </w:tc>
        <w:tc>
          <w:tcPr>
            <w:tcW w:w="0" w:type="auto"/>
            <w:vAlign w:val="center"/>
            <w:hideMark/>
          </w:tcPr>
          <w:p w14:paraId="50A123E1" w14:textId="77777777" w:rsidR="002651C1" w:rsidRDefault="002651C1" w:rsidP="00966C79">
            <w:pPr>
              <w:jc w:val="center"/>
              <w:rPr>
                <w:rFonts w:eastAsia="Times New Roman"/>
              </w:rPr>
            </w:pPr>
            <w:r>
              <w:rPr>
                <w:rFonts w:eastAsia="Times New Roman"/>
              </w:rPr>
              <w:t>-4.437</w:t>
            </w:r>
            <w:r>
              <w:rPr>
                <w:rFonts w:eastAsia="Times New Roman"/>
                <w:vertAlign w:val="superscript"/>
              </w:rPr>
              <w:t>***</w:t>
            </w:r>
          </w:p>
        </w:tc>
      </w:tr>
      <w:tr w:rsidR="002651C1" w14:paraId="15A06111" w14:textId="77777777" w:rsidTr="00966C79">
        <w:trPr>
          <w:tblCellSpacing w:w="15" w:type="dxa"/>
        </w:trPr>
        <w:tc>
          <w:tcPr>
            <w:tcW w:w="0" w:type="auto"/>
            <w:vAlign w:val="center"/>
            <w:hideMark/>
          </w:tcPr>
          <w:p w14:paraId="49730A78" w14:textId="77777777" w:rsidR="002651C1" w:rsidRDefault="002651C1" w:rsidP="00966C79">
            <w:pPr>
              <w:jc w:val="center"/>
              <w:rPr>
                <w:rFonts w:eastAsia="Times New Roman"/>
              </w:rPr>
            </w:pPr>
          </w:p>
        </w:tc>
        <w:tc>
          <w:tcPr>
            <w:tcW w:w="0" w:type="auto"/>
            <w:vAlign w:val="center"/>
            <w:hideMark/>
          </w:tcPr>
          <w:p w14:paraId="5D657496" w14:textId="77777777" w:rsidR="002651C1" w:rsidRDefault="002651C1" w:rsidP="00966C79">
            <w:pPr>
              <w:jc w:val="center"/>
              <w:rPr>
                <w:rFonts w:eastAsia="Times New Roman"/>
              </w:rPr>
            </w:pPr>
            <w:r>
              <w:rPr>
                <w:rFonts w:eastAsia="Times New Roman"/>
              </w:rPr>
              <w:t>(1.361)</w:t>
            </w:r>
          </w:p>
        </w:tc>
        <w:tc>
          <w:tcPr>
            <w:tcW w:w="0" w:type="auto"/>
            <w:vAlign w:val="center"/>
            <w:hideMark/>
          </w:tcPr>
          <w:p w14:paraId="183673EA" w14:textId="77777777" w:rsidR="002651C1" w:rsidRDefault="002651C1" w:rsidP="00966C79">
            <w:pPr>
              <w:jc w:val="center"/>
              <w:rPr>
                <w:rFonts w:eastAsia="Times New Roman"/>
              </w:rPr>
            </w:pPr>
            <w:r>
              <w:rPr>
                <w:rFonts w:eastAsia="Times New Roman"/>
              </w:rPr>
              <w:t>(0.883)</w:t>
            </w:r>
          </w:p>
        </w:tc>
        <w:tc>
          <w:tcPr>
            <w:tcW w:w="0" w:type="auto"/>
            <w:vAlign w:val="center"/>
            <w:hideMark/>
          </w:tcPr>
          <w:p w14:paraId="7C098E2D" w14:textId="77777777" w:rsidR="002651C1" w:rsidRDefault="002651C1" w:rsidP="00966C79">
            <w:pPr>
              <w:jc w:val="center"/>
              <w:rPr>
                <w:rFonts w:eastAsia="Times New Roman"/>
              </w:rPr>
            </w:pPr>
            <w:r>
              <w:rPr>
                <w:rFonts w:eastAsia="Times New Roman"/>
              </w:rPr>
              <w:t>(0.866)</w:t>
            </w:r>
          </w:p>
        </w:tc>
      </w:tr>
      <w:tr w:rsidR="002651C1" w14:paraId="20704CDD" w14:textId="77777777" w:rsidTr="00966C79">
        <w:trPr>
          <w:tblCellSpacing w:w="15" w:type="dxa"/>
        </w:trPr>
        <w:tc>
          <w:tcPr>
            <w:tcW w:w="0" w:type="auto"/>
            <w:vAlign w:val="center"/>
            <w:hideMark/>
          </w:tcPr>
          <w:p w14:paraId="44B8814C" w14:textId="77777777" w:rsidR="002651C1" w:rsidRDefault="002651C1" w:rsidP="00966C79">
            <w:pPr>
              <w:jc w:val="center"/>
              <w:rPr>
                <w:rFonts w:eastAsia="Times New Roman"/>
              </w:rPr>
            </w:pPr>
          </w:p>
        </w:tc>
        <w:tc>
          <w:tcPr>
            <w:tcW w:w="0" w:type="auto"/>
            <w:vAlign w:val="center"/>
            <w:hideMark/>
          </w:tcPr>
          <w:p w14:paraId="75451C52" w14:textId="77777777" w:rsidR="002651C1" w:rsidRDefault="002651C1" w:rsidP="00966C79">
            <w:pPr>
              <w:rPr>
                <w:rFonts w:eastAsia="Times New Roman"/>
                <w:sz w:val="20"/>
                <w:szCs w:val="20"/>
              </w:rPr>
            </w:pPr>
          </w:p>
        </w:tc>
        <w:tc>
          <w:tcPr>
            <w:tcW w:w="0" w:type="auto"/>
            <w:vAlign w:val="center"/>
            <w:hideMark/>
          </w:tcPr>
          <w:p w14:paraId="775C5C37" w14:textId="77777777" w:rsidR="002651C1" w:rsidRDefault="002651C1" w:rsidP="00966C79">
            <w:pPr>
              <w:jc w:val="center"/>
              <w:rPr>
                <w:rFonts w:eastAsia="Times New Roman"/>
                <w:sz w:val="20"/>
                <w:szCs w:val="20"/>
              </w:rPr>
            </w:pPr>
          </w:p>
        </w:tc>
        <w:tc>
          <w:tcPr>
            <w:tcW w:w="0" w:type="auto"/>
            <w:vAlign w:val="center"/>
            <w:hideMark/>
          </w:tcPr>
          <w:p w14:paraId="2D4A8F83" w14:textId="77777777" w:rsidR="002651C1" w:rsidRDefault="002651C1" w:rsidP="00966C79">
            <w:pPr>
              <w:jc w:val="center"/>
              <w:rPr>
                <w:rFonts w:eastAsia="Times New Roman"/>
                <w:sz w:val="20"/>
                <w:szCs w:val="20"/>
              </w:rPr>
            </w:pPr>
          </w:p>
        </w:tc>
      </w:tr>
      <w:tr w:rsidR="002651C1" w14:paraId="4059E2C1" w14:textId="77777777" w:rsidTr="00966C79">
        <w:trPr>
          <w:tblCellSpacing w:w="15" w:type="dxa"/>
        </w:trPr>
        <w:tc>
          <w:tcPr>
            <w:tcW w:w="0" w:type="auto"/>
            <w:vAlign w:val="center"/>
            <w:hideMark/>
          </w:tcPr>
          <w:p w14:paraId="0F417D93" w14:textId="77777777" w:rsidR="002651C1" w:rsidRDefault="002651C1" w:rsidP="00966C79">
            <w:pPr>
              <w:rPr>
                <w:rFonts w:eastAsia="Times New Roman"/>
              </w:rPr>
            </w:pPr>
            <w:r>
              <w:rPr>
                <w:rFonts w:eastAsia="Times New Roman"/>
              </w:rPr>
              <w:t>Tuesday</w:t>
            </w:r>
          </w:p>
        </w:tc>
        <w:tc>
          <w:tcPr>
            <w:tcW w:w="0" w:type="auto"/>
            <w:vAlign w:val="center"/>
            <w:hideMark/>
          </w:tcPr>
          <w:p w14:paraId="5E7B2839" w14:textId="77777777" w:rsidR="002651C1" w:rsidRDefault="002651C1" w:rsidP="00966C79">
            <w:pPr>
              <w:jc w:val="center"/>
              <w:rPr>
                <w:rFonts w:eastAsia="Times New Roman"/>
              </w:rPr>
            </w:pPr>
            <w:r>
              <w:rPr>
                <w:rFonts w:eastAsia="Times New Roman"/>
              </w:rPr>
              <w:t>-2.788</w:t>
            </w:r>
            <w:r>
              <w:rPr>
                <w:rFonts w:eastAsia="Times New Roman"/>
                <w:vertAlign w:val="superscript"/>
              </w:rPr>
              <w:t>**</w:t>
            </w:r>
          </w:p>
        </w:tc>
        <w:tc>
          <w:tcPr>
            <w:tcW w:w="0" w:type="auto"/>
            <w:vAlign w:val="center"/>
            <w:hideMark/>
          </w:tcPr>
          <w:p w14:paraId="35C2F8E9" w14:textId="77777777" w:rsidR="002651C1" w:rsidRDefault="002651C1" w:rsidP="00966C79">
            <w:pPr>
              <w:jc w:val="center"/>
              <w:rPr>
                <w:rFonts w:eastAsia="Times New Roman"/>
              </w:rPr>
            </w:pPr>
            <w:r>
              <w:rPr>
                <w:rFonts w:eastAsia="Times New Roman"/>
              </w:rPr>
              <w:t>8.744</w:t>
            </w:r>
            <w:r>
              <w:rPr>
                <w:rFonts w:eastAsia="Times New Roman"/>
                <w:vertAlign w:val="superscript"/>
              </w:rPr>
              <w:t>***</w:t>
            </w:r>
          </w:p>
        </w:tc>
        <w:tc>
          <w:tcPr>
            <w:tcW w:w="0" w:type="auto"/>
            <w:vAlign w:val="center"/>
            <w:hideMark/>
          </w:tcPr>
          <w:p w14:paraId="13D3D332" w14:textId="77777777" w:rsidR="002651C1" w:rsidRDefault="002651C1" w:rsidP="00966C79">
            <w:pPr>
              <w:jc w:val="center"/>
              <w:rPr>
                <w:rFonts w:eastAsia="Times New Roman"/>
              </w:rPr>
            </w:pPr>
            <w:r>
              <w:rPr>
                <w:rFonts w:eastAsia="Times New Roman"/>
              </w:rPr>
              <w:t>-3.307</w:t>
            </w:r>
            <w:r>
              <w:rPr>
                <w:rFonts w:eastAsia="Times New Roman"/>
                <w:vertAlign w:val="superscript"/>
              </w:rPr>
              <w:t>***</w:t>
            </w:r>
          </w:p>
        </w:tc>
      </w:tr>
      <w:tr w:rsidR="002651C1" w14:paraId="7D073D33" w14:textId="77777777" w:rsidTr="00966C79">
        <w:trPr>
          <w:tblCellSpacing w:w="15" w:type="dxa"/>
        </w:trPr>
        <w:tc>
          <w:tcPr>
            <w:tcW w:w="0" w:type="auto"/>
            <w:vAlign w:val="center"/>
            <w:hideMark/>
          </w:tcPr>
          <w:p w14:paraId="535CEBCA" w14:textId="77777777" w:rsidR="002651C1" w:rsidRDefault="002651C1" w:rsidP="00966C79">
            <w:pPr>
              <w:jc w:val="center"/>
              <w:rPr>
                <w:rFonts w:eastAsia="Times New Roman"/>
              </w:rPr>
            </w:pPr>
          </w:p>
        </w:tc>
        <w:tc>
          <w:tcPr>
            <w:tcW w:w="0" w:type="auto"/>
            <w:vAlign w:val="center"/>
            <w:hideMark/>
          </w:tcPr>
          <w:p w14:paraId="2ECE90E1" w14:textId="77777777" w:rsidR="002651C1" w:rsidRDefault="002651C1" w:rsidP="00966C79">
            <w:pPr>
              <w:jc w:val="center"/>
              <w:rPr>
                <w:rFonts w:eastAsia="Times New Roman"/>
              </w:rPr>
            </w:pPr>
            <w:r>
              <w:rPr>
                <w:rFonts w:eastAsia="Times New Roman"/>
              </w:rPr>
              <w:t>(1.315)</w:t>
            </w:r>
          </w:p>
        </w:tc>
        <w:tc>
          <w:tcPr>
            <w:tcW w:w="0" w:type="auto"/>
            <w:vAlign w:val="center"/>
            <w:hideMark/>
          </w:tcPr>
          <w:p w14:paraId="4598E22D" w14:textId="77777777" w:rsidR="002651C1" w:rsidRDefault="002651C1" w:rsidP="00966C79">
            <w:pPr>
              <w:jc w:val="center"/>
              <w:rPr>
                <w:rFonts w:eastAsia="Times New Roman"/>
              </w:rPr>
            </w:pPr>
            <w:r>
              <w:rPr>
                <w:rFonts w:eastAsia="Times New Roman"/>
              </w:rPr>
              <w:t>(0.787)</w:t>
            </w:r>
          </w:p>
        </w:tc>
        <w:tc>
          <w:tcPr>
            <w:tcW w:w="0" w:type="auto"/>
            <w:vAlign w:val="center"/>
            <w:hideMark/>
          </w:tcPr>
          <w:p w14:paraId="1529BB68" w14:textId="77777777" w:rsidR="002651C1" w:rsidRDefault="002651C1" w:rsidP="00966C79">
            <w:pPr>
              <w:jc w:val="center"/>
              <w:rPr>
                <w:rFonts w:eastAsia="Times New Roman"/>
              </w:rPr>
            </w:pPr>
            <w:r>
              <w:rPr>
                <w:rFonts w:eastAsia="Times New Roman"/>
              </w:rPr>
              <w:t>(0.794)</w:t>
            </w:r>
          </w:p>
        </w:tc>
      </w:tr>
      <w:tr w:rsidR="002651C1" w14:paraId="1394C1EF" w14:textId="77777777" w:rsidTr="00966C79">
        <w:trPr>
          <w:tblCellSpacing w:w="15" w:type="dxa"/>
        </w:trPr>
        <w:tc>
          <w:tcPr>
            <w:tcW w:w="0" w:type="auto"/>
            <w:vAlign w:val="center"/>
            <w:hideMark/>
          </w:tcPr>
          <w:p w14:paraId="19C3C51E" w14:textId="77777777" w:rsidR="002651C1" w:rsidRDefault="002651C1" w:rsidP="00966C79">
            <w:pPr>
              <w:jc w:val="center"/>
              <w:rPr>
                <w:rFonts w:eastAsia="Times New Roman"/>
              </w:rPr>
            </w:pPr>
          </w:p>
        </w:tc>
        <w:tc>
          <w:tcPr>
            <w:tcW w:w="0" w:type="auto"/>
            <w:vAlign w:val="center"/>
            <w:hideMark/>
          </w:tcPr>
          <w:p w14:paraId="066DBF7B" w14:textId="77777777" w:rsidR="002651C1" w:rsidRDefault="002651C1" w:rsidP="00966C79">
            <w:pPr>
              <w:rPr>
                <w:rFonts w:eastAsia="Times New Roman"/>
                <w:sz w:val="20"/>
                <w:szCs w:val="20"/>
              </w:rPr>
            </w:pPr>
          </w:p>
        </w:tc>
        <w:tc>
          <w:tcPr>
            <w:tcW w:w="0" w:type="auto"/>
            <w:vAlign w:val="center"/>
            <w:hideMark/>
          </w:tcPr>
          <w:p w14:paraId="3B579246" w14:textId="77777777" w:rsidR="002651C1" w:rsidRDefault="002651C1" w:rsidP="00966C79">
            <w:pPr>
              <w:jc w:val="center"/>
              <w:rPr>
                <w:rFonts w:eastAsia="Times New Roman"/>
                <w:sz w:val="20"/>
                <w:szCs w:val="20"/>
              </w:rPr>
            </w:pPr>
          </w:p>
        </w:tc>
        <w:tc>
          <w:tcPr>
            <w:tcW w:w="0" w:type="auto"/>
            <w:vAlign w:val="center"/>
            <w:hideMark/>
          </w:tcPr>
          <w:p w14:paraId="299350F0" w14:textId="77777777" w:rsidR="002651C1" w:rsidRDefault="002651C1" w:rsidP="00966C79">
            <w:pPr>
              <w:jc w:val="center"/>
              <w:rPr>
                <w:rFonts w:eastAsia="Times New Roman"/>
                <w:sz w:val="20"/>
                <w:szCs w:val="20"/>
              </w:rPr>
            </w:pPr>
          </w:p>
        </w:tc>
      </w:tr>
      <w:tr w:rsidR="002651C1" w14:paraId="2F6CF650" w14:textId="77777777" w:rsidTr="00966C79">
        <w:trPr>
          <w:tblCellSpacing w:w="15" w:type="dxa"/>
        </w:trPr>
        <w:tc>
          <w:tcPr>
            <w:tcW w:w="0" w:type="auto"/>
            <w:vAlign w:val="center"/>
            <w:hideMark/>
          </w:tcPr>
          <w:p w14:paraId="4CE0B0E2" w14:textId="77777777" w:rsidR="002651C1" w:rsidRDefault="002651C1" w:rsidP="00966C79">
            <w:pPr>
              <w:rPr>
                <w:rFonts w:eastAsia="Times New Roman"/>
              </w:rPr>
            </w:pPr>
            <w:r>
              <w:rPr>
                <w:rFonts w:eastAsia="Times New Roman"/>
              </w:rPr>
              <w:t>Thursday</w:t>
            </w:r>
          </w:p>
        </w:tc>
        <w:tc>
          <w:tcPr>
            <w:tcW w:w="0" w:type="auto"/>
            <w:vAlign w:val="center"/>
            <w:hideMark/>
          </w:tcPr>
          <w:p w14:paraId="62EEBDBE" w14:textId="77777777" w:rsidR="002651C1" w:rsidRDefault="002651C1" w:rsidP="00966C79">
            <w:pPr>
              <w:jc w:val="center"/>
              <w:rPr>
                <w:rFonts w:eastAsia="Times New Roman"/>
              </w:rPr>
            </w:pPr>
            <w:r>
              <w:rPr>
                <w:rFonts w:eastAsia="Times New Roman"/>
              </w:rPr>
              <w:t>-2.880</w:t>
            </w:r>
            <w:r>
              <w:rPr>
                <w:rFonts w:eastAsia="Times New Roman"/>
                <w:vertAlign w:val="superscript"/>
              </w:rPr>
              <w:t>**</w:t>
            </w:r>
          </w:p>
        </w:tc>
        <w:tc>
          <w:tcPr>
            <w:tcW w:w="0" w:type="auto"/>
            <w:vAlign w:val="center"/>
            <w:hideMark/>
          </w:tcPr>
          <w:p w14:paraId="7BF21496" w14:textId="77777777" w:rsidR="002651C1" w:rsidRDefault="002651C1" w:rsidP="00966C79">
            <w:pPr>
              <w:jc w:val="center"/>
              <w:rPr>
                <w:rFonts w:eastAsia="Times New Roman"/>
              </w:rPr>
            </w:pPr>
            <w:r>
              <w:rPr>
                <w:rFonts w:eastAsia="Times New Roman"/>
              </w:rPr>
              <w:t>9.627</w:t>
            </w:r>
            <w:r>
              <w:rPr>
                <w:rFonts w:eastAsia="Times New Roman"/>
                <w:vertAlign w:val="superscript"/>
              </w:rPr>
              <w:t>***</w:t>
            </w:r>
          </w:p>
        </w:tc>
        <w:tc>
          <w:tcPr>
            <w:tcW w:w="0" w:type="auto"/>
            <w:vAlign w:val="center"/>
            <w:hideMark/>
          </w:tcPr>
          <w:p w14:paraId="110CB448" w14:textId="77777777" w:rsidR="002651C1" w:rsidRDefault="002651C1" w:rsidP="00966C79">
            <w:pPr>
              <w:jc w:val="center"/>
              <w:rPr>
                <w:rFonts w:eastAsia="Times New Roman"/>
              </w:rPr>
            </w:pPr>
            <w:r>
              <w:rPr>
                <w:rFonts w:eastAsia="Times New Roman"/>
              </w:rPr>
              <w:t>-5.501</w:t>
            </w:r>
            <w:r>
              <w:rPr>
                <w:rFonts w:eastAsia="Times New Roman"/>
                <w:vertAlign w:val="superscript"/>
              </w:rPr>
              <w:t>***</w:t>
            </w:r>
          </w:p>
        </w:tc>
      </w:tr>
      <w:tr w:rsidR="002651C1" w14:paraId="4AAA6A75" w14:textId="77777777" w:rsidTr="00966C79">
        <w:trPr>
          <w:tblCellSpacing w:w="15" w:type="dxa"/>
        </w:trPr>
        <w:tc>
          <w:tcPr>
            <w:tcW w:w="0" w:type="auto"/>
            <w:vAlign w:val="center"/>
            <w:hideMark/>
          </w:tcPr>
          <w:p w14:paraId="023231D5" w14:textId="77777777" w:rsidR="002651C1" w:rsidRDefault="002651C1" w:rsidP="00966C79">
            <w:pPr>
              <w:jc w:val="center"/>
              <w:rPr>
                <w:rFonts w:eastAsia="Times New Roman"/>
              </w:rPr>
            </w:pPr>
          </w:p>
        </w:tc>
        <w:tc>
          <w:tcPr>
            <w:tcW w:w="0" w:type="auto"/>
            <w:vAlign w:val="center"/>
            <w:hideMark/>
          </w:tcPr>
          <w:p w14:paraId="5AAE78E4" w14:textId="77777777" w:rsidR="002651C1" w:rsidRDefault="002651C1" w:rsidP="00966C79">
            <w:pPr>
              <w:jc w:val="center"/>
              <w:rPr>
                <w:rFonts w:eastAsia="Times New Roman"/>
              </w:rPr>
            </w:pPr>
            <w:r>
              <w:rPr>
                <w:rFonts w:eastAsia="Times New Roman"/>
              </w:rPr>
              <w:t>(1.292)</w:t>
            </w:r>
          </w:p>
        </w:tc>
        <w:tc>
          <w:tcPr>
            <w:tcW w:w="0" w:type="auto"/>
            <w:vAlign w:val="center"/>
            <w:hideMark/>
          </w:tcPr>
          <w:p w14:paraId="7260ABBA" w14:textId="77777777" w:rsidR="002651C1" w:rsidRDefault="002651C1" w:rsidP="00966C79">
            <w:pPr>
              <w:jc w:val="center"/>
              <w:rPr>
                <w:rFonts w:eastAsia="Times New Roman"/>
              </w:rPr>
            </w:pPr>
            <w:r>
              <w:rPr>
                <w:rFonts w:eastAsia="Times New Roman"/>
              </w:rPr>
              <w:t>(0.736)</w:t>
            </w:r>
          </w:p>
        </w:tc>
        <w:tc>
          <w:tcPr>
            <w:tcW w:w="0" w:type="auto"/>
            <w:vAlign w:val="center"/>
            <w:hideMark/>
          </w:tcPr>
          <w:p w14:paraId="01A8FACE" w14:textId="77777777" w:rsidR="002651C1" w:rsidRDefault="002651C1" w:rsidP="00966C79">
            <w:pPr>
              <w:jc w:val="center"/>
              <w:rPr>
                <w:rFonts w:eastAsia="Times New Roman"/>
              </w:rPr>
            </w:pPr>
            <w:r>
              <w:rPr>
                <w:rFonts w:eastAsia="Times New Roman"/>
              </w:rPr>
              <w:t>(0.790)</w:t>
            </w:r>
          </w:p>
        </w:tc>
      </w:tr>
      <w:tr w:rsidR="002651C1" w14:paraId="4685D04A" w14:textId="77777777" w:rsidTr="00966C79">
        <w:trPr>
          <w:tblCellSpacing w:w="15" w:type="dxa"/>
        </w:trPr>
        <w:tc>
          <w:tcPr>
            <w:tcW w:w="0" w:type="auto"/>
            <w:vAlign w:val="center"/>
            <w:hideMark/>
          </w:tcPr>
          <w:p w14:paraId="06C2D822" w14:textId="77777777" w:rsidR="002651C1" w:rsidRDefault="002651C1" w:rsidP="00966C79">
            <w:pPr>
              <w:jc w:val="center"/>
              <w:rPr>
                <w:rFonts w:eastAsia="Times New Roman"/>
              </w:rPr>
            </w:pPr>
          </w:p>
        </w:tc>
        <w:tc>
          <w:tcPr>
            <w:tcW w:w="0" w:type="auto"/>
            <w:vAlign w:val="center"/>
            <w:hideMark/>
          </w:tcPr>
          <w:p w14:paraId="7BEA562E" w14:textId="77777777" w:rsidR="002651C1" w:rsidRDefault="002651C1" w:rsidP="00966C79">
            <w:pPr>
              <w:rPr>
                <w:rFonts w:eastAsia="Times New Roman"/>
                <w:sz w:val="20"/>
                <w:szCs w:val="20"/>
              </w:rPr>
            </w:pPr>
          </w:p>
        </w:tc>
        <w:tc>
          <w:tcPr>
            <w:tcW w:w="0" w:type="auto"/>
            <w:vAlign w:val="center"/>
            <w:hideMark/>
          </w:tcPr>
          <w:p w14:paraId="67F92E00" w14:textId="77777777" w:rsidR="002651C1" w:rsidRDefault="002651C1" w:rsidP="00966C79">
            <w:pPr>
              <w:jc w:val="center"/>
              <w:rPr>
                <w:rFonts w:eastAsia="Times New Roman"/>
                <w:sz w:val="20"/>
                <w:szCs w:val="20"/>
              </w:rPr>
            </w:pPr>
          </w:p>
        </w:tc>
        <w:tc>
          <w:tcPr>
            <w:tcW w:w="0" w:type="auto"/>
            <w:vAlign w:val="center"/>
            <w:hideMark/>
          </w:tcPr>
          <w:p w14:paraId="5D66A99D" w14:textId="77777777" w:rsidR="002651C1" w:rsidRDefault="002651C1" w:rsidP="00966C79">
            <w:pPr>
              <w:jc w:val="center"/>
              <w:rPr>
                <w:rFonts w:eastAsia="Times New Roman"/>
                <w:sz w:val="20"/>
                <w:szCs w:val="20"/>
              </w:rPr>
            </w:pPr>
          </w:p>
        </w:tc>
      </w:tr>
      <w:tr w:rsidR="002651C1" w14:paraId="124AF961" w14:textId="77777777" w:rsidTr="00966C79">
        <w:trPr>
          <w:tblCellSpacing w:w="15" w:type="dxa"/>
        </w:trPr>
        <w:tc>
          <w:tcPr>
            <w:tcW w:w="0" w:type="auto"/>
            <w:vAlign w:val="center"/>
            <w:hideMark/>
          </w:tcPr>
          <w:p w14:paraId="16948213" w14:textId="77777777" w:rsidR="002651C1" w:rsidRDefault="002651C1" w:rsidP="00966C79">
            <w:pPr>
              <w:rPr>
                <w:rFonts w:eastAsia="Times New Roman"/>
              </w:rPr>
            </w:pPr>
            <w:r>
              <w:rPr>
                <w:rFonts w:eastAsia="Times New Roman"/>
              </w:rPr>
              <w:t>Friday</w:t>
            </w:r>
          </w:p>
        </w:tc>
        <w:tc>
          <w:tcPr>
            <w:tcW w:w="0" w:type="auto"/>
            <w:vAlign w:val="center"/>
            <w:hideMark/>
          </w:tcPr>
          <w:p w14:paraId="5A4EC88D" w14:textId="77777777" w:rsidR="002651C1" w:rsidRDefault="002651C1" w:rsidP="00966C79">
            <w:pPr>
              <w:jc w:val="center"/>
              <w:rPr>
                <w:rFonts w:eastAsia="Times New Roman"/>
              </w:rPr>
            </w:pPr>
            <w:r>
              <w:rPr>
                <w:rFonts w:eastAsia="Times New Roman"/>
              </w:rPr>
              <w:t>-2.307</w:t>
            </w:r>
            <w:r>
              <w:rPr>
                <w:rFonts w:eastAsia="Times New Roman"/>
                <w:vertAlign w:val="superscript"/>
              </w:rPr>
              <w:t>*</w:t>
            </w:r>
          </w:p>
        </w:tc>
        <w:tc>
          <w:tcPr>
            <w:tcW w:w="0" w:type="auto"/>
            <w:vAlign w:val="center"/>
            <w:hideMark/>
          </w:tcPr>
          <w:p w14:paraId="1B70A52A" w14:textId="77777777" w:rsidR="002651C1" w:rsidRDefault="002651C1" w:rsidP="00966C79">
            <w:pPr>
              <w:jc w:val="center"/>
              <w:rPr>
                <w:rFonts w:eastAsia="Times New Roman"/>
              </w:rPr>
            </w:pPr>
            <w:r>
              <w:rPr>
                <w:rFonts w:eastAsia="Times New Roman"/>
              </w:rPr>
              <w:t>4.595</w:t>
            </w:r>
            <w:r>
              <w:rPr>
                <w:rFonts w:eastAsia="Times New Roman"/>
                <w:vertAlign w:val="superscript"/>
              </w:rPr>
              <w:t>***</w:t>
            </w:r>
          </w:p>
        </w:tc>
        <w:tc>
          <w:tcPr>
            <w:tcW w:w="0" w:type="auto"/>
            <w:vAlign w:val="center"/>
            <w:hideMark/>
          </w:tcPr>
          <w:p w14:paraId="4B7CEADD" w14:textId="77777777" w:rsidR="002651C1" w:rsidRDefault="002651C1" w:rsidP="00966C79">
            <w:pPr>
              <w:jc w:val="center"/>
              <w:rPr>
                <w:rFonts w:eastAsia="Times New Roman"/>
              </w:rPr>
            </w:pPr>
            <w:r>
              <w:rPr>
                <w:rFonts w:eastAsia="Times New Roman"/>
              </w:rPr>
              <w:t>-4.177</w:t>
            </w:r>
            <w:r>
              <w:rPr>
                <w:rFonts w:eastAsia="Times New Roman"/>
                <w:vertAlign w:val="superscript"/>
              </w:rPr>
              <w:t>***</w:t>
            </w:r>
          </w:p>
        </w:tc>
      </w:tr>
      <w:tr w:rsidR="002651C1" w14:paraId="2A366791" w14:textId="77777777" w:rsidTr="00966C79">
        <w:trPr>
          <w:tblCellSpacing w:w="15" w:type="dxa"/>
        </w:trPr>
        <w:tc>
          <w:tcPr>
            <w:tcW w:w="0" w:type="auto"/>
            <w:vAlign w:val="center"/>
            <w:hideMark/>
          </w:tcPr>
          <w:p w14:paraId="614DB097" w14:textId="77777777" w:rsidR="002651C1" w:rsidRDefault="002651C1" w:rsidP="00966C79">
            <w:pPr>
              <w:jc w:val="center"/>
              <w:rPr>
                <w:rFonts w:eastAsia="Times New Roman"/>
              </w:rPr>
            </w:pPr>
          </w:p>
        </w:tc>
        <w:tc>
          <w:tcPr>
            <w:tcW w:w="0" w:type="auto"/>
            <w:vAlign w:val="center"/>
            <w:hideMark/>
          </w:tcPr>
          <w:p w14:paraId="7C7C6D17" w14:textId="77777777" w:rsidR="002651C1" w:rsidRDefault="002651C1" w:rsidP="00966C79">
            <w:pPr>
              <w:jc w:val="center"/>
              <w:rPr>
                <w:rFonts w:eastAsia="Times New Roman"/>
              </w:rPr>
            </w:pPr>
            <w:r>
              <w:rPr>
                <w:rFonts w:eastAsia="Times New Roman"/>
              </w:rPr>
              <w:t>(1.373)</w:t>
            </w:r>
          </w:p>
        </w:tc>
        <w:tc>
          <w:tcPr>
            <w:tcW w:w="0" w:type="auto"/>
            <w:vAlign w:val="center"/>
            <w:hideMark/>
          </w:tcPr>
          <w:p w14:paraId="4C71FC32" w14:textId="77777777" w:rsidR="002651C1" w:rsidRDefault="002651C1" w:rsidP="00966C79">
            <w:pPr>
              <w:jc w:val="center"/>
              <w:rPr>
                <w:rFonts w:eastAsia="Times New Roman"/>
              </w:rPr>
            </w:pPr>
            <w:r>
              <w:rPr>
                <w:rFonts w:eastAsia="Times New Roman"/>
              </w:rPr>
              <w:t>(0.768)</w:t>
            </w:r>
          </w:p>
        </w:tc>
        <w:tc>
          <w:tcPr>
            <w:tcW w:w="0" w:type="auto"/>
            <w:vAlign w:val="center"/>
            <w:hideMark/>
          </w:tcPr>
          <w:p w14:paraId="4BE4F922" w14:textId="77777777" w:rsidR="002651C1" w:rsidRDefault="002651C1" w:rsidP="00966C79">
            <w:pPr>
              <w:jc w:val="center"/>
              <w:rPr>
                <w:rFonts w:eastAsia="Times New Roman"/>
              </w:rPr>
            </w:pPr>
            <w:r>
              <w:rPr>
                <w:rFonts w:eastAsia="Times New Roman"/>
              </w:rPr>
              <w:t>(0.848)</w:t>
            </w:r>
          </w:p>
        </w:tc>
      </w:tr>
      <w:tr w:rsidR="002651C1" w14:paraId="63CEC7E6" w14:textId="77777777" w:rsidTr="00966C79">
        <w:trPr>
          <w:tblCellSpacing w:w="15" w:type="dxa"/>
        </w:trPr>
        <w:tc>
          <w:tcPr>
            <w:tcW w:w="0" w:type="auto"/>
            <w:vAlign w:val="center"/>
            <w:hideMark/>
          </w:tcPr>
          <w:p w14:paraId="042FF3D4" w14:textId="77777777" w:rsidR="002651C1" w:rsidRDefault="002651C1" w:rsidP="00966C79">
            <w:pPr>
              <w:jc w:val="center"/>
              <w:rPr>
                <w:rFonts w:eastAsia="Times New Roman"/>
              </w:rPr>
            </w:pPr>
          </w:p>
        </w:tc>
        <w:tc>
          <w:tcPr>
            <w:tcW w:w="0" w:type="auto"/>
            <w:vAlign w:val="center"/>
            <w:hideMark/>
          </w:tcPr>
          <w:p w14:paraId="3EA9D0CD" w14:textId="77777777" w:rsidR="002651C1" w:rsidRDefault="002651C1" w:rsidP="00966C79">
            <w:pPr>
              <w:rPr>
                <w:rFonts w:eastAsia="Times New Roman"/>
                <w:sz w:val="20"/>
                <w:szCs w:val="20"/>
              </w:rPr>
            </w:pPr>
          </w:p>
        </w:tc>
        <w:tc>
          <w:tcPr>
            <w:tcW w:w="0" w:type="auto"/>
            <w:vAlign w:val="center"/>
            <w:hideMark/>
          </w:tcPr>
          <w:p w14:paraId="13BC1893" w14:textId="77777777" w:rsidR="002651C1" w:rsidRDefault="002651C1" w:rsidP="00966C79">
            <w:pPr>
              <w:jc w:val="center"/>
              <w:rPr>
                <w:rFonts w:eastAsia="Times New Roman"/>
                <w:sz w:val="20"/>
                <w:szCs w:val="20"/>
              </w:rPr>
            </w:pPr>
          </w:p>
        </w:tc>
        <w:tc>
          <w:tcPr>
            <w:tcW w:w="0" w:type="auto"/>
            <w:vAlign w:val="center"/>
            <w:hideMark/>
          </w:tcPr>
          <w:p w14:paraId="3207798C" w14:textId="77777777" w:rsidR="002651C1" w:rsidRDefault="002651C1" w:rsidP="00966C79">
            <w:pPr>
              <w:jc w:val="center"/>
              <w:rPr>
                <w:rFonts w:eastAsia="Times New Roman"/>
                <w:sz w:val="20"/>
                <w:szCs w:val="20"/>
              </w:rPr>
            </w:pPr>
          </w:p>
        </w:tc>
      </w:tr>
      <w:tr w:rsidR="002651C1" w14:paraId="60FFF4F7" w14:textId="77777777" w:rsidTr="00966C79">
        <w:trPr>
          <w:tblCellSpacing w:w="15" w:type="dxa"/>
        </w:trPr>
        <w:tc>
          <w:tcPr>
            <w:tcW w:w="0" w:type="auto"/>
            <w:vAlign w:val="center"/>
            <w:hideMark/>
          </w:tcPr>
          <w:p w14:paraId="0ED7ACCE" w14:textId="77777777" w:rsidR="002651C1" w:rsidRDefault="002651C1" w:rsidP="00966C79">
            <w:pPr>
              <w:rPr>
                <w:rFonts w:eastAsia="Times New Roman"/>
              </w:rPr>
            </w:pPr>
            <w:r>
              <w:rPr>
                <w:rFonts w:eastAsia="Times New Roman"/>
              </w:rPr>
              <w:t>Group * Period</w:t>
            </w:r>
          </w:p>
        </w:tc>
        <w:tc>
          <w:tcPr>
            <w:tcW w:w="0" w:type="auto"/>
            <w:vAlign w:val="center"/>
            <w:hideMark/>
          </w:tcPr>
          <w:p w14:paraId="030D240C" w14:textId="77777777" w:rsidR="002651C1" w:rsidRDefault="002651C1" w:rsidP="00966C79">
            <w:pPr>
              <w:jc w:val="center"/>
              <w:rPr>
                <w:rFonts w:eastAsia="Times New Roman"/>
              </w:rPr>
            </w:pPr>
            <w:r>
              <w:rPr>
                <w:rFonts w:eastAsia="Times New Roman"/>
              </w:rPr>
              <w:t>-3.568</w:t>
            </w:r>
          </w:p>
        </w:tc>
        <w:tc>
          <w:tcPr>
            <w:tcW w:w="0" w:type="auto"/>
            <w:vAlign w:val="center"/>
            <w:hideMark/>
          </w:tcPr>
          <w:p w14:paraId="2A2C7F3B" w14:textId="77777777" w:rsidR="002651C1" w:rsidRDefault="002651C1" w:rsidP="00966C79">
            <w:pPr>
              <w:jc w:val="center"/>
              <w:rPr>
                <w:rFonts w:eastAsia="Times New Roman"/>
              </w:rPr>
            </w:pPr>
            <w:r>
              <w:rPr>
                <w:rFonts w:eastAsia="Times New Roman"/>
              </w:rPr>
              <w:t>11.873</w:t>
            </w:r>
            <w:r>
              <w:rPr>
                <w:rFonts w:eastAsia="Times New Roman"/>
                <w:vertAlign w:val="superscript"/>
              </w:rPr>
              <w:t>***</w:t>
            </w:r>
          </w:p>
        </w:tc>
        <w:tc>
          <w:tcPr>
            <w:tcW w:w="0" w:type="auto"/>
            <w:vAlign w:val="center"/>
            <w:hideMark/>
          </w:tcPr>
          <w:p w14:paraId="0819CDFC" w14:textId="77777777" w:rsidR="002651C1" w:rsidRDefault="002651C1" w:rsidP="00966C79">
            <w:pPr>
              <w:jc w:val="center"/>
              <w:rPr>
                <w:rFonts w:eastAsia="Times New Roman"/>
              </w:rPr>
            </w:pPr>
            <w:r>
              <w:rPr>
                <w:rFonts w:eastAsia="Times New Roman"/>
              </w:rPr>
              <w:t>11.274</w:t>
            </w:r>
            <w:r>
              <w:rPr>
                <w:rFonts w:eastAsia="Times New Roman"/>
                <w:vertAlign w:val="superscript"/>
              </w:rPr>
              <w:t>***</w:t>
            </w:r>
          </w:p>
        </w:tc>
      </w:tr>
      <w:tr w:rsidR="002651C1" w14:paraId="7302D262" w14:textId="77777777" w:rsidTr="00966C79">
        <w:trPr>
          <w:tblCellSpacing w:w="15" w:type="dxa"/>
        </w:trPr>
        <w:tc>
          <w:tcPr>
            <w:tcW w:w="0" w:type="auto"/>
            <w:vAlign w:val="center"/>
            <w:hideMark/>
          </w:tcPr>
          <w:p w14:paraId="56659F51" w14:textId="77777777" w:rsidR="002651C1" w:rsidRDefault="002651C1" w:rsidP="00966C79">
            <w:pPr>
              <w:jc w:val="center"/>
              <w:rPr>
                <w:rFonts w:eastAsia="Times New Roman"/>
              </w:rPr>
            </w:pPr>
          </w:p>
        </w:tc>
        <w:tc>
          <w:tcPr>
            <w:tcW w:w="0" w:type="auto"/>
            <w:vAlign w:val="center"/>
            <w:hideMark/>
          </w:tcPr>
          <w:p w14:paraId="139DBC5F" w14:textId="77777777" w:rsidR="002651C1" w:rsidRDefault="002651C1" w:rsidP="00966C79">
            <w:pPr>
              <w:jc w:val="center"/>
              <w:rPr>
                <w:rFonts w:eastAsia="Times New Roman"/>
              </w:rPr>
            </w:pPr>
            <w:r>
              <w:rPr>
                <w:rFonts w:eastAsia="Times New Roman"/>
              </w:rPr>
              <w:t>(3.848)</w:t>
            </w:r>
          </w:p>
        </w:tc>
        <w:tc>
          <w:tcPr>
            <w:tcW w:w="0" w:type="auto"/>
            <w:vAlign w:val="center"/>
            <w:hideMark/>
          </w:tcPr>
          <w:p w14:paraId="2550491A" w14:textId="77777777" w:rsidR="002651C1" w:rsidRDefault="002651C1" w:rsidP="00966C79">
            <w:pPr>
              <w:jc w:val="center"/>
              <w:rPr>
                <w:rFonts w:eastAsia="Times New Roman"/>
              </w:rPr>
            </w:pPr>
            <w:r>
              <w:rPr>
                <w:rFonts w:eastAsia="Times New Roman"/>
              </w:rPr>
              <w:t>(3.007)</w:t>
            </w:r>
          </w:p>
        </w:tc>
        <w:tc>
          <w:tcPr>
            <w:tcW w:w="0" w:type="auto"/>
            <w:vAlign w:val="center"/>
            <w:hideMark/>
          </w:tcPr>
          <w:p w14:paraId="141133F4" w14:textId="77777777" w:rsidR="002651C1" w:rsidRDefault="002651C1" w:rsidP="00966C79">
            <w:pPr>
              <w:jc w:val="center"/>
              <w:rPr>
                <w:rFonts w:eastAsia="Times New Roman"/>
              </w:rPr>
            </w:pPr>
            <w:r>
              <w:rPr>
                <w:rFonts w:eastAsia="Times New Roman"/>
              </w:rPr>
              <w:t>(2.755)</w:t>
            </w:r>
          </w:p>
        </w:tc>
      </w:tr>
      <w:tr w:rsidR="002651C1" w14:paraId="028BB1E9" w14:textId="77777777" w:rsidTr="00966C79">
        <w:trPr>
          <w:tblCellSpacing w:w="15" w:type="dxa"/>
        </w:trPr>
        <w:tc>
          <w:tcPr>
            <w:tcW w:w="0" w:type="auto"/>
            <w:vAlign w:val="center"/>
            <w:hideMark/>
          </w:tcPr>
          <w:p w14:paraId="4E4DE306" w14:textId="77777777" w:rsidR="002651C1" w:rsidRDefault="002651C1" w:rsidP="00966C79">
            <w:pPr>
              <w:jc w:val="center"/>
              <w:rPr>
                <w:rFonts w:eastAsia="Times New Roman"/>
              </w:rPr>
            </w:pPr>
          </w:p>
        </w:tc>
        <w:tc>
          <w:tcPr>
            <w:tcW w:w="0" w:type="auto"/>
            <w:vAlign w:val="center"/>
            <w:hideMark/>
          </w:tcPr>
          <w:p w14:paraId="1D0B4CE6" w14:textId="77777777" w:rsidR="002651C1" w:rsidRDefault="002651C1" w:rsidP="00966C79">
            <w:pPr>
              <w:rPr>
                <w:rFonts w:eastAsia="Times New Roman"/>
                <w:sz w:val="20"/>
                <w:szCs w:val="20"/>
              </w:rPr>
            </w:pPr>
          </w:p>
        </w:tc>
        <w:tc>
          <w:tcPr>
            <w:tcW w:w="0" w:type="auto"/>
            <w:vAlign w:val="center"/>
            <w:hideMark/>
          </w:tcPr>
          <w:p w14:paraId="5591E6B9" w14:textId="77777777" w:rsidR="002651C1" w:rsidRDefault="002651C1" w:rsidP="00966C79">
            <w:pPr>
              <w:jc w:val="center"/>
              <w:rPr>
                <w:rFonts w:eastAsia="Times New Roman"/>
                <w:sz w:val="20"/>
                <w:szCs w:val="20"/>
              </w:rPr>
            </w:pPr>
          </w:p>
        </w:tc>
        <w:tc>
          <w:tcPr>
            <w:tcW w:w="0" w:type="auto"/>
            <w:vAlign w:val="center"/>
            <w:hideMark/>
          </w:tcPr>
          <w:p w14:paraId="594D38DF" w14:textId="77777777" w:rsidR="002651C1" w:rsidRDefault="002651C1" w:rsidP="00966C79">
            <w:pPr>
              <w:jc w:val="center"/>
              <w:rPr>
                <w:rFonts w:eastAsia="Times New Roman"/>
                <w:sz w:val="20"/>
                <w:szCs w:val="20"/>
              </w:rPr>
            </w:pPr>
          </w:p>
        </w:tc>
      </w:tr>
      <w:tr w:rsidR="002651C1" w14:paraId="6CA8AFF7" w14:textId="77777777" w:rsidTr="00966C79">
        <w:trPr>
          <w:tblCellSpacing w:w="15" w:type="dxa"/>
        </w:trPr>
        <w:tc>
          <w:tcPr>
            <w:tcW w:w="0" w:type="auto"/>
            <w:vAlign w:val="center"/>
            <w:hideMark/>
          </w:tcPr>
          <w:p w14:paraId="4434E487" w14:textId="77777777" w:rsidR="002651C1" w:rsidRDefault="002651C1" w:rsidP="00966C79">
            <w:pPr>
              <w:rPr>
                <w:rFonts w:eastAsia="Times New Roman"/>
              </w:rPr>
            </w:pPr>
            <w:r>
              <w:rPr>
                <w:rFonts w:eastAsia="Times New Roman"/>
              </w:rPr>
              <w:t>Constant</w:t>
            </w:r>
          </w:p>
        </w:tc>
        <w:tc>
          <w:tcPr>
            <w:tcW w:w="0" w:type="auto"/>
            <w:vAlign w:val="center"/>
            <w:hideMark/>
          </w:tcPr>
          <w:p w14:paraId="3C2FE151" w14:textId="77777777" w:rsidR="002651C1" w:rsidRDefault="002651C1" w:rsidP="00966C79">
            <w:pPr>
              <w:jc w:val="center"/>
              <w:rPr>
                <w:rFonts w:eastAsia="Times New Roman"/>
              </w:rPr>
            </w:pPr>
            <w:r>
              <w:rPr>
                <w:rFonts w:eastAsia="Times New Roman"/>
              </w:rPr>
              <w:t>50.354</w:t>
            </w:r>
            <w:r>
              <w:rPr>
                <w:rFonts w:eastAsia="Times New Roman"/>
                <w:vertAlign w:val="superscript"/>
              </w:rPr>
              <w:t>***</w:t>
            </w:r>
          </w:p>
        </w:tc>
        <w:tc>
          <w:tcPr>
            <w:tcW w:w="0" w:type="auto"/>
            <w:vAlign w:val="center"/>
            <w:hideMark/>
          </w:tcPr>
          <w:p w14:paraId="13E3BBD7" w14:textId="77777777" w:rsidR="002651C1" w:rsidRDefault="002651C1" w:rsidP="00966C79">
            <w:pPr>
              <w:jc w:val="center"/>
              <w:rPr>
                <w:rFonts w:eastAsia="Times New Roman"/>
              </w:rPr>
            </w:pPr>
            <w:r>
              <w:rPr>
                <w:rFonts w:eastAsia="Times New Roman"/>
              </w:rPr>
              <w:t>-21.877</w:t>
            </w:r>
            <w:r>
              <w:rPr>
                <w:rFonts w:eastAsia="Times New Roman"/>
                <w:vertAlign w:val="superscript"/>
              </w:rPr>
              <w:t>***</w:t>
            </w:r>
          </w:p>
        </w:tc>
        <w:tc>
          <w:tcPr>
            <w:tcW w:w="0" w:type="auto"/>
            <w:vAlign w:val="center"/>
            <w:hideMark/>
          </w:tcPr>
          <w:p w14:paraId="22A9F1A9" w14:textId="77777777" w:rsidR="002651C1" w:rsidRDefault="002651C1" w:rsidP="00966C79">
            <w:pPr>
              <w:jc w:val="center"/>
              <w:rPr>
                <w:rFonts w:eastAsia="Times New Roman"/>
              </w:rPr>
            </w:pPr>
            <w:r>
              <w:rPr>
                <w:rFonts w:eastAsia="Times New Roman"/>
              </w:rPr>
              <w:t>-50.813</w:t>
            </w:r>
            <w:r>
              <w:rPr>
                <w:rFonts w:eastAsia="Times New Roman"/>
                <w:vertAlign w:val="superscript"/>
              </w:rPr>
              <w:t>***</w:t>
            </w:r>
          </w:p>
        </w:tc>
      </w:tr>
      <w:tr w:rsidR="002651C1" w14:paraId="73AEF092" w14:textId="77777777" w:rsidTr="00966C79">
        <w:trPr>
          <w:tblCellSpacing w:w="15" w:type="dxa"/>
        </w:trPr>
        <w:tc>
          <w:tcPr>
            <w:tcW w:w="0" w:type="auto"/>
            <w:vAlign w:val="center"/>
            <w:hideMark/>
          </w:tcPr>
          <w:p w14:paraId="1E739330" w14:textId="77777777" w:rsidR="002651C1" w:rsidRDefault="002651C1" w:rsidP="00966C79">
            <w:pPr>
              <w:jc w:val="center"/>
              <w:rPr>
                <w:rFonts w:eastAsia="Times New Roman"/>
              </w:rPr>
            </w:pPr>
          </w:p>
        </w:tc>
        <w:tc>
          <w:tcPr>
            <w:tcW w:w="0" w:type="auto"/>
            <w:vAlign w:val="center"/>
            <w:hideMark/>
          </w:tcPr>
          <w:p w14:paraId="52E26709" w14:textId="77777777" w:rsidR="002651C1" w:rsidRDefault="002651C1" w:rsidP="00966C79">
            <w:pPr>
              <w:jc w:val="center"/>
              <w:rPr>
                <w:rFonts w:eastAsia="Times New Roman"/>
              </w:rPr>
            </w:pPr>
            <w:r>
              <w:rPr>
                <w:rFonts w:eastAsia="Times New Roman"/>
              </w:rPr>
              <w:t>(6.877)</w:t>
            </w:r>
          </w:p>
        </w:tc>
        <w:tc>
          <w:tcPr>
            <w:tcW w:w="0" w:type="auto"/>
            <w:vAlign w:val="center"/>
            <w:hideMark/>
          </w:tcPr>
          <w:p w14:paraId="5297B2DD" w14:textId="77777777" w:rsidR="002651C1" w:rsidRDefault="002651C1" w:rsidP="00966C79">
            <w:pPr>
              <w:jc w:val="center"/>
              <w:rPr>
                <w:rFonts w:eastAsia="Times New Roman"/>
              </w:rPr>
            </w:pPr>
            <w:r>
              <w:rPr>
                <w:rFonts w:eastAsia="Times New Roman"/>
              </w:rPr>
              <w:t>(4.958)</w:t>
            </w:r>
          </w:p>
        </w:tc>
        <w:tc>
          <w:tcPr>
            <w:tcW w:w="0" w:type="auto"/>
            <w:vAlign w:val="center"/>
            <w:hideMark/>
          </w:tcPr>
          <w:p w14:paraId="20B5A606" w14:textId="77777777" w:rsidR="002651C1" w:rsidRDefault="002651C1" w:rsidP="00966C79">
            <w:pPr>
              <w:jc w:val="center"/>
              <w:rPr>
                <w:rFonts w:eastAsia="Times New Roman"/>
              </w:rPr>
            </w:pPr>
            <w:r>
              <w:rPr>
                <w:rFonts w:eastAsia="Times New Roman"/>
              </w:rPr>
              <w:t>(4.895)</w:t>
            </w:r>
          </w:p>
        </w:tc>
      </w:tr>
      <w:tr w:rsidR="002651C1" w14:paraId="2F6D359B" w14:textId="77777777" w:rsidTr="00966C79">
        <w:trPr>
          <w:tblCellSpacing w:w="15" w:type="dxa"/>
        </w:trPr>
        <w:tc>
          <w:tcPr>
            <w:tcW w:w="0" w:type="auto"/>
            <w:vAlign w:val="center"/>
            <w:hideMark/>
          </w:tcPr>
          <w:p w14:paraId="194FFA51" w14:textId="77777777" w:rsidR="002651C1" w:rsidRDefault="002651C1" w:rsidP="00966C79">
            <w:pPr>
              <w:jc w:val="center"/>
              <w:rPr>
                <w:rFonts w:eastAsia="Times New Roman"/>
              </w:rPr>
            </w:pPr>
          </w:p>
        </w:tc>
        <w:tc>
          <w:tcPr>
            <w:tcW w:w="0" w:type="auto"/>
            <w:vAlign w:val="center"/>
            <w:hideMark/>
          </w:tcPr>
          <w:p w14:paraId="2C42B0D8" w14:textId="77777777" w:rsidR="002651C1" w:rsidRDefault="002651C1" w:rsidP="00966C79">
            <w:pPr>
              <w:rPr>
                <w:rFonts w:eastAsia="Times New Roman"/>
                <w:sz w:val="20"/>
                <w:szCs w:val="20"/>
              </w:rPr>
            </w:pPr>
          </w:p>
        </w:tc>
        <w:tc>
          <w:tcPr>
            <w:tcW w:w="0" w:type="auto"/>
            <w:vAlign w:val="center"/>
            <w:hideMark/>
          </w:tcPr>
          <w:p w14:paraId="158729E2" w14:textId="77777777" w:rsidR="002651C1" w:rsidRDefault="002651C1" w:rsidP="00966C79">
            <w:pPr>
              <w:jc w:val="center"/>
              <w:rPr>
                <w:rFonts w:eastAsia="Times New Roman"/>
                <w:sz w:val="20"/>
                <w:szCs w:val="20"/>
              </w:rPr>
            </w:pPr>
          </w:p>
        </w:tc>
        <w:tc>
          <w:tcPr>
            <w:tcW w:w="0" w:type="auto"/>
            <w:vAlign w:val="center"/>
            <w:hideMark/>
          </w:tcPr>
          <w:p w14:paraId="7D5E8DA7" w14:textId="77777777" w:rsidR="002651C1" w:rsidRDefault="002651C1" w:rsidP="00966C79">
            <w:pPr>
              <w:jc w:val="center"/>
              <w:rPr>
                <w:rFonts w:eastAsia="Times New Roman"/>
                <w:sz w:val="20"/>
                <w:szCs w:val="20"/>
              </w:rPr>
            </w:pPr>
          </w:p>
        </w:tc>
      </w:tr>
      <w:tr w:rsidR="002651C1" w14:paraId="3975AAF2" w14:textId="77777777" w:rsidTr="00966C79">
        <w:trPr>
          <w:tblCellSpacing w:w="15" w:type="dxa"/>
        </w:trPr>
        <w:tc>
          <w:tcPr>
            <w:tcW w:w="0" w:type="auto"/>
            <w:gridSpan w:val="4"/>
            <w:tcBorders>
              <w:bottom w:val="single" w:sz="6" w:space="0" w:color="000000"/>
            </w:tcBorders>
            <w:vAlign w:val="center"/>
            <w:hideMark/>
          </w:tcPr>
          <w:p w14:paraId="0BAE5168" w14:textId="77777777" w:rsidR="002651C1" w:rsidRDefault="002651C1" w:rsidP="00966C79">
            <w:pPr>
              <w:jc w:val="center"/>
              <w:rPr>
                <w:rFonts w:eastAsia="Times New Roman"/>
                <w:sz w:val="20"/>
                <w:szCs w:val="20"/>
              </w:rPr>
            </w:pPr>
          </w:p>
        </w:tc>
      </w:tr>
      <w:tr w:rsidR="002651C1" w14:paraId="6FB8B13B" w14:textId="77777777" w:rsidTr="00966C79">
        <w:trPr>
          <w:tblCellSpacing w:w="15" w:type="dxa"/>
        </w:trPr>
        <w:tc>
          <w:tcPr>
            <w:tcW w:w="0" w:type="auto"/>
            <w:vAlign w:val="center"/>
            <w:hideMark/>
          </w:tcPr>
          <w:p w14:paraId="722BC72D" w14:textId="77777777" w:rsidR="002651C1" w:rsidRDefault="002651C1" w:rsidP="00966C79">
            <w:pPr>
              <w:rPr>
                <w:rFonts w:eastAsia="Times New Roman"/>
              </w:rPr>
            </w:pPr>
            <w:r>
              <w:rPr>
                <w:rFonts w:eastAsia="Times New Roman"/>
              </w:rPr>
              <w:t>Observations</w:t>
            </w:r>
          </w:p>
        </w:tc>
        <w:tc>
          <w:tcPr>
            <w:tcW w:w="0" w:type="auto"/>
            <w:vAlign w:val="center"/>
            <w:hideMark/>
          </w:tcPr>
          <w:p w14:paraId="1484EB35" w14:textId="77777777" w:rsidR="002651C1" w:rsidRDefault="002651C1" w:rsidP="00966C79">
            <w:pPr>
              <w:jc w:val="center"/>
              <w:rPr>
                <w:rFonts w:eastAsia="Times New Roman"/>
              </w:rPr>
            </w:pPr>
            <w:r>
              <w:rPr>
                <w:rFonts w:eastAsia="Times New Roman"/>
              </w:rPr>
              <w:t>7,819</w:t>
            </w:r>
          </w:p>
        </w:tc>
        <w:tc>
          <w:tcPr>
            <w:tcW w:w="0" w:type="auto"/>
            <w:vAlign w:val="center"/>
            <w:hideMark/>
          </w:tcPr>
          <w:p w14:paraId="4A400C45" w14:textId="77777777" w:rsidR="002651C1" w:rsidRDefault="002651C1" w:rsidP="00966C79">
            <w:pPr>
              <w:jc w:val="center"/>
              <w:rPr>
                <w:rFonts w:eastAsia="Times New Roman"/>
              </w:rPr>
            </w:pPr>
            <w:r>
              <w:rPr>
                <w:rFonts w:eastAsia="Times New Roman"/>
              </w:rPr>
              <w:t>11,233</w:t>
            </w:r>
          </w:p>
        </w:tc>
        <w:tc>
          <w:tcPr>
            <w:tcW w:w="0" w:type="auto"/>
            <w:vAlign w:val="center"/>
            <w:hideMark/>
          </w:tcPr>
          <w:p w14:paraId="16239FDD" w14:textId="77777777" w:rsidR="002651C1" w:rsidRDefault="002651C1" w:rsidP="00966C79">
            <w:pPr>
              <w:jc w:val="center"/>
              <w:rPr>
                <w:rFonts w:eastAsia="Times New Roman"/>
              </w:rPr>
            </w:pPr>
            <w:r>
              <w:rPr>
                <w:rFonts w:eastAsia="Times New Roman"/>
              </w:rPr>
              <w:t>9,259</w:t>
            </w:r>
          </w:p>
        </w:tc>
      </w:tr>
      <w:tr w:rsidR="002651C1" w14:paraId="6FD231FA" w14:textId="77777777" w:rsidTr="00966C79">
        <w:trPr>
          <w:tblCellSpacing w:w="15" w:type="dxa"/>
        </w:trPr>
        <w:tc>
          <w:tcPr>
            <w:tcW w:w="0" w:type="auto"/>
            <w:vAlign w:val="center"/>
            <w:hideMark/>
          </w:tcPr>
          <w:p w14:paraId="1B741D5F" w14:textId="77777777" w:rsidR="002651C1" w:rsidRDefault="002651C1" w:rsidP="00966C79">
            <w:pPr>
              <w:rPr>
                <w:rFonts w:eastAsia="Times New Roman"/>
              </w:rPr>
            </w:pPr>
            <w:r>
              <w:rPr>
                <w:rFonts w:eastAsia="Times New Roman"/>
              </w:rPr>
              <w:t>R</w:t>
            </w:r>
            <w:r>
              <w:rPr>
                <w:rFonts w:eastAsia="Times New Roman"/>
                <w:vertAlign w:val="superscript"/>
              </w:rPr>
              <w:t>2</w:t>
            </w:r>
          </w:p>
        </w:tc>
        <w:tc>
          <w:tcPr>
            <w:tcW w:w="0" w:type="auto"/>
            <w:vAlign w:val="center"/>
            <w:hideMark/>
          </w:tcPr>
          <w:p w14:paraId="50977F6E" w14:textId="77777777" w:rsidR="002651C1" w:rsidRDefault="002651C1" w:rsidP="00966C79">
            <w:pPr>
              <w:jc w:val="center"/>
              <w:rPr>
                <w:rFonts w:eastAsia="Times New Roman"/>
              </w:rPr>
            </w:pPr>
            <w:r>
              <w:rPr>
                <w:rFonts w:eastAsia="Times New Roman"/>
              </w:rPr>
              <w:t>0.025</w:t>
            </w:r>
          </w:p>
        </w:tc>
        <w:tc>
          <w:tcPr>
            <w:tcW w:w="0" w:type="auto"/>
            <w:vAlign w:val="center"/>
            <w:hideMark/>
          </w:tcPr>
          <w:p w14:paraId="5F008875" w14:textId="77777777" w:rsidR="002651C1" w:rsidRDefault="002651C1" w:rsidP="00966C79">
            <w:pPr>
              <w:jc w:val="center"/>
              <w:rPr>
                <w:rFonts w:eastAsia="Times New Roman"/>
              </w:rPr>
            </w:pPr>
            <w:r>
              <w:rPr>
                <w:rFonts w:eastAsia="Times New Roman"/>
              </w:rPr>
              <w:t>0.036</w:t>
            </w:r>
          </w:p>
        </w:tc>
        <w:tc>
          <w:tcPr>
            <w:tcW w:w="0" w:type="auto"/>
            <w:vAlign w:val="center"/>
            <w:hideMark/>
          </w:tcPr>
          <w:p w14:paraId="327FE71E" w14:textId="77777777" w:rsidR="002651C1" w:rsidRDefault="002651C1" w:rsidP="00966C79">
            <w:pPr>
              <w:jc w:val="center"/>
              <w:rPr>
                <w:rFonts w:eastAsia="Times New Roman"/>
              </w:rPr>
            </w:pPr>
            <w:r>
              <w:rPr>
                <w:rFonts w:eastAsia="Times New Roman"/>
              </w:rPr>
              <w:t>0.073</w:t>
            </w:r>
          </w:p>
        </w:tc>
      </w:tr>
      <w:tr w:rsidR="002651C1" w14:paraId="3F20572C" w14:textId="77777777" w:rsidTr="00966C79">
        <w:trPr>
          <w:tblCellSpacing w:w="15" w:type="dxa"/>
        </w:trPr>
        <w:tc>
          <w:tcPr>
            <w:tcW w:w="0" w:type="auto"/>
            <w:vAlign w:val="center"/>
            <w:hideMark/>
          </w:tcPr>
          <w:p w14:paraId="6DD439FB" w14:textId="77777777" w:rsidR="002651C1" w:rsidRDefault="002651C1" w:rsidP="00966C79">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01C13D43" w14:textId="77777777" w:rsidR="002651C1" w:rsidRDefault="002651C1" w:rsidP="00966C79">
            <w:pPr>
              <w:jc w:val="center"/>
              <w:rPr>
                <w:rFonts w:eastAsia="Times New Roman"/>
              </w:rPr>
            </w:pPr>
            <w:r>
              <w:rPr>
                <w:rFonts w:eastAsia="Times New Roman"/>
              </w:rPr>
              <w:t>0.023</w:t>
            </w:r>
          </w:p>
        </w:tc>
        <w:tc>
          <w:tcPr>
            <w:tcW w:w="0" w:type="auto"/>
            <w:vAlign w:val="center"/>
            <w:hideMark/>
          </w:tcPr>
          <w:p w14:paraId="6D57D62E" w14:textId="77777777" w:rsidR="002651C1" w:rsidRDefault="002651C1" w:rsidP="00966C79">
            <w:pPr>
              <w:jc w:val="center"/>
              <w:rPr>
                <w:rFonts w:eastAsia="Times New Roman"/>
              </w:rPr>
            </w:pPr>
            <w:r>
              <w:rPr>
                <w:rFonts w:eastAsia="Times New Roman"/>
              </w:rPr>
              <w:t>0.035</w:t>
            </w:r>
          </w:p>
        </w:tc>
        <w:tc>
          <w:tcPr>
            <w:tcW w:w="0" w:type="auto"/>
            <w:vAlign w:val="center"/>
            <w:hideMark/>
          </w:tcPr>
          <w:p w14:paraId="5DC08E4F" w14:textId="77777777" w:rsidR="002651C1" w:rsidRDefault="002651C1" w:rsidP="00966C79">
            <w:pPr>
              <w:jc w:val="center"/>
              <w:rPr>
                <w:rFonts w:eastAsia="Times New Roman"/>
              </w:rPr>
            </w:pPr>
            <w:r>
              <w:rPr>
                <w:rFonts w:eastAsia="Times New Roman"/>
              </w:rPr>
              <w:t>0.071</w:t>
            </w:r>
          </w:p>
        </w:tc>
      </w:tr>
      <w:tr w:rsidR="002651C1" w14:paraId="46849FFE" w14:textId="77777777" w:rsidTr="00966C79">
        <w:trPr>
          <w:tblCellSpacing w:w="15" w:type="dxa"/>
        </w:trPr>
        <w:tc>
          <w:tcPr>
            <w:tcW w:w="0" w:type="auto"/>
            <w:vAlign w:val="center"/>
            <w:hideMark/>
          </w:tcPr>
          <w:p w14:paraId="56BD1118" w14:textId="77777777" w:rsidR="002651C1" w:rsidRDefault="002651C1" w:rsidP="00966C79">
            <w:pPr>
              <w:rPr>
                <w:rFonts w:eastAsia="Times New Roman"/>
              </w:rPr>
            </w:pPr>
            <w:r>
              <w:rPr>
                <w:rFonts w:eastAsia="Times New Roman"/>
              </w:rPr>
              <w:t>Residual Std. Error</w:t>
            </w:r>
          </w:p>
        </w:tc>
        <w:tc>
          <w:tcPr>
            <w:tcW w:w="0" w:type="auto"/>
            <w:vAlign w:val="center"/>
            <w:hideMark/>
          </w:tcPr>
          <w:p w14:paraId="2E45A4F4" w14:textId="77777777" w:rsidR="002651C1" w:rsidRDefault="002651C1" w:rsidP="00966C79">
            <w:pPr>
              <w:jc w:val="center"/>
              <w:rPr>
                <w:rFonts w:eastAsia="Times New Roman"/>
              </w:rPr>
            </w:pPr>
            <w:r>
              <w:rPr>
                <w:rFonts w:eastAsia="Times New Roman"/>
              </w:rPr>
              <w:t>37.150 (</w:t>
            </w:r>
            <w:proofErr w:type="spellStart"/>
            <w:r>
              <w:rPr>
                <w:rFonts w:eastAsia="Times New Roman"/>
              </w:rPr>
              <w:t>df</w:t>
            </w:r>
            <w:proofErr w:type="spellEnd"/>
            <w:r>
              <w:rPr>
                <w:rFonts w:eastAsia="Times New Roman"/>
              </w:rPr>
              <w:t xml:space="preserve"> = 7805)</w:t>
            </w:r>
          </w:p>
        </w:tc>
        <w:tc>
          <w:tcPr>
            <w:tcW w:w="0" w:type="auto"/>
            <w:vAlign w:val="center"/>
            <w:hideMark/>
          </w:tcPr>
          <w:p w14:paraId="40D5F94F" w14:textId="77777777" w:rsidR="002651C1" w:rsidRDefault="002651C1" w:rsidP="00966C79">
            <w:pPr>
              <w:jc w:val="center"/>
              <w:rPr>
                <w:rFonts w:eastAsia="Times New Roman"/>
              </w:rPr>
            </w:pPr>
            <w:r>
              <w:rPr>
                <w:rFonts w:eastAsia="Times New Roman"/>
              </w:rPr>
              <w:t>26.916 (</w:t>
            </w:r>
            <w:proofErr w:type="spellStart"/>
            <w:r>
              <w:rPr>
                <w:rFonts w:eastAsia="Times New Roman"/>
              </w:rPr>
              <w:t>df</w:t>
            </w:r>
            <w:proofErr w:type="spellEnd"/>
            <w:r>
              <w:rPr>
                <w:rFonts w:eastAsia="Times New Roman"/>
              </w:rPr>
              <w:t xml:space="preserve"> = 11219)</w:t>
            </w:r>
          </w:p>
        </w:tc>
        <w:tc>
          <w:tcPr>
            <w:tcW w:w="0" w:type="auto"/>
            <w:vAlign w:val="center"/>
            <w:hideMark/>
          </w:tcPr>
          <w:p w14:paraId="6BCA2F47" w14:textId="77777777" w:rsidR="002651C1" w:rsidRDefault="002651C1" w:rsidP="00966C79">
            <w:pPr>
              <w:jc w:val="center"/>
              <w:rPr>
                <w:rFonts w:eastAsia="Times New Roman"/>
              </w:rPr>
            </w:pPr>
            <w:r>
              <w:rPr>
                <w:rFonts w:eastAsia="Times New Roman"/>
              </w:rPr>
              <w:t>25.619 (</w:t>
            </w:r>
            <w:proofErr w:type="spellStart"/>
            <w:r>
              <w:rPr>
                <w:rFonts w:eastAsia="Times New Roman"/>
              </w:rPr>
              <w:t>df</w:t>
            </w:r>
            <w:proofErr w:type="spellEnd"/>
            <w:r>
              <w:rPr>
                <w:rFonts w:eastAsia="Times New Roman"/>
              </w:rPr>
              <w:t xml:space="preserve"> = 9245)</w:t>
            </w:r>
          </w:p>
        </w:tc>
      </w:tr>
      <w:tr w:rsidR="002651C1" w14:paraId="6A4F46AC" w14:textId="77777777" w:rsidTr="00966C79">
        <w:trPr>
          <w:tblCellSpacing w:w="15" w:type="dxa"/>
        </w:trPr>
        <w:tc>
          <w:tcPr>
            <w:tcW w:w="0" w:type="auto"/>
            <w:vAlign w:val="center"/>
            <w:hideMark/>
          </w:tcPr>
          <w:p w14:paraId="68FAAE02" w14:textId="77777777" w:rsidR="002651C1" w:rsidRDefault="002651C1" w:rsidP="00966C79">
            <w:pPr>
              <w:rPr>
                <w:rFonts w:eastAsia="Times New Roman"/>
              </w:rPr>
            </w:pPr>
            <w:r>
              <w:rPr>
                <w:rFonts w:eastAsia="Times New Roman"/>
              </w:rPr>
              <w:t>F Statistic</w:t>
            </w:r>
          </w:p>
        </w:tc>
        <w:tc>
          <w:tcPr>
            <w:tcW w:w="0" w:type="auto"/>
            <w:vAlign w:val="center"/>
            <w:hideMark/>
          </w:tcPr>
          <w:p w14:paraId="73F281A7" w14:textId="77777777" w:rsidR="002651C1" w:rsidRDefault="002651C1" w:rsidP="00966C79">
            <w:pPr>
              <w:jc w:val="center"/>
              <w:rPr>
                <w:rFonts w:eastAsia="Times New Roman"/>
              </w:rPr>
            </w:pPr>
            <w:r>
              <w:rPr>
                <w:rFonts w:eastAsia="Times New Roman"/>
              </w:rPr>
              <w:t>15.137</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7805)</w:t>
            </w:r>
          </w:p>
        </w:tc>
        <w:tc>
          <w:tcPr>
            <w:tcW w:w="0" w:type="auto"/>
            <w:vAlign w:val="center"/>
            <w:hideMark/>
          </w:tcPr>
          <w:p w14:paraId="3964D855" w14:textId="77777777" w:rsidR="002651C1" w:rsidRDefault="002651C1" w:rsidP="00966C79">
            <w:pPr>
              <w:jc w:val="center"/>
              <w:rPr>
                <w:rFonts w:eastAsia="Times New Roman"/>
              </w:rPr>
            </w:pPr>
            <w:r>
              <w:rPr>
                <w:rFonts w:eastAsia="Times New Roman"/>
              </w:rPr>
              <w:t>32.443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11219)</w:t>
            </w:r>
          </w:p>
        </w:tc>
        <w:tc>
          <w:tcPr>
            <w:tcW w:w="0" w:type="auto"/>
            <w:vAlign w:val="center"/>
            <w:hideMark/>
          </w:tcPr>
          <w:p w14:paraId="6CCC07AC" w14:textId="77777777" w:rsidR="002651C1" w:rsidRDefault="002651C1" w:rsidP="00966C79">
            <w:pPr>
              <w:jc w:val="center"/>
              <w:rPr>
                <w:rFonts w:eastAsia="Times New Roman"/>
              </w:rPr>
            </w:pPr>
            <w:r>
              <w:rPr>
                <w:rFonts w:eastAsia="Times New Roman"/>
              </w:rPr>
              <w:t>55.763</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13; 9245)</w:t>
            </w:r>
          </w:p>
        </w:tc>
      </w:tr>
      <w:tr w:rsidR="002651C1" w14:paraId="6D4BD222" w14:textId="77777777" w:rsidTr="00966C79">
        <w:trPr>
          <w:tblCellSpacing w:w="15" w:type="dxa"/>
        </w:trPr>
        <w:tc>
          <w:tcPr>
            <w:tcW w:w="0" w:type="auto"/>
            <w:gridSpan w:val="4"/>
            <w:tcBorders>
              <w:bottom w:val="single" w:sz="6" w:space="0" w:color="000000"/>
            </w:tcBorders>
            <w:vAlign w:val="center"/>
            <w:hideMark/>
          </w:tcPr>
          <w:p w14:paraId="7E57119E" w14:textId="77777777" w:rsidR="002651C1" w:rsidRDefault="002651C1" w:rsidP="00966C79">
            <w:pPr>
              <w:jc w:val="center"/>
              <w:rPr>
                <w:rFonts w:eastAsia="Times New Roman"/>
              </w:rPr>
            </w:pPr>
          </w:p>
        </w:tc>
      </w:tr>
      <w:tr w:rsidR="002651C1" w14:paraId="2BB24991" w14:textId="77777777" w:rsidTr="00966C79">
        <w:trPr>
          <w:tblCellSpacing w:w="15" w:type="dxa"/>
        </w:trPr>
        <w:tc>
          <w:tcPr>
            <w:tcW w:w="0" w:type="auto"/>
            <w:vAlign w:val="center"/>
            <w:hideMark/>
          </w:tcPr>
          <w:p w14:paraId="10C9463C" w14:textId="77777777" w:rsidR="002651C1" w:rsidRDefault="002651C1" w:rsidP="00966C79">
            <w:pPr>
              <w:rPr>
                <w:rFonts w:eastAsia="Times New Roman"/>
              </w:rPr>
            </w:pPr>
            <w:r>
              <w:rPr>
                <w:rStyle w:val="Emphasis"/>
                <w:rFonts w:eastAsia="Times New Roman"/>
              </w:rPr>
              <w:t>Note:</w:t>
            </w:r>
          </w:p>
        </w:tc>
        <w:tc>
          <w:tcPr>
            <w:tcW w:w="0" w:type="auto"/>
            <w:gridSpan w:val="3"/>
            <w:vAlign w:val="center"/>
            <w:hideMark/>
          </w:tcPr>
          <w:p w14:paraId="14982439" w14:textId="77777777" w:rsidR="002651C1" w:rsidRDefault="002651C1" w:rsidP="00966C79">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1AD36284" w14:textId="77777777" w:rsidR="002A62E7" w:rsidRDefault="002A62E7" w:rsidP="00AF5C18"/>
    <w:p w14:paraId="115BA546" w14:textId="77777777" w:rsidR="007A3E13" w:rsidRDefault="007A3E13" w:rsidP="00AF5C18"/>
    <w:p w14:paraId="495EE8FF" w14:textId="591D4D9C" w:rsidR="007A3E13" w:rsidRDefault="007A3E13">
      <w:pPr>
        <w:spacing w:line="240" w:lineRule="auto"/>
        <w:ind w:firstLine="0"/>
        <w:jc w:val="left"/>
      </w:pPr>
      <w:r>
        <w:br w:type="page"/>
      </w:r>
    </w:p>
    <w:p w14:paraId="083CEECB" w14:textId="4CD8B3A5" w:rsidR="00714654" w:rsidRPr="00F260BC" w:rsidRDefault="00714654" w:rsidP="00FC3085">
      <w:pPr>
        <w:pStyle w:val="Heading1"/>
        <w:numPr>
          <w:ilvl w:val="0"/>
          <w:numId w:val="43"/>
        </w:numPr>
      </w:pPr>
      <w:r w:rsidRPr="00F260BC">
        <w:lastRenderedPageBreak/>
        <w:t>Info-Metrics based Difference-in-Difference Estimator</w:t>
      </w:r>
    </w:p>
    <w:p w14:paraId="67551C84" w14:textId="2E658389" w:rsidR="007A3E13" w:rsidRDefault="007A3E13" w:rsidP="007A3E13">
      <w:pPr>
        <w:spacing w:line="276" w:lineRule="auto"/>
      </w:pPr>
      <w:r>
        <w:t>Difference-in-differences (DiD) is a popular approach to estimate causal relationships when randomization is not feasible. In the basic set up, a group (the treatment group) is exposed to an intervention (treatment) at some period while another group (the control group) is never exposed to the treatment. Under the assumption that the two groups would have followed “parallel trends” in the absence of the treatment, the causal impact of the treatment can be estimated by comparing the difference in the outcome between the treatment and control groups before and after the intervention.</w:t>
      </w:r>
    </w:p>
    <w:p w14:paraId="4733D895" w14:textId="77777777" w:rsidR="007A3E13" w:rsidRDefault="007A3E13" w:rsidP="007A3E13">
      <w:pPr>
        <w:spacing w:line="276" w:lineRule="auto"/>
      </w:pPr>
      <w:r>
        <w:t>In practical work, employing the DiD methodology can pose several challenges:</w:t>
      </w:r>
    </w:p>
    <w:p w14:paraId="2B08A3CC" w14:textId="77777777" w:rsidR="007A3E13" w:rsidRDefault="007A3E13" w:rsidP="007A3E13">
      <w:pPr>
        <w:pStyle w:val="ListParagraph"/>
        <w:numPr>
          <w:ilvl w:val="0"/>
          <w:numId w:val="46"/>
        </w:numPr>
        <w:spacing w:line="276" w:lineRule="auto"/>
        <w:jc w:val="left"/>
      </w:pPr>
      <w:r>
        <w:t>Parallel trends assumption violation: If the two groups would not have followed parallel trends without the intervention, the DiD estimation is invalid.</w:t>
      </w:r>
    </w:p>
    <w:p w14:paraId="2454ADD8" w14:textId="77777777" w:rsidR="00544AA1" w:rsidRDefault="00544AA1" w:rsidP="00544AA1">
      <w:pPr>
        <w:pStyle w:val="ListParagraph"/>
        <w:numPr>
          <w:ilvl w:val="1"/>
          <w:numId w:val="46"/>
        </w:numPr>
        <w:spacing w:line="276" w:lineRule="auto"/>
        <w:jc w:val="left"/>
      </w:pPr>
      <w:r>
        <w:t>Time-varying confounders: Factors that change over time and affect the treatment and control group differently can bias the estimates.</w:t>
      </w:r>
    </w:p>
    <w:p w14:paraId="52035129" w14:textId="77777777" w:rsidR="00544AA1" w:rsidRDefault="00544AA1" w:rsidP="00544AA1">
      <w:pPr>
        <w:pStyle w:val="ListParagraph"/>
        <w:numPr>
          <w:ilvl w:val="1"/>
          <w:numId w:val="46"/>
        </w:numPr>
        <w:spacing w:line="276" w:lineRule="auto"/>
        <w:jc w:val="left"/>
      </w:pPr>
      <w:r>
        <w:t>Endogenous selection: Assignment into the treatment group might be associated with unobserved factors affecting the outcome.</w:t>
      </w:r>
    </w:p>
    <w:p w14:paraId="5C8228BE" w14:textId="0EF93E2C" w:rsidR="00544AA1" w:rsidRDefault="00544AA1" w:rsidP="00544AA1">
      <w:pPr>
        <w:pStyle w:val="ListParagraph"/>
        <w:numPr>
          <w:ilvl w:val="1"/>
          <w:numId w:val="46"/>
        </w:numPr>
        <w:spacing w:line="276" w:lineRule="auto"/>
        <w:jc w:val="left"/>
      </w:pPr>
      <w:r>
        <w:t>Heterogenous treatment effects: The impact of the intervention might vary across units or over time, and this variation might be correlated with membership to the control or treatment group.</w:t>
      </w:r>
    </w:p>
    <w:p w14:paraId="05809085" w14:textId="77777777" w:rsidR="007A3E13" w:rsidRDefault="007A3E13" w:rsidP="007A3E13">
      <w:pPr>
        <w:pStyle w:val="ListParagraph"/>
        <w:numPr>
          <w:ilvl w:val="0"/>
          <w:numId w:val="46"/>
        </w:numPr>
        <w:spacing w:line="276" w:lineRule="auto"/>
        <w:jc w:val="left"/>
      </w:pPr>
      <w:r>
        <w:t>Anticipation effects: If units in the treatment group anticipate the intervention and change their behavior beforehand, it can bias the results.</w:t>
      </w:r>
    </w:p>
    <w:p w14:paraId="3034F5C4" w14:textId="77777777" w:rsidR="007A3E13" w:rsidRDefault="007A3E13" w:rsidP="007A3E13">
      <w:pPr>
        <w:pStyle w:val="ListParagraph"/>
        <w:numPr>
          <w:ilvl w:val="0"/>
          <w:numId w:val="46"/>
        </w:numPr>
        <w:spacing w:line="276" w:lineRule="auto"/>
        <w:jc w:val="left"/>
      </w:pPr>
      <w:r>
        <w:t>Spillover effects: The intervention might indirectly affect the control group, which would bias the results.</w:t>
      </w:r>
    </w:p>
    <w:p w14:paraId="213A2750" w14:textId="77777777" w:rsidR="007A3E13" w:rsidRDefault="007A3E13" w:rsidP="007A3E13">
      <w:pPr>
        <w:pStyle w:val="ListParagraph"/>
        <w:numPr>
          <w:ilvl w:val="0"/>
          <w:numId w:val="46"/>
        </w:numPr>
        <w:spacing w:line="276" w:lineRule="auto"/>
        <w:jc w:val="left"/>
      </w:pPr>
      <w:r>
        <w:t>Staggered treatment timing: if the treatment is rolled out in several phases, the standard two-period DiD may not be appropriate.</w:t>
      </w:r>
    </w:p>
    <w:p w14:paraId="40199BDA" w14:textId="77777777" w:rsidR="007A3E13" w:rsidRDefault="007A3E13" w:rsidP="007A3E13">
      <w:pPr>
        <w:spacing w:line="276" w:lineRule="auto"/>
      </w:pPr>
      <w:r>
        <w:t>This appendix develops an Info-Metrics (Generalized Maximum Entropy) based estimator for DiD that can correct for endogenous selection and heterogenous treatment effects.</w:t>
      </w:r>
    </w:p>
    <w:p w14:paraId="317CC726" w14:textId="77777777" w:rsidR="007A3E13" w:rsidRPr="00F260BC" w:rsidRDefault="007A3E13" w:rsidP="00F260BC">
      <w:pPr>
        <w:rPr>
          <w:b/>
          <w:bCs/>
        </w:rPr>
      </w:pPr>
      <w:r w:rsidRPr="00F260BC">
        <w:rPr>
          <w:b/>
          <w:bCs/>
        </w:rPr>
        <w:t>Theory</w:t>
      </w:r>
    </w:p>
    <w:p w14:paraId="1AF0C530" w14:textId="77777777" w:rsidR="007A3E13" w:rsidRDefault="007A3E13" w:rsidP="007A3E13">
      <w:pPr>
        <w:spacing w:line="276" w:lineRule="auto"/>
      </w:pPr>
      <w:r>
        <w:t>Consider the standard DiD model:</w:t>
      </w:r>
    </w:p>
    <w:p w14:paraId="21C987C0" w14:textId="77777777" w:rsidR="007A3E13" w:rsidRPr="00F07785" w:rsidRDefault="00000000" w:rsidP="007A3E13">
      <w:pPr>
        <w:spacing w:line="276"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5D4F8E0B" w14:textId="77777777" w:rsidR="00932E6B" w:rsidRDefault="007A3E13" w:rsidP="007A3E13">
      <w:pPr>
        <w:spacing w:line="276"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Pr>
          <w:rFonts w:eastAsiaTheme="minorEastAsia"/>
        </w:rPr>
        <w:t xml:space="preserve"> is outcome </w:t>
      </w:r>
      <m:oMath>
        <m:r>
          <w:rPr>
            <w:rFonts w:ascii="Cambria Math" w:eastAsiaTheme="minorEastAsia" w:hAnsi="Cambria Math"/>
          </w:rPr>
          <m:t>Y</m:t>
        </m:r>
      </m:oMath>
      <w:r>
        <w:rPr>
          <w:rFonts w:eastAsiaTheme="minorEastAsia"/>
        </w:rPr>
        <w:t xml:space="preserve"> for individual </w:t>
      </w:r>
      <m:oMath>
        <m:r>
          <w:rPr>
            <w:rFonts w:ascii="Cambria Math" w:eastAsiaTheme="minorEastAsia" w:hAnsi="Cambria Math"/>
          </w:rPr>
          <m:t>i</m:t>
        </m:r>
      </m:oMath>
      <w:r>
        <w:rPr>
          <w:rFonts w:eastAsiaTheme="minorEastAsia"/>
        </w:rPr>
        <w:t xml:space="preserve"> at time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α, β,γ,δ</m:t>
        </m:r>
      </m:oMath>
      <w:r>
        <w:rPr>
          <w:rFonts w:eastAsiaTheme="minorEastAsia"/>
        </w:rPr>
        <w:t xml:space="preserve"> are parameters (</w:t>
      </w:r>
      <m:oMath>
        <m:r>
          <w:rPr>
            <w:rFonts w:ascii="Cambria Math" w:eastAsiaTheme="minorEastAsia" w:hAnsi="Cambria Math"/>
          </w:rPr>
          <m:t xml:space="preserve">δ </m:t>
        </m:r>
      </m:oMath>
      <w:r>
        <w:rPr>
          <w:rFonts w:eastAsiaTheme="minorEastAsia"/>
        </w:rPr>
        <w:t>is the parameter of interest</w:t>
      </w:r>
      <w:r w:rsidR="00932E6B">
        <w:rPr>
          <w:rFonts w:eastAsiaTheme="minorEastAsia"/>
        </w:rPr>
        <w:t>, the effect of the treatment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is a group indicator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for the treatment group,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for the control group),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Pr>
          <w:rFonts w:eastAsiaTheme="minorEastAsia"/>
        </w:rPr>
        <w:t xml:space="preserve"> is a period indicator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=1</m:t>
        </m:r>
      </m:oMath>
      <w:r>
        <w:rPr>
          <w:rFonts w:eastAsiaTheme="minorEastAsia"/>
        </w:rPr>
        <w:t xml:space="preserve"> for the post-treatment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=0</m:t>
        </m:r>
      </m:oMath>
      <w:r>
        <w:rPr>
          <w:rFonts w:eastAsiaTheme="minorEastAsia"/>
        </w:rPr>
        <w:t xml:space="preserve"> for the pre-treatment time period)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Pr>
          <w:rFonts w:eastAsiaTheme="minorEastAsia"/>
        </w:rPr>
        <w:t xml:space="preserve"> is an error term.</w:t>
      </w:r>
    </w:p>
    <w:p w14:paraId="3AAEFA7F" w14:textId="79E2F62F" w:rsidR="00932E6B" w:rsidRDefault="007A3E13" w:rsidP="007A3E13">
      <w:pPr>
        <w:spacing w:line="276" w:lineRule="auto"/>
        <w:rPr>
          <w:rFonts w:eastAsiaTheme="minorEastAsia"/>
        </w:rPr>
      </w:pPr>
      <w:r>
        <w:rPr>
          <w:rFonts w:eastAsiaTheme="minorEastAsia"/>
        </w:rPr>
        <w:t>Under traditional DiD assumptions, this equation can be estimated using O</w:t>
      </w:r>
      <w:r w:rsidR="007B021F">
        <w:rPr>
          <w:rFonts w:eastAsiaTheme="minorEastAsia"/>
        </w:rPr>
        <w:t xml:space="preserve">rdinary </w:t>
      </w:r>
      <w:r>
        <w:rPr>
          <w:rFonts w:eastAsiaTheme="minorEastAsia"/>
        </w:rPr>
        <w:t>L</w:t>
      </w:r>
      <w:r w:rsidR="007B021F">
        <w:rPr>
          <w:rFonts w:eastAsiaTheme="minorEastAsia"/>
        </w:rPr>
        <w:t xml:space="preserve">east </w:t>
      </w:r>
      <w:r>
        <w:rPr>
          <w:rFonts w:eastAsiaTheme="minorEastAsia"/>
        </w:rPr>
        <w:t>S</w:t>
      </w:r>
      <w:r w:rsidR="007B021F">
        <w:rPr>
          <w:rFonts w:eastAsiaTheme="minorEastAsia"/>
        </w:rPr>
        <w:t>quares (OLS)</w:t>
      </w:r>
      <w:r>
        <w:rPr>
          <w:rFonts w:eastAsiaTheme="minorEastAsia"/>
        </w:rPr>
        <w:t>. However, if the treatment effect varies with characteristics of the treatment unit</w:t>
      </w:r>
      <w:r w:rsidR="00932E6B">
        <w:rPr>
          <w:rFonts w:eastAsiaTheme="minorEastAsia"/>
        </w:rPr>
        <w:t xml:space="preserve"> </w:t>
      </w:r>
      <w:r w:rsidR="007B021F">
        <w:rPr>
          <w:rFonts w:eastAsiaTheme="minorEastAsia"/>
        </w:rPr>
        <w:t xml:space="preserve">or over time </w:t>
      </w:r>
      <w:r w:rsidR="00932E6B">
        <w:rPr>
          <w:rFonts w:eastAsiaTheme="minorEastAsia"/>
        </w:rPr>
        <w:t>(</w:t>
      </w:r>
      <w:r w:rsidR="00932E6B" w:rsidRPr="00932E6B">
        <w:rPr>
          <w:rFonts w:eastAsiaTheme="minorEastAsia"/>
          <w:i/>
          <w:iCs/>
        </w:rPr>
        <w:t>heterogenous treatment effects</w:t>
      </w:r>
      <w:r w:rsidR="00932E6B">
        <w:rPr>
          <w:rFonts w:eastAsiaTheme="minorEastAsia"/>
        </w:rPr>
        <w:t>)</w:t>
      </w:r>
      <w:r>
        <w:rPr>
          <w:rFonts w:eastAsiaTheme="minorEastAsia"/>
        </w:rPr>
        <w:t xml:space="preserve">, </w:t>
      </w:r>
      <m:oMath>
        <m:r>
          <w:rPr>
            <w:rFonts w:ascii="Cambria Math" w:eastAsiaTheme="minorEastAsia" w:hAnsi="Cambria Math"/>
          </w:rPr>
          <m:t>δ</m:t>
        </m:r>
      </m:oMath>
      <w:r>
        <w:rPr>
          <w:rFonts w:eastAsiaTheme="minorEastAsia"/>
        </w:rPr>
        <w:t xml:space="preserve"> is no longer a consistent estimator of the treatment effect</w:t>
      </w:r>
      <w:r w:rsidR="00932E6B">
        <w:rPr>
          <w:rFonts w:eastAsiaTheme="minorEastAsia"/>
        </w:rPr>
        <w:t>.</w:t>
      </w:r>
    </w:p>
    <w:p w14:paraId="4B6984E6" w14:textId="2F12B77E" w:rsidR="007A3E13" w:rsidRDefault="007B021F" w:rsidP="007A3E13">
      <w:pPr>
        <w:spacing w:line="276" w:lineRule="auto"/>
        <w:rPr>
          <w:rFonts w:eastAsiaTheme="minorEastAsia"/>
        </w:rPr>
      </w:pPr>
      <w:r>
        <w:rPr>
          <w:rFonts w:eastAsiaTheme="minorEastAsia"/>
        </w:rPr>
        <w:t xml:space="preserve">The </w:t>
      </w:r>
      <w:r w:rsidR="007A3E13">
        <w:rPr>
          <w:rFonts w:eastAsiaTheme="minorEastAsia"/>
        </w:rPr>
        <w:t xml:space="preserve">traditional DiD model </w:t>
      </w:r>
      <w:r>
        <w:rPr>
          <w:rFonts w:eastAsiaTheme="minorEastAsia"/>
        </w:rPr>
        <w:t xml:space="preserve">can be </w:t>
      </w:r>
      <w:r w:rsidR="007A3E13">
        <w:rPr>
          <w:rFonts w:eastAsiaTheme="minorEastAsia"/>
        </w:rPr>
        <w:t>expanded so that:</w:t>
      </w:r>
    </w:p>
    <w:p w14:paraId="2A1C5594" w14:textId="4E3CC91D" w:rsidR="007A3E13" w:rsidRPr="0092345F" w:rsidRDefault="00000000" w:rsidP="007A3E13">
      <w:pPr>
        <w:spacing w:line="276"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σ</m:t>
              </m:r>
              <m:r>
                <w:rPr>
                  <w:rFonts w:ascii="Cambria Math" w:hAnsi="Cambria Math"/>
                </w:rPr>
                <m:t>ϵ</m:t>
              </m:r>
            </m:e>
            <m:sub>
              <m:r>
                <w:rPr>
                  <w:rFonts w:ascii="Cambria Math" w:hAnsi="Cambria Math"/>
                </w:rPr>
                <m:t>it</m:t>
              </m:r>
            </m:sub>
          </m:sSub>
        </m:oMath>
      </m:oMathPara>
    </w:p>
    <w:p w14:paraId="1C0BE96E" w14:textId="50BD90E5" w:rsidR="007A3E13" w:rsidRDefault="007A3E13" w:rsidP="007B021F">
      <w:pPr>
        <w:spacing w:line="276" w:lineRule="auto"/>
        <w:ind w:firstLine="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is a vector of covariates</w:t>
      </w:r>
      <w:r w:rsidR="007B021F">
        <w:rPr>
          <w:rFonts w:eastAsiaTheme="minorEastAsia"/>
        </w:rPr>
        <w:t xml:space="preserve"> and</w:t>
      </w:r>
      <w:r>
        <w:rPr>
          <w:rFonts w:eastAsiaTheme="minorEastAsia"/>
        </w:rPr>
        <w:t xml:space="preserve"> </w:t>
      </w:r>
      <m:oMath>
        <m:r>
          <m:rPr>
            <m:sty m:val="p"/>
          </m:rPr>
          <w:rPr>
            <w:rFonts w:ascii="Cambria Math" w:eastAsiaTheme="minorEastAsia" w:hAnsi="Cambria Math"/>
          </w:rPr>
          <m:t>Γ</m:t>
        </m:r>
      </m:oMath>
      <w:r>
        <w:rPr>
          <w:rFonts w:eastAsiaTheme="minorEastAsia"/>
        </w:rPr>
        <w:t xml:space="preserve"> is a vector of parameters representing the effect of the covariates through the treatment channel.</w:t>
      </w:r>
      <w:r w:rsidR="007B021F">
        <w:rPr>
          <w:rFonts w:eastAsiaTheme="minorEastAsia"/>
        </w:rPr>
        <w:t xml:space="preserve"> OLS will now be a consistent estimator of the treatment effect.</w:t>
      </w:r>
    </w:p>
    <w:p w14:paraId="75942A5E" w14:textId="3DF9AE82" w:rsidR="007A3E13" w:rsidRDefault="007B021F" w:rsidP="00DA007A">
      <w:pPr>
        <w:spacing w:line="276" w:lineRule="auto"/>
        <w:rPr>
          <w:rFonts w:eastAsiaTheme="minorEastAsia"/>
        </w:rPr>
      </w:pPr>
      <w:r>
        <w:rPr>
          <w:rFonts w:eastAsiaTheme="minorEastAsia"/>
        </w:rPr>
        <w:t>However, i</w:t>
      </w:r>
      <w:r w:rsidR="007A3E13">
        <w:rPr>
          <w:rFonts w:eastAsiaTheme="minorEastAsia"/>
        </w:rPr>
        <w:t xml:space="preserve">n cases where treatment is endogenous (that is the probability of assignment 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7A3E13">
        <w:rPr>
          <w:rFonts w:eastAsiaTheme="minorEastAsia"/>
        </w:rPr>
        <w:t xml:space="preserve"> is correlated with factors affecting the outcome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7A3E13">
        <w:rPr>
          <w:rFonts w:eastAsiaTheme="minorEastAsia"/>
        </w:rPr>
        <w:t>), the above approach</w:t>
      </w:r>
      <w:r>
        <w:rPr>
          <w:rFonts w:eastAsiaTheme="minorEastAsia"/>
        </w:rPr>
        <w:t xml:space="preserve"> will </w:t>
      </w:r>
      <w:r w:rsidR="007A3E13">
        <w:rPr>
          <w:rFonts w:eastAsiaTheme="minorEastAsia"/>
        </w:rPr>
        <w:t>lead to biased estimates of the treatment effect because the error terms are correlated with the treatment indicator.</w:t>
      </w:r>
      <w:r w:rsidR="00DA007A">
        <w:rPr>
          <w:rFonts w:eastAsiaTheme="minorEastAsia"/>
        </w:rPr>
        <w:t xml:space="preserve"> </w:t>
      </w:r>
      <w:r w:rsidR="007A3E13">
        <w:rPr>
          <w:rFonts w:eastAsiaTheme="minorEastAsia"/>
        </w:rPr>
        <w:t>We can model the selection into treatment equation through a latent variable approach</w:t>
      </w:r>
      <w:r>
        <w:rPr>
          <w:rFonts w:eastAsiaTheme="minorEastAsia"/>
        </w:rPr>
        <w:t>. I follow a method</w:t>
      </w:r>
      <w:r w:rsidR="007115E8">
        <w:rPr>
          <w:rFonts w:eastAsiaTheme="minorEastAsia"/>
        </w:rPr>
        <w:t xml:space="preserve"> outlined by </w:t>
      </w:r>
      <w:r w:rsidR="007115E8">
        <w:rPr>
          <w:rFonts w:eastAsiaTheme="minorEastAsia"/>
        </w:rPr>
        <w:fldChar w:fldCharType="begin"/>
      </w:r>
      <w:r w:rsidR="007115E8">
        <w:rPr>
          <w:rFonts w:eastAsiaTheme="minorEastAsia"/>
        </w:rPr>
        <w:instrText xml:space="preserve"> ADDIN ZOTERO_ITEM CSL_CITATION {"citationID":"LRBScYJ5","properties":{"formattedCitation":"(Lee 1983)","plainCitation":"(Lee 1983)","noteIndex":0},"citationItems":[{"id":934,"uris":["http://zotero.org/users/1226582/items/DLMFFAQP"],"itemData":{"id":934,"type":"article-journal","container-title":"Econometrica","DOI":"10.2307/1912003","ISSN":"0012-9682","issue":"2","note":"publisher: [Wiley, Econometric Society]","page":"507-512","source":"JSTOR","title":"Generalized Econometric Models with Selectivity","volume":"51","author":[{"family":"Lee","given":"Lung-Fei"}],"issued":{"date-parts":[["1983"]]}}}],"schema":"https://github.com/citation-style-language/schema/raw/master/csl-citation.json"} </w:instrText>
      </w:r>
      <w:r w:rsidR="007115E8">
        <w:rPr>
          <w:rFonts w:eastAsiaTheme="minorEastAsia"/>
        </w:rPr>
        <w:fldChar w:fldCharType="separate"/>
      </w:r>
      <w:r w:rsidR="007115E8">
        <w:rPr>
          <w:rFonts w:eastAsiaTheme="minorEastAsia"/>
          <w:noProof/>
        </w:rPr>
        <w:t>(Lee 1983)</w:t>
      </w:r>
      <w:r w:rsidR="007115E8">
        <w:rPr>
          <w:rFonts w:eastAsiaTheme="minorEastAsia"/>
        </w:rPr>
        <w:fldChar w:fldCharType="end"/>
      </w:r>
      <w:r>
        <w:rPr>
          <w:rFonts w:eastAsiaTheme="minorEastAsia"/>
        </w:rPr>
        <w:t xml:space="preserve"> </w:t>
      </w:r>
      <w:r w:rsidR="007115E8">
        <w:rPr>
          <w:rFonts w:eastAsiaTheme="minorEastAsia"/>
        </w:rPr>
        <w:t xml:space="preserve">that generalizes Heckman’s </w:t>
      </w:r>
      <w:r w:rsidR="00DE49CE">
        <w:rPr>
          <w:rFonts w:eastAsiaTheme="minorEastAsia"/>
        </w:rPr>
        <w:fldChar w:fldCharType="begin"/>
      </w:r>
      <w:r w:rsidR="00DE49CE">
        <w:rPr>
          <w:rFonts w:eastAsiaTheme="minorEastAsia"/>
        </w:rPr>
        <w:instrText xml:space="preserve"> ADDIN ZOTERO_ITEM CSL_CITATION {"citationID":"lejssNpw","properties":{"formattedCitation":"(1997)","plainCitation":"(1997)","noteIndex":0},"citationItems":[{"id":941,"uris":["http://zotero.org/users/1226582/items/NII5Z9YW"],"itemData":{"id":941,"type":"article-journal","abstract":"This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E."}],"issued":{"date-parts":[["1997",10,1]]}},"label":"page","suppress-author":true}],"schema":"https://github.com/citation-style-language/schema/raw/master/csl-citation.json"} </w:instrText>
      </w:r>
      <w:r w:rsidR="00DE49CE">
        <w:rPr>
          <w:rFonts w:eastAsiaTheme="minorEastAsia"/>
        </w:rPr>
        <w:fldChar w:fldCharType="separate"/>
      </w:r>
      <w:r w:rsidR="00DE49CE">
        <w:rPr>
          <w:rFonts w:eastAsiaTheme="minorEastAsia"/>
          <w:noProof/>
        </w:rPr>
        <w:t>(1997)</w:t>
      </w:r>
      <w:r w:rsidR="00DE49CE">
        <w:rPr>
          <w:rFonts w:eastAsiaTheme="minorEastAsia"/>
        </w:rPr>
        <w:fldChar w:fldCharType="end"/>
      </w:r>
      <w:r w:rsidR="00DE49CE">
        <w:rPr>
          <w:rFonts w:eastAsiaTheme="minorEastAsia"/>
        </w:rPr>
        <w:t xml:space="preserve"> </w:t>
      </w:r>
      <w:r w:rsidR="007115E8">
        <w:rPr>
          <w:rFonts w:eastAsiaTheme="minorEastAsia"/>
        </w:rPr>
        <w:t xml:space="preserve">selection model. In Heckman’s model, the errors from the selection equation are assumed to be normally distributed. Using the method described by Lee, the errors can </w:t>
      </w:r>
      <w:r w:rsidR="00DA007A">
        <w:rPr>
          <w:rFonts w:eastAsiaTheme="minorEastAsia"/>
        </w:rPr>
        <w:t>be of a more general form.</w:t>
      </w:r>
      <w:r w:rsidR="00633477">
        <w:rPr>
          <w:rFonts w:eastAsiaTheme="minorEastAsia"/>
        </w:rPr>
        <w:t xml:space="preserve"> Consider the selection equation</w:t>
      </w:r>
      <w:r w:rsidR="007A3E13">
        <w:rPr>
          <w:rFonts w:eastAsiaTheme="minorEastAsia"/>
        </w:rPr>
        <w:t>:</w:t>
      </w:r>
    </w:p>
    <w:p w14:paraId="502A50DB" w14:textId="77777777" w:rsidR="007A3E13" w:rsidRPr="007E51E6" w:rsidRDefault="00000000" w:rsidP="007A3E13">
      <w:pPr>
        <w:spacing w:line="276" w:lineRule="auto"/>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sSub>
            <m:sSubPr>
              <m:ctrlPr>
                <w:rPr>
                  <w:rFonts w:ascii="Cambria Math" w:hAnsi="Cambria Math"/>
                  <w:i/>
                </w:rPr>
              </m:ctrlPr>
            </m:sSubPr>
            <m:e>
              <m:r>
                <w:rPr>
                  <w:rFonts w:ascii="Cambria Math" w:hAnsi="Cambria Math"/>
                </w:rPr>
                <m:t>ν</m:t>
              </m:r>
            </m:e>
            <m:sub>
              <m:r>
                <w:rPr>
                  <w:rFonts w:ascii="Cambria Math" w:hAnsi="Cambria Math"/>
                </w:rPr>
                <m:t>i</m:t>
              </m:r>
            </m:sub>
          </m:sSub>
          <m:r>
            <m:rPr>
              <m:sty m:val="p"/>
            </m:rPr>
            <w:rPr>
              <w:rFonts w:ascii="Cambria Math" w:hAnsi="Cambria Math"/>
            </w:rPr>
            <w:br/>
          </m:r>
        </m:oMath>
      </m:oMathPara>
    </w:p>
    <w:p w14:paraId="026CD361" w14:textId="77777777" w:rsidR="007A3E13" w:rsidRPr="00AD5FA4" w:rsidRDefault="00000000" w:rsidP="007A3E13">
      <w:pPr>
        <w:spacing w:line="276"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23F5E058" w14:textId="77777777" w:rsidR="007A3E13" w:rsidRDefault="007A3E13" w:rsidP="007A3E13">
      <w:pPr>
        <w:spacing w:line="276" w:lineRule="auto"/>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is the latent selection variable,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is a vector of covariates affecting selection into treatment (which could include elements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as well as additional covariates), </w:t>
      </w:r>
      <m:oMath>
        <m:r>
          <w:rPr>
            <w:rFonts w:ascii="Cambria Math" w:eastAsiaTheme="minorEastAsia" w:hAnsi="Cambria Math"/>
          </w:rPr>
          <m:t>λ</m:t>
        </m:r>
      </m:oMath>
      <w:r>
        <w:rPr>
          <w:rFonts w:eastAsiaTheme="minorEastAsia"/>
        </w:rPr>
        <w:t xml:space="preserve"> is a vector of parameters and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oMath>
      <w:r>
        <w:rPr>
          <w:rFonts w:eastAsiaTheme="minorEastAsia"/>
        </w:rPr>
        <w:t xml:space="preserve"> is an error term.</w:t>
      </w:r>
    </w:p>
    <w:p w14:paraId="26DA32ED" w14:textId="1D517421" w:rsidR="00DA007A" w:rsidRDefault="00DA007A" w:rsidP="007A3E13">
      <w:pPr>
        <w:spacing w:line="276" w:lineRule="auto"/>
        <w:rPr>
          <w:rFonts w:eastAsiaTheme="minorEastAsia"/>
        </w:rPr>
      </w:pPr>
      <w:r>
        <w:rPr>
          <w:rFonts w:eastAsiaTheme="minorEastAsia"/>
        </w:rPr>
        <w:t xml:space="preserve">Assume that </w:t>
      </w:r>
      <w:r w:rsidR="00022DE8">
        <w:rPr>
          <w:rFonts w:eastAsiaTheme="minorEastAsia"/>
        </w:rPr>
        <w:t xml:space="preserve">the error terms of the selection </w:t>
      </w:r>
      <w:r w:rsidR="00633477">
        <w:rPr>
          <w:rFonts w:eastAsiaTheme="minorEastAsia"/>
        </w:rPr>
        <w:t xml:space="preserve">and regression </w:t>
      </w:r>
      <w:r w:rsidR="00022DE8">
        <w:rPr>
          <w:rFonts w:eastAsiaTheme="minorEastAsia"/>
        </w:rPr>
        <w:t>equation</w:t>
      </w:r>
      <w:r w:rsidR="00633477">
        <w:rPr>
          <w:rFonts w:eastAsiaTheme="minorEastAsia"/>
        </w:rPr>
        <w:t>s</w:t>
      </w:r>
      <w:r w:rsidR="00022DE8">
        <w:rPr>
          <w:rFonts w:eastAsiaTheme="minorEastAsia"/>
        </w:rPr>
        <w:t xml:space="preserve"> </w:t>
      </w:r>
      <w:r w:rsidR="00633477">
        <w:rPr>
          <w:rFonts w:eastAsiaTheme="minorEastAsia"/>
        </w:rPr>
        <w:t>have</w:t>
      </w:r>
      <w:r w:rsidR="00022DE8">
        <w:rPr>
          <w:rFonts w:eastAsiaTheme="minorEastAsia"/>
        </w:rPr>
        <w:t xml:space="preserve"> </w:t>
      </w:r>
      <w:r w:rsidR="00160B28">
        <w:rPr>
          <w:rFonts w:eastAsiaTheme="minorEastAsia"/>
        </w:rPr>
        <w:t>arbitra</w:t>
      </w:r>
      <w:r w:rsidR="001238DA">
        <w:rPr>
          <w:rFonts w:eastAsiaTheme="minorEastAsia"/>
        </w:rPr>
        <w:t xml:space="preserve">ry </w:t>
      </w:r>
      <w:r w:rsidR="00022DE8">
        <w:rPr>
          <w:rFonts w:eastAsiaTheme="minorEastAsia"/>
        </w:rPr>
        <w:t>distribution function</w:t>
      </w:r>
      <w:r w:rsidR="001238DA">
        <w:rPr>
          <w:rFonts w:eastAsiaTheme="minorEastAsia"/>
        </w:rPr>
        <w:t>s</w:t>
      </w:r>
      <w:r w:rsidR="00022DE8">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ν</m:t>
            </m:r>
          </m:e>
        </m:d>
      </m:oMath>
      <w:r w:rsidR="00022DE8">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ϵ</m:t>
            </m:r>
          </m:e>
        </m:d>
      </m:oMath>
      <w:r w:rsidR="00633477">
        <w:rPr>
          <w:rFonts w:eastAsiaTheme="minorEastAsia"/>
        </w:rPr>
        <w:t xml:space="preserve"> and </w:t>
      </w:r>
      <m:oMath>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t>
            </m:r>
          </m:e>
        </m:d>
      </m:oMath>
      <w:r w:rsidR="00633477">
        <w:rPr>
          <w:rFonts w:eastAsiaTheme="minorEastAsia"/>
        </w:rPr>
        <w:t xml:space="preserve"> is the standard normal distribution</w:t>
      </w:r>
      <w:r w:rsidR="00022DE8">
        <w:rPr>
          <w:rFonts w:eastAsiaTheme="minorEastAsia"/>
        </w:rPr>
        <w:t>. Then:</w:t>
      </w:r>
    </w:p>
    <w:p w14:paraId="0D20EEF0" w14:textId="7323E63C" w:rsidR="00022DE8" w:rsidRPr="00022DE8" w:rsidRDefault="00022DE8" w:rsidP="007A3E13">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ν</m:t>
                  </m:r>
                </m:e>
              </m:d>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ϵ</m:t>
                  </m:r>
                </m:e>
              </m:d>
            </m:e>
          </m:d>
        </m:oMath>
      </m:oMathPara>
    </w:p>
    <w:p w14:paraId="4767440B" w14:textId="77777777" w:rsidR="00160B28" w:rsidRDefault="00022DE8" w:rsidP="00022DE8">
      <w:pPr>
        <w:spacing w:line="276" w:lineRule="auto"/>
        <w:ind w:firstLine="0"/>
        <w:rPr>
          <w:rFonts w:eastAsiaTheme="minorEastAsia"/>
        </w:rPr>
      </w:pPr>
      <w:r>
        <w:rPr>
          <w:rFonts w:eastAsiaTheme="minorEastAsia"/>
        </w:rPr>
        <w:t>are transformed standard normal variables.</w:t>
      </w:r>
      <w:r w:rsidR="00160B28">
        <w:rPr>
          <w:rFonts w:eastAsiaTheme="minorEastAsia"/>
        </w:rPr>
        <w:t xml:space="preserve"> A bivariate normal distribution can be specified as:</w:t>
      </w:r>
    </w:p>
    <w:p w14:paraId="6E1F00C4" w14:textId="77777777" w:rsidR="00160B28" w:rsidRDefault="00160B28" w:rsidP="00022DE8">
      <w:pPr>
        <w:spacing w:line="276" w:lineRule="auto"/>
        <w:ind w:firstLine="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ν,ϵ;ρ</m:t>
              </m:r>
            </m:e>
          </m:d>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;ρ</m:t>
              </m:r>
            </m:e>
          </m:d>
        </m:oMath>
      </m:oMathPara>
    </w:p>
    <w:p w14:paraId="60FB6AFE" w14:textId="01C07FE2" w:rsidR="00022DE8" w:rsidRDefault="00160B28" w:rsidP="00022DE8">
      <w:pPr>
        <w:spacing w:line="276" w:lineRule="auto"/>
        <w:ind w:firstLine="0"/>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correlation coefficient between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ϵ</m:t>
            </m:r>
          </m:e>
        </m:d>
      </m:oMath>
      <w:r>
        <w:rPr>
          <w:rFonts w:eastAsiaTheme="minorEastAsia"/>
        </w:rPr>
        <w:t xml:space="preserve">. If </w:t>
      </w:r>
      <w:r w:rsidR="001238DA">
        <w:rPr>
          <w:rFonts w:eastAsiaTheme="minorEastAsia"/>
        </w:rPr>
        <w:t xml:space="preserve">the errors for the selection equation </w:t>
      </w:r>
      <m:oMath>
        <m:r>
          <w:rPr>
            <w:rFonts w:ascii="Cambria Math" w:eastAsiaTheme="minorEastAsia" w:hAnsi="Cambria Math"/>
          </w:rPr>
          <m:t>ν</m:t>
        </m:r>
      </m:oMath>
      <w:r w:rsidR="001238DA">
        <w:rPr>
          <w:rFonts w:eastAsiaTheme="minorEastAsia"/>
        </w:rPr>
        <w:t xml:space="preserve"> can follow an arbitrary form but </w:t>
      </w:r>
      <w:r>
        <w:rPr>
          <w:rFonts w:eastAsiaTheme="minorEastAsia"/>
        </w:rPr>
        <w:t xml:space="preserve">we </w:t>
      </w:r>
      <w:r w:rsidR="00312CA8">
        <w:rPr>
          <w:rFonts w:eastAsiaTheme="minorEastAsia"/>
        </w:rPr>
        <w:t xml:space="preserve">restrict </w:t>
      </w:r>
      <w:r>
        <w:rPr>
          <w:rFonts w:eastAsiaTheme="minorEastAsia"/>
        </w:rPr>
        <w:t xml:space="preserve">the </w:t>
      </w:r>
      <w:r w:rsidR="001238DA">
        <w:rPr>
          <w:rFonts w:eastAsiaTheme="minorEastAsia"/>
        </w:rPr>
        <w:t xml:space="preserve">distribution of </w:t>
      </w:r>
      <m:oMath>
        <m:r>
          <w:rPr>
            <w:rFonts w:ascii="Cambria Math" w:eastAsiaTheme="minorEastAsia" w:hAnsi="Cambria Math"/>
          </w:rPr>
          <m:t>ϵ</m:t>
        </m:r>
      </m:oMath>
      <w:r w:rsidR="001238DA">
        <w:rPr>
          <w:rFonts w:eastAsiaTheme="minorEastAsia"/>
        </w:rPr>
        <w:t xml:space="preserve"> </w:t>
      </w:r>
      <w:r w:rsidR="00312CA8">
        <w:rPr>
          <w:rFonts w:eastAsiaTheme="minorEastAsia"/>
        </w:rPr>
        <w:t>to be</w:t>
      </w:r>
      <w:r w:rsidR="001238DA">
        <w:rPr>
          <w:rFonts w:eastAsiaTheme="minorEastAsia"/>
        </w:rPr>
        <w:t xml:space="preserve"> </w:t>
      </w:r>
      <m:oMath>
        <m:r>
          <w:rPr>
            <w:rFonts w:ascii="Cambria Math" w:eastAsiaTheme="minorEastAsia" w:hAnsi="Cambria Math"/>
          </w:rPr>
          <m:t>N(0,1)</m:t>
        </m:r>
      </m:oMath>
      <w:r w:rsidR="001238DA">
        <w:rPr>
          <w:rFonts w:eastAsiaTheme="minorEastAsia"/>
        </w:rPr>
        <w:t>, the</w:t>
      </w:r>
      <w:proofErr w:type="spellStart"/>
      <w:r w:rsidR="001238DA">
        <w:rPr>
          <w:rFonts w:eastAsiaTheme="minorEastAsia"/>
        </w:rPr>
        <w:t>n</w:t>
      </w:r>
      <w:proofErr w:type="spellEnd"/>
      <w:r w:rsidR="001238DA">
        <w:rPr>
          <w:rFonts w:eastAsiaTheme="minorEastAsia"/>
        </w:rPr>
        <w:t xml:space="preserve"> the censored regression model is equivalent to:</w:t>
      </w:r>
    </w:p>
    <w:p w14:paraId="1A498B6F" w14:textId="0CCD8C46" w:rsidR="001238DA" w:rsidRPr="001238DA" w:rsidRDefault="001238DA" w:rsidP="00022DE8">
      <w:pPr>
        <w:spacing w:line="276"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r>
            <w:rPr>
              <w:rFonts w:ascii="Cambria Math" w:hAnsi="Cambria Math"/>
            </w:rPr>
            <m:t>α+β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σ</m:t>
              </m:r>
              <m:r>
                <w:rPr>
                  <w:rFonts w:ascii="Cambria Math" w:hAnsi="Cambria Math"/>
                </w:rPr>
                <m:t>ϵ</m:t>
              </m:r>
            </m:e>
            <m:sub>
              <m:r>
                <w:rPr>
                  <w:rFonts w:ascii="Cambria Math" w:hAnsi="Cambria Math"/>
                </w:rPr>
                <m:t>it</m:t>
              </m:r>
            </m:sub>
          </m:sSub>
          <m:r>
            <w:rPr>
              <w:rFonts w:ascii="Cambria Math" w:hAnsi="Cambria Math"/>
            </w:rPr>
            <w:br/>
          </m:r>
        </m:oMath>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ctrlPr>
                <w:rPr>
                  <w:rFonts w:ascii="Cambria Math"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oMath>
      </m:oMathPara>
    </w:p>
    <w:p w14:paraId="2B0F38DF" w14:textId="0E773B3F" w:rsidR="001238DA" w:rsidRDefault="001238DA" w:rsidP="00022DE8">
      <w:pPr>
        <w:spacing w:line="276" w:lineRule="auto"/>
        <w:ind w:firstLine="0"/>
        <w:rPr>
          <w:rFonts w:eastAsiaTheme="minorEastAsia"/>
        </w:rPr>
      </w:pPr>
      <w:r>
        <w:rPr>
          <w:rFonts w:eastAsiaTheme="minorEastAsia"/>
        </w:rPr>
        <w:t xml:space="preserve">The censored regression equation </w:t>
      </w:r>
      <w:r w:rsidR="00312CA8">
        <w:rPr>
          <w:rFonts w:eastAsiaTheme="minorEastAsia"/>
        </w:rPr>
        <w:t xml:space="preserve">then </w:t>
      </w:r>
      <w:r>
        <w:rPr>
          <w:rFonts w:eastAsiaTheme="minorEastAsia"/>
        </w:rPr>
        <w:t>becomes:</w:t>
      </w:r>
    </w:p>
    <w:p w14:paraId="7E2DE73B" w14:textId="1BA1680E" w:rsidR="001238DA" w:rsidRPr="00312CA8" w:rsidRDefault="00312CA8" w:rsidP="00022DE8">
      <w:pPr>
        <w:spacing w:line="276" w:lineRule="auto"/>
        <w:ind w:firstLine="0"/>
        <w:rPr>
          <w:rFonts w:eastAsiaTheme="minorEastAsia"/>
        </w:rPr>
      </w:pPr>
      <m:oMathPara>
        <m:oMath>
          <m:r>
            <w:rPr>
              <w:rFonts w:ascii="Cambria Math" w:eastAsiaTheme="minorEastAsia" w:hAnsi="Cambria Math"/>
            </w:rPr>
            <m:t>Y</m:t>
          </m:r>
          <m:r>
            <w:rPr>
              <w:rFonts w:ascii="Cambria Math" w:eastAsiaTheme="minorEastAsia" w:hAnsi="Cambria Math"/>
            </w:rPr>
            <m:t>=</m:t>
          </m:r>
          <m:r>
            <w:rPr>
              <w:rFonts w:ascii="Cambria Math" w:hAnsi="Cambria Math"/>
            </w:rPr>
            <m:t>α+β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Γ</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σρ</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e>
                  </m:d>
                </m:e>
              </m:d>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e>
              </m:d>
            </m:den>
          </m:f>
          <m:r>
            <w:rPr>
              <w:rFonts w:ascii="Cambria Math" w:hAnsi="Cambria Math"/>
            </w:rPr>
            <m:t>+η</m:t>
          </m:r>
        </m:oMath>
      </m:oMathPara>
    </w:p>
    <w:p w14:paraId="11901983" w14:textId="5372E99A" w:rsidR="00312CA8" w:rsidRDefault="00312CA8" w:rsidP="00022DE8">
      <w:pPr>
        <w:spacing w:line="276" w:lineRule="auto"/>
        <w:ind w:firstLine="0"/>
        <w:rPr>
          <w:rFonts w:eastAsiaTheme="minorEastAsia"/>
        </w:rPr>
      </w:pPr>
      <w:r>
        <w:rPr>
          <w:rFonts w:eastAsiaTheme="minorEastAsia"/>
        </w:rPr>
        <w:t xml:space="preserve">where: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η</m:t>
            </m:r>
          </m:e>
          <m:e>
            <m:r>
              <w:rPr>
                <w:rFonts w:ascii="Cambria Math" w:eastAsiaTheme="minorEastAsia" w:hAnsi="Cambria Math"/>
              </w:rPr>
              <m:t>D=1,T,Z,W</m:t>
            </m:r>
          </m:e>
        </m:d>
        <m:r>
          <w:rPr>
            <w:rFonts w:ascii="Cambria Math" w:eastAsiaTheme="minorEastAsia" w:hAnsi="Cambria Math"/>
          </w:rPr>
          <m:t>=0</m:t>
        </m:r>
      </m:oMath>
      <w:r>
        <w:rPr>
          <w:rFonts w:eastAsiaTheme="minorEastAsia"/>
        </w:rPr>
        <w:t xml:space="preserve">, </w:t>
      </w:r>
      <m:oMath>
        <m:r>
          <w:rPr>
            <w:rFonts w:ascii="Cambria Math" w:eastAsiaTheme="minorEastAsia" w:hAnsi="Cambria Math"/>
          </w:rPr>
          <m:t>ϕ</m:t>
        </m:r>
      </m:oMath>
      <w:r>
        <w:rPr>
          <w:rFonts w:eastAsiaTheme="minorEastAsia"/>
        </w:rPr>
        <w:t xml:space="preserve"> is the standard normal density function, and:</w:t>
      </w:r>
    </w:p>
    <w:p w14:paraId="7E1CE0C4" w14:textId="498927AA" w:rsidR="00312CA8" w:rsidRPr="00F61D89" w:rsidRDefault="00312CA8" w:rsidP="00022DE8">
      <w:pPr>
        <w:spacing w:line="276" w:lineRule="auto"/>
        <w:ind w:firstLine="0"/>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η</m:t>
              </m:r>
            </m:e>
            <m:e>
              <m:r>
                <w:rPr>
                  <w:rFonts w:ascii="Cambria Math" w:eastAsiaTheme="minorEastAsia" w:hAnsi="Cambria Math"/>
                </w:rPr>
                <m:t>D=1,T,Z,W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σρ</m:t>
                  </m:r>
                </m:e>
              </m:d>
            </m:e>
            <m:sup>
              <m:r>
                <w:rPr>
                  <w:rFonts w:ascii="Cambria Math" w:eastAsiaTheme="minorEastAsia" w:hAnsi="Cambria Math"/>
                </w:rPr>
                <m:t>2</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e>
                      </m:d>
                    </m:e>
                  </m:d>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e>
                  </m:d>
                </m:den>
              </m:f>
              <m:ctrlPr>
                <w:rPr>
                  <w:rFonts w:ascii="Cambria Math" w:hAnsi="Cambria Math"/>
                  <w:i/>
                </w:rPr>
              </m:ctrlPr>
            </m:e>
          </m:d>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J</m:t>
                      </m:r>
                      <m:ctrlPr>
                        <w:rPr>
                          <w:rFonts w:ascii="Cambria Math" w:hAnsi="Cambria Math"/>
                          <w:i/>
                        </w:rPr>
                      </m:ctrlP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ctrlPr>
                        <w:rPr>
                          <w:rFonts w:ascii="Cambria Math" w:hAnsi="Cambria Math"/>
                          <w:i/>
                        </w:rPr>
                      </m:ctrlPr>
                    </m:e>
                  </m:d>
                </m:e>
              </m:d>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e>
              </m:d>
            </m:den>
          </m:f>
        </m:oMath>
      </m:oMathPara>
    </w:p>
    <w:p w14:paraId="452FADD8" w14:textId="608078D6" w:rsidR="00F61D89" w:rsidRDefault="00F61D89" w:rsidP="00022DE8">
      <w:pPr>
        <w:spacing w:line="276" w:lineRule="auto"/>
        <w:ind w:firstLine="0"/>
        <w:rPr>
          <w:rFonts w:eastAsiaTheme="minorEastAsia"/>
        </w:rPr>
      </w:pPr>
      <w:r>
        <w:rPr>
          <w:rFonts w:eastAsiaTheme="minorEastAsia"/>
        </w:rPr>
        <w:t xml:space="preserve">If the selection equation is a probit equation, then the two-stage method is the same as the one described </w:t>
      </w:r>
      <w:r w:rsidR="00DE49CE">
        <w:rPr>
          <w:rFonts w:eastAsiaTheme="minorEastAsia"/>
        </w:rPr>
        <w:t>by</w:t>
      </w:r>
      <w:r>
        <w:rPr>
          <w:rFonts w:eastAsiaTheme="minorEastAsia"/>
        </w:rPr>
        <w:t xml:space="preserve"> Heckman. When the selection equation is logit, the two-stage method becomes a logit-OLS two stage method.</w:t>
      </w:r>
    </w:p>
    <w:p w14:paraId="391A37E6" w14:textId="291123A7" w:rsidR="00F61D89" w:rsidRDefault="00F61D89" w:rsidP="00F61D89">
      <w:r>
        <w:t xml:space="preserve">I concentrate on the case </w:t>
      </w:r>
      <w:r w:rsidR="008D14FB">
        <w:t xml:space="preserve">where the selection equation is logit. It is well-known that the logit model is a consequence of applying the principle of maximum entropy to the </w:t>
      </w:r>
      <w:r w:rsidR="00DE49CE">
        <w:t xml:space="preserve">binary choice </w:t>
      </w:r>
      <w:r w:rsidR="00DE49CE">
        <w:lastRenderedPageBreak/>
        <w:t xml:space="preserve">problem. </w:t>
      </w:r>
      <w:r w:rsidR="00DE49CE">
        <w:fldChar w:fldCharType="begin"/>
      </w:r>
      <w:r w:rsidR="00DE49CE">
        <w:instrText xml:space="preserve"> ADDIN ZOTERO_ITEM CSL_CITATION {"citationID":"nN8IsGzX","properties":{"formattedCitation":"(Golan, Judge, and Miller 1996)","plainCitation":"(Golan, Judge, and Miller 1996)","noteIndex":0},"citationItems":[{"id":338,"uris":["http://zotero.org/users/1226582/items/4UTDHRGI"],"itemData":{"id":338,"type":"book","call-number":"HB139 .G632 1996","collection-title":"Series in financial economics and quantitative analysis","event-place":"Chichester [England] ; New York","ISBN":"978-0-471-95311-1","number-of-pages":"307","publisher":"Wiley","publisher-place":"Chichester [England] ; New York","source":"Library of Congress ISBN","title":"Maximum entropy econometrics: robust estimation with limited data","title-short":"Maximum entropy econometrics","author":[{"family":"Golan","given":"Amos"},{"family":"Judge","given":"George G."},{"family":"Miller","given":"Douglas"}],"issued":{"date-parts":[["1996"]]}}}],"schema":"https://github.com/citation-style-language/schema/raw/master/csl-citation.json"} </w:instrText>
      </w:r>
      <w:r w:rsidR="00DE49CE">
        <w:fldChar w:fldCharType="separate"/>
      </w:r>
      <w:r w:rsidR="00DE49CE">
        <w:rPr>
          <w:noProof/>
        </w:rPr>
        <w:t>(Golan, Judge, and Miller 1996)</w:t>
      </w:r>
      <w:r w:rsidR="00DE49CE">
        <w:fldChar w:fldCharType="end"/>
      </w:r>
      <w:r w:rsidR="00DE49CE">
        <w:t xml:space="preserve"> show that the model can be better (i.e. with lower variance) estimated using the generalized maximum entropy (GME) approach. I suggest the following method for estimating a DiD model with heterogeneity and endogenous selection:</w:t>
      </w:r>
    </w:p>
    <w:p w14:paraId="7A0A6DD2" w14:textId="77777777" w:rsidR="00AB73C9" w:rsidRDefault="00DE49CE" w:rsidP="00DE49CE">
      <w:pPr>
        <w:pStyle w:val="ListParagraph"/>
        <w:numPr>
          <w:ilvl w:val="0"/>
          <w:numId w:val="50"/>
        </w:numPr>
      </w:pPr>
      <w:r>
        <w:t xml:space="preserve">Specify the selection equation </w:t>
      </w:r>
    </w:p>
    <w:p w14:paraId="3E85A0FD" w14:textId="277DEF97" w:rsidR="00AB73C9" w:rsidRDefault="00DE49CE" w:rsidP="00AB73C9">
      <w:pPr>
        <w:ind w:left="202" w:firstLine="0"/>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λ+</m:t>
          </m:r>
          <m:sSub>
            <m:sSubPr>
              <m:ctrlPr>
                <w:rPr>
                  <w:rFonts w:ascii="Cambria Math" w:hAnsi="Cambria Math"/>
                  <w:i/>
                </w:rPr>
              </m:ctrlPr>
            </m:sSubPr>
            <m:e>
              <m:r>
                <w:rPr>
                  <w:rFonts w:ascii="Cambria Math" w:hAnsi="Cambria Math"/>
                </w:rPr>
                <m:t>ν</m:t>
              </m:r>
            </m:e>
            <m:sub>
              <m:r>
                <w:rPr>
                  <w:rFonts w:ascii="Cambria Math" w:hAnsi="Cambria Math"/>
                </w:rPr>
                <m:t>i</m:t>
              </m:r>
            </m:sub>
          </m:sSub>
        </m:oMath>
      </m:oMathPara>
    </w:p>
    <w:p w14:paraId="601808AF" w14:textId="6E69FBC4" w:rsidR="00AB73C9" w:rsidRPr="00AB73C9" w:rsidRDefault="00AB73C9" w:rsidP="00AB73C9">
      <w:pPr>
        <w:spacing w:line="276"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1A354C62" w14:textId="6A534CA6" w:rsidR="00DE49CE" w:rsidRDefault="00AB73C9" w:rsidP="00AB73C9">
      <w:pPr>
        <w:ind w:left="202" w:firstLine="0"/>
      </w:pPr>
      <w:r>
        <w:t>Assume th</w:t>
      </w:r>
      <w:r w:rsidR="001E0B34">
        <w:t>is</w:t>
      </w:r>
      <w:r>
        <w:t xml:space="preserve"> selection equation follows a logit model.</w:t>
      </w:r>
    </w:p>
    <w:p w14:paraId="7BE4C342" w14:textId="30C963CC" w:rsidR="00AB73C9" w:rsidRDefault="00AB73C9" w:rsidP="00AB73C9">
      <w:pPr>
        <w:pStyle w:val="ListParagraph"/>
        <w:numPr>
          <w:ilvl w:val="0"/>
          <w:numId w:val="50"/>
        </w:numPr>
        <w:spacing w:line="276" w:lineRule="auto"/>
        <w:rPr>
          <w:rFonts w:eastAsiaTheme="minorEastAsia"/>
        </w:rPr>
      </w:pPr>
      <w:r>
        <w:rPr>
          <w:rFonts w:eastAsiaTheme="minorEastAsia"/>
        </w:rPr>
        <w:t>Estimate the equation in step 1 using GME methods.</w:t>
      </w:r>
    </w:p>
    <w:p w14:paraId="615B653F" w14:textId="360A47F4" w:rsidR="00AB73C9" w:rsidRDefault="00AB73C9" w:rsidP="00AB73C9">
      <w:pPr>
        <w:pStyle w:val="ListParagraph"/>
        <w:numPr>
          <w:ilvl w:val="0"/>
          <w:numId w:val="50"/>
        </w:numPr>
        <w:spacing w:line="276" w:lineRule="auto"/>
        <w:rPr>
          <w:rFonts w:eastAsiaTheme="minorEastAsia"/>
        </w:rPr>
      </w:pPr>
      <w:r>
        <w:rPr>
          <w:rFonts w:eastAsiaTheme="minorEastAsia"/>
        </w:rPr>
        <w:t>Per Lee, compute the correction term</w:t>
      </w:r>
    </w:p>
    <w:p w14:paraId="4D65B736" w14:textId="2409D583" w:rsidR="00AB73C9" w:rsidRPr="00AB73C9" w:rsidRDefault="00AB73C9" w:rsidP="00AB73C9">
      <w:pPr>
        <w:spacing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λ</m:t>
                              </m:r>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λ</m:t>
                              </m:r>
                            </m:e>
                          </m:d>
                        </m:e>
                      </m:fun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λ</m:t>
                              </m:r>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λ</m:t>
                              </m:r>
                            </m:e>
                          </m:d>
                        </m:e>
                      </m:fun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eqArr>
            </m:e>
          </m:d>
        </m:oMath>
      </m:oMathPara>
    </w:p>
    <w:p w14:paraId="7AD8C224" w14:textId="0886E347" w:rsidR="00AB73C9" w:rsidRDefault="001E0B34" w:rsidP="00AB73C9">
      <w:pPr>
        <w:pStyle w:val="ListParagraph"/>
        <w:numPr>
          <w:ilvl w:val="0"/>
          <w:numId w:val="50"/>
        </w:numPr>
      </w:pPr>
      <w:r>
        <w:t xml:space="preserve">Specify the </w:t>
      </w:r>
      <w:r w:rsidR="00AB73C9">
        <w:t xml:space="preserve">regression equation </w:t>
      </w:r>
      <w:r>
        <w:t xml:space="preserve">with </w:t>
      </w:r>
      <w:proofErr w:type="gramStart"/>
      <w:r>
        <w:t xml:space="preserve">the </w:t>
      </w:r>
      <w:r w:rsidR="00AB73C9">
        <w:t xml:space="preserve"> correction</w:t>
      </w:r>
      <w:proofErr w:type="gramEnd"/>
      <w:r w:rsidR="00AB73C9">
        <w:t xml:space="preserve"> term:</w:t>
      </w:r>
    </w:p>
    <w:p w14:paraId="42DE0440" w14:textId="601247D0" w:rsidR="00AB73C9" w:rsidRPr="001E0B34" w:rsidRDefault="00AB73C9" w:rsidP="00AB73C9">
      <w:pPr>
        <w:spacing w:line="276" w:lineRule="auto"/>
        <w:ind w:left="202"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m:rPr>
              <m:sty m:val="p"/>
            </m:rPr>
            <w:rPr>
              <w:rFonts w:ascii="Cambria Math" w:hAnsi="Cambria Math"/>
            </w:rPr>
            <m:t>Γ</m:t>
          </m:r>
          <m:r>
            <w:rPr>
              <w:rFonts w:ascii="Cambria Math" w:hAnsi="Cambria Math"/>
            </w:rPr>
            <m:t>+</m:t>
          </m:r>
          <m:r>
            <w:rPr>
              <w:rFonts w:ascii="Cambria Math" w:hAnsi="Cambria Math"/>
            </w:rPr>
            <m:t>χ</m:t>
          </m:r>
          <m:sSub>
            <m:sSubPr>
              <m:ctrlPr>
                <w:rPr>
                  <w:rFonts w:ascii="Cambria Math" w:hAnsi="Cambria Math"/>
                  <w:i/>
                </w:rPr>
              </m:ctrlPr>
            </m:sSubPr>
            <m:e>
              <m:r>
                <w:rPr>
                  <w:rFonts w:ascii="Cambria Math" w:hAnsi="Cambria Math"/>
                </w:rPr>
                <m:t>ζ</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5773E9A1" w14:textId="0F4EB8D0" w:rsidR="001E0B34" w:rsidRDefault="001E0B34" w:rsidP="001E0B34">
      <w:pPr>
        <w:pStyle w:val="ListParagraph"/>
        <w:numPr>
          <w:ilvl w:val="0"/>
          <w:numId w:val="50"/>
        </w:numPr>
        <w:spacing w:line="276" w:lineRule="auto"/>
        <w:rPr>
          <w:rFonts w:eastAsiaTheme="minorEastAsia"/>
        </w:rPr>
      </w:pPr>
      <w:r>
        <w:rPr>
          <w:rFonts w:eastAsiaTheme="minorEastAsia"/>
        </w:rPr>
        <w:t>Estimate the equation in step 5 using GME methods.</w:t>
      </w:r>
    </w:p>
    <w:p w14:paraId="6928FC02" w14:textId="26575257" w:rsidR="001E0B34" w:rsidRPr="001E0B34" w:rsidRDefault="001E0B34" w:rsidP="001E0B34">
      <w:pPr>
        <w:spacing w:line="276" w:lineRule="auto"/>
        <w:rPr>
          <w:rFonts w:eastAsiaTheme="minorEastAsia"/>
          <w:b/>
          <w:bCs/>
        </w:rPr>
      </w:pPr>
      <w:r w:rsidRPr="001E0B34">
        <w:rPr>
          <w:rFonts w:eastAsiaTheme="minorEastAsia"/>
          <w:b/>
          <w:bCs/>
        </w:rPr>
        <w:t>Simulation Results</w:t>
      </w:r>
    </w:p>
    <w:p w14:paraId="065A3940" w14:textId="7C756401" w:rsidR="001E0B34" w:rsidRDefault="001E0B34" w:rsidP="001E0B34">
      <w:pPr>
        <w:spacing w:line="276" w:lineRule="auto"/>
        <w:rPr>
          <w:rFonts w:eastAsiaTheme="minorEastAsia"/>
        </w:rPr>
      </w:pPr>
      <w:r>
        <w:rPr>
          <w:rFonts w:eastAsiaTheme="minorEastAsia"/>
        </w:rPr>
        <w:t>Results here</w:t>
      </w:r>
    </w:p>
    <w:p w14:paraId="44BEF7D2" w14:textId="55E2B191" w:rsidR="00AB73C9" w:rsidRPr="001E0B34" w:rsidRDefault="001E0B34" w:rsidP="00AB73C9">
      <w:pPr>
        <w:rPr>
          <w:rFonts w:eastAsiaTheme="minorEastAsia"/>
          <w:b/>
          <w:bCs/>
        </w:rPr>
      </w:pPr>
      <w:r w:rsidRPr="001E0B34">
        <w:rPr>
          <w:rFonts w:eastAsiaTheme="minorEastAsia"/>
          <w:b/>
          <w:bCs/>
        </w:rPr>
        <w:t>Application</w:t>
      </w:r>
    </w:p>
    <w:p w14:paraId="769C90BB" w14:textId="592542B5" w:rsidR="001E0B34" w:rsidRPr="009863AE" w:rsidRDefault="001E0B34" w:rsidP="00AB73C9">
      <w:r>
        <w:rPr>
          <w:rFonts w:eastAsiaTheme="minorEastAsia"/>
        </w:rPr>
        <w:t>Redo an existing paper here using updated methodology.</w:t>
      </w:r>
    </w:p>
    <w:sectPr w:rsidR="001E0B34" w:rsidRPr="009863AE" w:rsidSect="00C07EA6">
      <w:pgSz w:w="12226"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rnob Alam" w:date="2024-11-03T15:29:00Z" w:initials="AA">
    <w:p w14:paraId="18F49533" w14:textId="77777777" w:rsidR="0039100D" w:rsidRDefault="0039100D" w:rsidP="0039100D">
      <w:pPr>
        <w:jc w:val="left"/>
      </w:pPr>
      <w:r>
        <w:rPr>
          <w:rStyle w:val="CommentReference"/>
        </w:rPr>
        <w:annotationRef/>
      </w:r>
      <w:r>
        <w:rPr>
          <w:color w:val="000000"/>
        </w:rPr>
        <w:t>Replaced “paper” with dissertation.</w:t>
      </w:r>
    </w:p>
  </w:comment>
  <w:comment w:id="4" w:author="Arnob Alam" w:date="2024-11-03T15:29:00Z" w:initials="AA">
    <w:p w14:paraId="7C358984" w14:textId="77777777" w:rsidR="0039100D" w:rsidRDefault="0039100D" w:rsidP="0039100D">
      <w:pPr>
        <w:jc w:val="left"/>
      </w:pPr>
      <w:r>
        <w:rPr>
          <w:rStyle w:val="CommentReference"/>
        </w:rPr>
        <w:annotationRef/>
      </w:r>
      <w:r>
        <w:rPr>
          <w:color w:val="000000"/>
        </w:rPr>
        <w:t>Moved footnote to end of sentence</w:t>
      </w:r>
    </w:p>
  </w:comment>
  <w:comment w:id="5" w:author="Arnob Alam" w:date="2024-11-30T15:57:00Z" w:initials="AA">
    <w:p w14:paraId="2280AB9B" w14:textId="77777777" w:rsidR="0022132A" w:rsidRDefault="0022132A" w:rsidP="0022132A">
      <w:pPr>
        <w:jc w:val="left"/>
      </w:pPr>
      <w:r>
        <w:rPr>
          <w:rStyle w:val="CommentReference"/>
        </w:rPr>
        <w:annotationRef/>
      </w:r>
      <w:r>
        <w:rPr>
          <w:color w:val="000000"/>
        </w:rPr>
        <w:t xml:space="preserve">Added definition of CDOR abbreviation </w:t>
      </w:r>
    </w:p>
  </w:comment>
  <w:comment w:id="6" w:author="Arnob Alam" w:date="2024-11-03T15:31:00Z" w:initials="AA">
    <w:p w14:paraId="1833DDAE" w14:textId="7ACE9F39" w:rsidR="0039100D" w:rsidRDefault="0039100D" w:rsidP="0039100D">
      <w:pPr>
        <w:jc w:val="left"/>
      </w:pPr>
      <w:r>
        <w:rPr>
          <w:rStyle w:val="CommentReference"/>
        </w:rPr>
        <w:annotationRef/>
      </w:r>
      <w:r>
        <w:rPr>
          <w:color w:val="000000"/>
        </w:rPr>
        <w:t>Added a hyperlink to Appendix A</w:t>
      </w:r>
    </w:p>
  </w:comment>
  <w:comment w:id="7" w:author="Arnob Alam" w:date="2024-11-03T15:32:00Z" w:initials="AA">
    <w:p w14:paraId="36ACB950" w14:textId="77777777" w:rsidR="0039100D" w:rsidRDefault="0039100D" w:rsidP="0039100D">
      <w:pPr>
        <w:jc w:val="left"/>
      </w:pPr>
      <w:r>
        <w:rPr>
          <w:rStyle w:val="CommentReference"/>
        </w:rPr>
        <w:annotationRef/>
      </w:r>
      <w:r>
        <w:rPr>
          <w:color w:val="000000"/>
        </w:rPr>
        <w:t>Added another reference to appendix A</w:t>
      </w:r>
    </w:p>
  </w:comment>
  <w:comment w:id="8" w:author="Arnob Alam" w:date="2024-11-03T15:37:00Z" w:initials="AA">
    <w:p w14:paraId="0889614C" w14:textId="77777777" w:rsidR="000D4DB9" w:rsidRDefault="000D4DB9" w:rsidP="000D4DB9">
      <w:pPr>
        <w:jc w:val="left"/>
      </w:pPr>
      <w:r>
        <w:rPr>
          <w:rStyle w:val="CommentReference"/>
        </w:rPr>
        <w:annotationRef/>
      </w:r>
      <w:r>
        <w:rPr>
          <w:color w:val="000000"/>
        </w:rPr>
        <w:t>Revised sentence</w:t>
      </w:r>
    </w:p>
  </w:comment>
  <w:comment w:id="9" w:author="Arnob Alam" w:date="2024-11-03T15:37:00Z" w:initials="AA">
    <w:p w14:paraId="0D4425A4" w14:textId="77777777" w:rsidR="000D4DB9" w:rsidRDefault="000D4DB9" w:rsidP="000D4DB9">
      <w:pPr>
        <w:jc w:val="left"/>
      </w:pPr>
      <w:r>
        <w:rPr>
          <w:rStyle w:val="CommentReference"/>
        </w:rPr>
        <w:annotationRef/>
      </w:r>
      <w:r>
        <w:rPr>
          <w:color w:val="000000"/>
        </w:rPr>
        <w:t>New/revised sentence.</w:t>
      </w:r>
    </w:p>
  </w:comment>
  <w:comment w:id="10" w:author="Arnob Alam" w:date="2024-11-03T15:38:00Z" w:initials="AA">
    <w:p w14:paraId="076C6555" w14:textId="77777777" w:rsidR="000D4DB9" w:rsidRDefault="000D4DB9" w:rsidP="000D4DB9">
      <w:pPr>
        <w:jc w:val="left"/>
      </w:pPr>
      <w:r>
        <w:rPr>
          <w:rStyle w:val="CommentReference"/>
        </w:rPr>
        <w:annotationRef/>
      </w:r>
      <w:r>
        <w:rPr>
          <w:color w:val="000000"/>
        </w:rPr>
        <w:t>Revised sentence.</w:t>
      </w:r>
    </w:p>
  </w:comment>
  <w:comment w:id="11" w:author="Arnob Alam" w:date="2024-11-03T15:38:00Z" w:initials="AA">
    <w:p w14:paraId="5FC79050" w14:textId="77777777" w:rsidR="000D4DB9" w:rsidRDefault="000D4DB9" w:rsidP="000D4DB9">
      <w:pPr>
        <w:jc w:val="left"/>
      </w:pPr>
      <w:r>
        <w:rPr>
          <w:rStyle w:val="CommentReference"/>
        </w:rPr>
        <w:annotationRef/>
      </w:r>
      <w:r>
        <w:rPr>
          <w:color w:val="000000"/>
        </w:rPr>
        <w:t>Revised with references to figure.</w:t>
      </w:r>
    </w:p>
  </w:comment>
  <w:comment w:id="23" w:author="Arnob Alam" w:date="2024-11-03T15:39:00Z" w:initials="AA">
    <w:p w14:paraId="2813EA54" w14:textId="77777777" w:rsidR="000D4DB9" w:rsidRDefault="000D4DB9" w:rsidP="000D4DB9">
      <w:pPr>
        <w:jc w:val="left"/>
      </w:pPr>
      <w:r>
        <w:rPr>
          <w:rStyle w:val="CommentReference"/>
        </w:rPr>
        <w:annotationRef/>
      </w:r>
      <w:r>
        <w:rPr>
          <w:color w:val="000000"/>
        </w:rPr>
        <w:t>Additional paragraphs detailing the impact of various US regulations.</w:t>
      </w:r>
    </w:p>
  </w:comment>
  <w:comment w:id="25" w:author="Arnob Alam" w:date="2024-11-03T15:39:00Z" w:initials="AA">
    <w:p w14:paraId="42F58BAD" w14:textId="77777777" w:rsidR="000D4DB9" w:rsidRDefault="000D4DB9" w:rsidP="000D4DB9">
      <w:pPr>
        <w:jc w:val="left"/>
      </w:pPr>
      <w:r>
        <w:rPr>
          <w:rStyle w:val="CommentReference"/>
        </w:rPr>
        <w:annotationRef/>
      </w:r>
      <w:r>
        <w:rPr>
          <w:color w:val="000000"/>
        </w:rPr>
        <w:t>New sentence</w:t>
      </w:r>
    </w:p>
  </w:comment>
  <w:comment w:id="26" w:author="Arnob Alam" w:date="2024-11-03T15:40:00Z" w:initials="AA">
    <w:p w14:paraId="727A4E23" w14:textId="77777777" w:rsidR="000D4DB9" w:rsidRDefault="000D4DB9" w:rsidP="000D4DB9">
      <w:pPr>
        <w:jc w:val="left"/>
      </w:pPr>
      <w:r>
        <w:rPr>
          <w:rStyle w:val="CommentReference"/>
        </w:rPr>
        <w:annotationRef/>
      </w:r>
      <w:r>
        <w:rPr>
          <w:color w:val="000000"/>
        </w:rPr>
        <w:t>New sentence</w:t>
      </w:r>
    </w:p>
  </w:comment>
  <w:comment w:id="32" w:author="Arnob Alam" w:date="2024-11-03T15:56:00Z" w:initials="AA">
    <w:p w14:paraId="5B0401B8" w14:textId="77777777" w:rsidR="00E010E0" w:rsidRDefault="00E010E0" w:rsidP="00E010E0">
      <w:pPr>
        <w:jc w:val="left"/>
      </w:pPr>
      <w:r>
        <w:rPr>
          <w:rStyle w:val="CommentReference"/>
        </w:rPr>
        <w:annotationRef/>
      </w:r>
      <w:r>
        <w:rPr>
          <w:color w:val="000000"/>
        </w:rPr>
        <w:t>New figure caption</w:t>
      </w:r>
    </w:p>
  </w:comment>
  <w:comment w:id="36" w:author="Arnob Alam" w:date="2024-11-03T16:04:00Z" w:initials="AA">
    <w:p w14:paraId="31ED0437" w14:textId="77777777" w:rsidR="00A50363" w:rsidRDefault="00A50363" w:rsidP="00A50363">
      <w:pPr>
        <w:jc w:val="left"/>
      </w:pPr>
      <w:r>
        <w:rPr>
          <w:rStyle w:val="CommentReference"/>
        </w:rPr>
        <w:annotationRef/>
      </w:r>
      <w:r>
        <w:rPr>
          <w:color w:val="000000"/>
        </w:rPr>
        <w:t>Added description</w:t>
      </w:r>
    </w:p>
  </w:comment>
  <w:comment w:id="40" w:author="Arnob Alam" w:date="2024-11-03T16:05:00Z" w:initials="AA">
    <w:p w14:paraId="538AF865" w14:textId="77777777" w:rsidR="00A50363" w:rsidRDefault="00A50363" w:rsidP="00A50363">
      <w:pPr>
        <w:jc w:val="left"/>
      </w:pPr>
      <w:r>
        <w:rPr>
          <w:rStyle w:val="CommentReference"/>
        </w:rPr>
        <w:annotationRef/>
      </w:r>
      <w:r>
        <w:rPr>
          <w:color w:val="000000"/>
        </w:rPr>
        <w:t>New discussion about how Biais’ model is simplified.</w:t>
      </w:r>
    </w:p>
  </w:comment>
  <w:comment w:id="136" w:author="Arnob Alam" w:date="2024-11-03T16:06:00Z" w:initials="AA">
    <w:p w14:paraId="44A1FF8E" w14:textId="77777777" w:rsidR="00A50363" w:rsidRDefault="00A50363" w:rsidP="00A50363">
      <w:pPr>
        <w:jc w:val="left"/>
      </w:pPr>
      <w:r>
        <w:rPr>
          <w:rStyle w:val="CommentReference"/>
        </w:rPr>
        <w:annotationRef/>
      </w:r>
      <w:r>
        <w:rPr>
          <w:color w:val="000000"/>
        </w:rPr>
        <w:t>New discussion regarding identification.</w:t>
      </w:r>
    </w:p>
  </w:comment>
  <w:comment w:id="137" w:author="Arnob Alam" w:date="2024-11-30T16:56:00Z" w:initials="AA">
    <w:p w14:paraId="12B8DC82" w14:textId="77777777" w:rsidR="00964440" w:rsidRDefault="00964440" w:rsidP="00964440">
      <w:pPr>
        <w:jc w:val="left"/>
      </w:pPr>
      <w:r>
        <w:rPr>
          <w:rStyle w:val="CommentReference"/>
        </w:rPr>
        <w:annotationRef/>
      </w:r>
      <w:r>
        <w:rPr>
          <w:color w:val="000000"/>
        </w:rPr>
        <w:t>More details on controls</w:t>
      </w:r>
    </w:p>
  </w:comment>
  <w:comment w:id="144" w:author="Arnob Alam" w:date="2024-11-30T17:01:00Z" w:initials="AA">
    <w:p w14:paraId="2F874122" w14:textId="77777777" w:rsidR="00310460" w:rsidRDefault="00310460" w:rsidP="00310460">
      <w:pPr>
        <w:jc w:val="left"/>
      </w:pPr>
      <w:r>
        <w:rPr>
          <w:rStyle w:val="CommentReference"/>
        </w:rPr>
        <w:annotationRef/>
      </w:r>
      <w:r>
        <w:rPr>
          <w:color w:val="000000"/>
        </w:rPr>
        <w:t>Reordered so that the information about the dates I am using are closer to sentence describing when the phases were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F49533" w15:done="0"/>
  <w15:commentEx w15:paraId="7C358984" w15:done="0"/>
  <w15:commentEx w15:paraId="2280AB9B" w15:done="0"/>
  <w15:commentEx w15:paraId="1833DDAE" w15:done="0"/>
  <w15:commentEx w15:paraId="36ACB950" w15:done="0"/>
  <w15:commentEx w15:paraId="0889614C" w15:done="0"/>
  <w15:commentEx w15:paraId="0D4425A4" w15:done="0"/>
  <w15:commentEx w15:paraId="076C6555" w15:done="0"/>
  <w15:commentEx w15:paraId="5FC79050" w15:done="0"/>
  <w15:commentEx w15:paraId="2813EA54" w15:done="0"/>
  <w15:commentEx w15:paraId="42F58BAD" w15:done="0"/>
  <w15:commentEx w15:paraId="727A4E23" w15:done="0"/>
  <w15:commentEx w15:paraId="5B0401B8" w15:done="0"/>
  <w15:commentEx w15:paraId="31ED0437" w15:done="0"/>
  <w15:commentEx w15:paraId="538AF865" w15:done="0"/>
  <w15:commentEx w15:paraId="44A1FF8E" w15:done="0"/>
  <w15:commentEx w15:paraId="12B8DC82" w15:done="0"/>
  <w15:commentEx w15:paraId="2F8741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4B7754" w16cex:dateUtc="2024-11-03T09:44:00Z"/>
  <w16cex:commentExtensible w16cex:durableId="551C3E55" w16cex:dateUtc="2024-11-03T09:44:00Z"/>
  <w16cex:commentExtensible w16cex:durableId="4B6B7DB6" w16cex:dateUtc="2024-11-30T20:57:00Z"/>
  <w16cex:commentExtensible w16cex:durableId="3D8F3B5A" w16cex:dateUtc="2024-11-03T09:46:00Z"/>
  <w16cex:commentExtensible w16cex:durableId="1646990D" w16cex:dateUtc="2024-11-03T09:47:00Z"/>
  <w16cex:commentExtensible w16cex:durableId="43A024CD" w16cex:dateUtc="2024-11-03T09:52:00Z"/>
  <w16cex:commentExtensible w16cex:durableId="5B94F02D" w16cex:dateUtc="2024-11-03T09:52:00Z"/>
  <w16cex:commentExtensible w16cex:durableId="5D0CD651" w16cex:dateUtc="2024-11-03T09:53:00Z"/>
  <w16cex:commentExtensible w16cex:durableId="622B45F7" w16cex:dateUtc="2024-11-03T09:53:00Z"/>
  <w16cex:commentExtensible w16cex:durableId="376D8D6F" w16cex:dateUtc="2024-11-03T09:54:00Z"/>
  <w16cex:commentExtensible w16cex:durableId="519569EB" w16cex:dateUtc="2024-11-03T09:54:00Z"/>
  <w16cex:commentExtensible w16cex:durableId="6449AEE6" w16cex:dateUtc="2024-11-03T09:55:00Z"/>
  <w16cex:commentExtensible w16cex:durableId="39D253EC" w16cex:dateUtc="2024-11-03T10:11:00Z"/>
  <w16cex:commentExtensible w16cex:durableId="48CD5F8E" w16cex:dateUtc="2024-11-03T10:19:00Z"/>
  <w16cex:commentExtensible w16cex:durableId="2FECD393" w16cex:dateUtc="2024-11-03T10:20:00Z"/>
  <w16cex:commentExtensible w16cex:durableId="45B53CA4" w16cex:dateUtc="2024-11-03T10:21:00Z"/>
  <w16cex:commentExtensible w16cex:durableId="051BBB4F" w16cex:dateUtc="2024-11-30T21:56:00Z"/>
  <w16cex:commentExtensible w16cex:durableId="2DD4CCC4" w16cex:dateUtc="2024-11-30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F49533" w16cid:durableId="3F4B7754"/>
  <w16cid:commentId w16cid:paraId="7C358984" w16cid:durableId="551C3E55"/>
  <w16cid:commentId w16cid:paraId="2280AB9B" w16cid:durableId="4B6B7DB6"/>
  <w16cid:commentId w16cid:paraId="1833DDAE" w16cid:durableId="3D8F3B5A"/>
  <w16cid:commentId w16cid:paraId="36ACB950" w16cid:durableId="1646990D"/>
  <w16cid:commentId w16cid:paraId="0889614C" w16cid:durableId="43A024CD"/>
  <w16cid:commentId w16cid:paraId="0D4425A4" w16cid:durableId="5B94F02D"/>
  <w16cid:commentId w16cid:paraId="076C6555" w16cid:durableId="5D0CD651"/>
  <w16cid:commentId w16cid:paraId="5FC79050" w16cid:durableId="622B45F7"/>
  <w16cid:commentId w16cid:paraId="2813EA54" w16cid:durableId="376D8D6F"/>
  <w16cid:commentId w16cid:paraId="42F58BAD" w16cid:durableId="519569EB"/>
  <w16cid:commentId w16cid:paraId="727A4E23" w16cid:durableId="6449AEE6"/>
  <w16cid:commentId w16cid:paraId="5B0401B8" w16cid:durableId="39D253EC"/>
  <w16cid:commentId w16cid:paraId="31ED0437" w16cid:durableId="48CD5F8E"/>
  <w16cid:commentId w16cid:paraId="538AF865" w16cid:durableId="2FECD393"/>
  <w16cid:commentId w16cid:paraId="44A1FF8E" w16cid:durableId="45B53CA4"/>
  <w16cid:commentId w16cid:paraId="12B8DC82" w16cid:durableId="051BBB4F"/>
  <w16cid:commentId w16cid:paraId="2F874122" w16cid:durableId="2DD4C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08338" w14:textId="77777777" w:rsidR="0062393B" w:rsidRDefault="0062393B" w:rsidP="00916B59">
      <w:pPr>
        <w:spacing w:line="240" w:lineRule="auto"/>
      </w:pPr>
      <w:r>
        <w:separator/>
      </w:r>
    </w:p>
  </w:endnote>
  <w:endnote w:type="continuationSeparator" w:id="0">
    <w:p w14:paraId="0D783233" w14:textId="77777777" w:rsidR="0062393B" w:rsidRDefault="0062393B" w:rsidP="00916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NewCaledoniaLTStd">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932523"/>
      <w:docPartObj>
        <w:docPartGallery w:val="Page Numbers (Bottom of Page)"/>
        <w:docPartUnique/>
      </w:docPartObj>
    </w:sdtPr>
    <w:sdtEndPr>
      <w:rPr>
        <w:noProof/>
      </w:rPr>
    </w:sdtEndPr>
    <w:sdtContent>
      <w:p w14:paraId="5B73CEFD" w14:textId="77777777" w:rsidR="00916B59" w:rsidRDefault="00916B5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4D89D93" w14:textId="77777777" w:rsidR="00916B59" w:rsidRDefault="00916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61A3E" w14:textId="77777777" w:rsidR="0062393B" w:rsidRDefault="0062393B" w:rsidP="00916B59">
      <w:pPr>
        <w:spacing w:line="240" w:lineRule="auto"/>
      </w:pPr>
      <w:r>
        <w:separator/>
      </w:r>
    </w:p>
  </w:footnote>
  <w:footnote w:type="continuationSeparator" w:id="0">
    <w:p w14:paraId="0FD75F97" w14:textId="77777777" w:rsidR="0062393B" w:rsidRDefault="0062393B" w:rsidP="00916B59">
      <w:pPr>
        <w:spacing w:line="240" w:lineRule="auto"/>
      </w:pPr>
      <w:r>
        <w:continuationSeparator/>
      </w:r>
    </w:p>
  </w:footnote>
  <w:footnote w:id="1">
    <w:p w14:paraId="2A434BB3" w14:textId="77777777" w:rsidR="00172624" w:rsidRDefault="00172624" w:rsidP="00172624">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2">
    <w:p w14:paraId="0DABD51F" w14:textId="77777777" w:rsidR="00172624" w:rsidRDefault="00172624" w:rsidP="00172624">
      <w:pPr>
        <w:pStyle w:val="FootnoteText"/>
      </w:pPr>
      <w:r>
        <w:rPr>
          <w:rStyle w:val="FootnoteReference"/>
        </w:rPr>
        <w:footnoteRef/>
      </w:r>
      <w:r>
        <w:t xml:space="preserve"> The clearing 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3">
    <w:p w14:paraId="14BE4758" w14:textId="77777777" w:rsidR="00916B59" w:rsidRDefault="00916B59" w:rsidP="00916B59">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63526F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9836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F86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0F43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29F78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422AB9"/>
    <w:multiLevelType w:val="multilevel"/>
    <w:tmpl w:val="6340FE5A"/>
    <w:lvl w:ilvl="0">
      <w:start w:val="1"/>
      <w:numFmt w:val="upperLetter"/>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2B87511"/>
    <w:multiLevelType w:val="hybridMultilevel"/>
    <w:tmpl w:val="8836F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E7AC5"/>
    <w:multiLevelType w:val="hybridMultilevel"/>
    <w:tmpl w:val="D4E2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019337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2D703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3861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3EA189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31"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A7E38"/>
    <w:multiLevelType w:val="multilevel"/>
    <w:tmpl w:val="41C8085E"/>
    <w:lvl w:ilvl="0">
      <w:start w:val="1"/>
      <w:numFmt w:val="decimal"/>
      <w:lvlText w:val="%1"/>
      <w:lvlJc w:val="left"/>
      <w:pPr>
        <w:ind w:left="720" w:hanging="72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33"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9199F"/>
    <w:multiLevelType w:val="multilevel"/>
    <w:tmpl w:val="6340FE5A"/>
    <w:lvl w:ilvl="0">
      <w:start w:val="1"/>
      <w:numFmt w:val="upperLetter"/>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91429D2"/>
    <w:multiLevelType w:val="hybridMultilevel"/>
    <w:tmpl w:val="15105E7A"/>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6"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7"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8"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D096E6B"/>
    <w:multiLevelType w:val="hybridMultilevel"/>
    <w:tmpl w:val="4A667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F18FD"/>
    <w:multiLevelType w:val="hybridMultilevel"/>
    <w:tmpl w:val="CBDE9A02"/>
    <w:lvl w:ilvl="0" w:tplc="D7649C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213C38"/>
    <w:multiLevelType w:val="multilevel"/>
    <w:tmpl w:val="C6809D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F3D72FA"/>
    <w:multiLevelType w:val="hybridMultilevel"/>
    <w:tmpl w:val="7E18D918"/>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4"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F00DD9"/>
    <w:multiLevelType w:val="multilevel"/>
    <w:tmpl w:val="829295A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6FF15133"/>
    <w:multiLevelType w:val="hybridMultilevel"/>
    <w:tmpl w:val="47F4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03031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72FB66D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78AC2C14"/>
    <w:multiLevelType w:val="hybridMultilevel"/>
    <w:tmpl w:val="421A3CD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16cid:durableId="707800307">
    <w:abstractNumId w:val="19"/>
  </w:num>
  <w:num w:numId="2" w16cid:durableId="1322077080">
    <w:abstractNumId w:val="38"/>
  </w:num>
  <w:num w:numId="3" w16cid:durableId="1060834225">
    <w:abstractNumId w:val="17"/>
  </w:num>
  <w:num w:numId="4" w16cid:durableId="1677343865">
    <w:abstractNumId w:val="23"/>
  </w:num>
  <w:num w:numId="5" w16cid:durableId="2085032138">
    <w:abstractNumId w:val="33"/>
  </w:num>
  <w:num w:numId="6" w16cid:durableId="2079209417">
    <w:abstractNumId w:val="31"/>
  </w:num>
  <w:num w:numId="7" w16cid:durableId="1911109467">
    <w:abstractNumId w:val="45"/>
  </w:num>
  <w:num w:numId="8" w16cid:durableId="832453860">
    <w:abstractNumId w:val="22"/>
  </w:num>
  <w:num w:numId="9" w16cid:durableId="1869636246">
    <w:abstractNumId w:val="44"/>
  </w:num>
  <w:num w:numId="10" w16cid:durableId="1506818525">
    <w:abstractNumId w:val="18"/>
  </w:num>
  <w:num w:numId="11" w16cid:durableId="190531982">
    <w:abstractNumId w:val="10"/>
  </w:num>
  <w:num w:numId="12" w16cid:durableId="159933844">
    <w:abstractNumId w:val="7"/>
  </w:num>
  <w:num w:numId="13" w16cid:durableId="878476109">
    <w:abstractNumId w:val="8"/>
  </w:num>
  <w:num w:numId="14" w16cid:durableId="281692046">
    <w:abstractNumId w:val="6"/>
  </w:num>
  <w:num w:numId="15" w16cid:durableId="1724325103">
    <w:abstractNumId w:val="5"/>
  </w:num>
  <w:num w:numId="16" w16cid:durableId="958533636">
    <w:abstractNumId w:val="4"/>
  </w:num>
  <w:num w:numId="17" w16cid:durableId="771513138">
    <w:abstractNumId w:val="3"/>
  </w:num>
  <w:num w:numId="18" w16cid:durableId="1184326521">
    <w:abstractNumId w:val="2"/>
  </w:num>
  <w:num w:numId="19" w16cid:durableId="1875338251">
    <w:abstractNumId w:val="1"/>
  </w:num>
  <w:num w:numId="20" w16cid:durableId="1110710260">
    <w:abstractNumId w:val="9"/>
  </w:num>
  <w:num w:numId="21" w16cid:durableId="650869510">
    <w:abstractNumId w:val="0"/>
  </w:num>
  <w:num w:numId="22" w16cid:durableId="1879589408">
    <w:abstractNumId w:val="39"/>
  </w:num>
  <w:num w:numId="23" w16cid:durableId="2017460796">
    <w:abstractNumId w:val="20"/>
  </w:num>
  <w:num w:numId="24" w16cid:durableId="1688873076">
    <w:abstractNumId w:val="25"/>
  </w:num>
  <w:num w:numId="25" w16cid:durableId="720860017">
    <w:abstractNumId w:val="36"/>
  </w:num>
  <w:num w:numId="26" w16cid:durableId="32773518">
    <w:abstractNumId w:val="30"/>
  </w:num>
  <w:num w:numId="27" w16cid:durableId="293759749">
    <w:abstractNumId w:val="11"/>
  </w:num>
  <w:num w:numId="28" w16cid:durableId="1794710921">
    <w:abstractNumId w:val="37"/>
  </w:num>
  <w:num w:numId="29" w16cid:durableId="1547453068">
    <w:abstractNumId w:val="32"/>
  </w:num>
  <w:num w:numId="30" w16cid:durableId="391848766">
    <w:abstractNumId w:val="16"/>
  </w:num>
  <w:num w:numId="31" w16cid:durableId="837380003">
    <w:abstractNumId w:val="27"/>
  </w:num>
  <w:num w:numId="32" w16cid:durableId="773670778">
    <w:abstractNumId w:val="49"/>
  </w:num>
  <w:num w:numId="33" w16cid:durableId="1517110960">
    <w:abstractNumId w:val="41"/>
  </w:num>
  <w:num w:numId="34" w16cid:durableId="235744974">
    <w:abstractNumId w:val="13"/>
  </w:num>
  <w:num w:numId="35" w16cid:durableId="1043405501">
    <w:abstractNumId w:val="28"/>
  </w:num>
  <w:num w:numId="36" w16cid:durableId="2084134814">
    <w:abstractNumId w:val="46"/>
  </w:num>
  <w:num w:numId="37" w16cid:durableId="89933474">
    <w:abstractNumId w:val="48"/>
  </w:num>
  <w:num w:numId="38" w16cid:durableId="1797527378">
    <w:abstractNumId w:val="29"/>
  </w:num>
  <w:num w:numId="39" w16cid:durableId="1212228563">
    <w:abstractNumId w:val="26"/>
  </w:num>
  <w:num w:numId="40" w16cid:durableId="56755869">
    <w:abstractNumId w:val="12"/>
  </w:num>
  <w:num w:numId="41" w16cid:durableId="1702583788">
    <w:abstractNumId w:val="42"/>
  </w:num>
  <w:num w:numId="42" w16cid:durableId="590286312">
    <w:abstractNumId w:val="14"/>
  </w:num>
  <w:num w:numId="43" w16cid:durableId="1427723544">
    <w:abstractNumId w:val="21"/>
  </w:num>
  <w:num w:numId="44" w16cid:durableId="858741640">
    <w:abstractNumId w:val="24"/>
  </w:num>
  <w:num w:numId="45" w16cid:durableId="1166017772">
    <w:abstractNumId w:val="47"/>
  </w:num>
  <w:num w:numId="46" w16cid:durableId="1863207758">
    <w:abstractNumId w:val="40"/>
  </w:num>
  <w:num w:numId="47" w16cid:durableId="384452397">
    <w:abstractNumId w:val="43"/>
  </w:num>
  <w:num w:numId="48" w16cid:durableId="1015116576">
    <w:abstractNumId w:val="34"/>
  </w:num>
  <w:num w:numId="49" w16cid:durableId="1627658375">
    <w:abstractNumId w:val="15"/>
  </w:num>
  <w:num w:numId="50" w16cid:durableId="1074544053">
    <w:abstractNumId w:val="50"/>
  </w:num>
  <w:num w:numId="51" w16cid:durableId="201669178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nob Alam">
    <w15:presenceInfo w15:providerId="Windows Live" w15:userId="14f59b4f5920e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59"/>
    <w:rsid w:val="00002562"/>
    <w:rsid w:val="000054B4"/>
    <w:rsid w:val="0000551C"/>
    <w:rsid w:val="00022DE8"/>
    <w:rsid w:val="00036F9C"/>
    <w:rsid w:val="000623F9"/>
    <w:rsid w:val="000649B7"/>
    <w:rsid w:val="00073B00"/>
    <w:rsid w:val="00076D05"/>
    <w:rsid w:val="000817B0"/>
    <w:rsid w:val="000831E5"/>
    <w:rsid w:val="00090999"/>
    <w:rsid w:val="000930EC"/>
    <w:rsid w:val="000B62EF"/>
    <w:rsid w:val="000D4DB9"/>
    <w:rsid w:val="000E35F2"/>
    <w:rsid w:val="000E7A31"/>
    <w:rsid w:val="000F4367"/>
    <w:rsid w:val="000F58CF"/>
    <w:rsid w:val="0010357F"/>
    <w:rsid w:val="001238DA"/>
    <w:rsid w:val="00127F49"/>
    <w:rsid w:val="001310E6"/>
    <w:rsid w:val="0013380F"/>
    <w:rsid w:val="00137E30"/>
    <w:rsid w:val="00156A9D"/>
    <w:rsid w:val="00160B28"/>
    <w:rsid w:val="00172624"/>
    <w:rsid w:val="00176E23"/>
    <w:rsid w:val="001A1822"/>
    <w:rsid w:val="001C0500"/>
    <w:rsid w:val="001E0B34"/>
    <w:rsid w:val="00212D43"/>
    <w:rsid w:val="002155C4"/>
    <w:rsid w:val="0022132A"/>
    <w:rsid w:val="00252689"/>
    <w:rsid w:val="00254288"/>
    <w:rsid w:val="00260ADF"/>
    <w:rsid w:val="00263E05"/>
    <w:rsid w:val="002651C1"/>
    <w:rsid w:val="00267114"/>
    <w:rsid w:val="00273AE0"/>
    <w:rsid w:val="002833CE"/>
    <w:rsid w:val="0028734C"/>
    <w:rsid w:val="00296C48"/>
    <w:rsid w:val="00297A3F"/>
    <w:rsid w:val="002A62E7"/>
    <w:rsid w:val="002B0FB0"/>
    <w:rsid w:val="002D2B3D"/>
    <w:rsid w:val="002E6207"/>
    <w:rsid w:val="00302D61"/>
    <w:rsid w:val="00310460"/>
    <w:rsid w:val="00312CA8"/>
    <w:rsid w:val="003130C5"/>
    <w:rsid w:val="00322790"/>
    <w:rsid w:val="00325A94"/>
    <w:rsid w:val="00327919"/>
    <w:rsid w:val="00330AE8"/>
    <w:rsid w:val="00337EDA"/>
    <w:rsid w:val="00343B2B"/>
    <w:rsid w:val="00364992"/>
    <w:rsid w:val="00364F63"/>
    <w:rsid w:val="003677D8"/>
    <w:rsid w:val="00372C08"/>
    <w:rsid w:val="0037511E"/>
    <w:rsid w:val="00386F96"/>
    <w:rsid w:val="00387917"/>
    <w:rsid w:val="0039100D"/>
    <w:rsid w:val="00395A8E"/>
    <w:rsid w:val="00396EDF"/>
    <w:rsid w:val="003B527D"/>
    <w:rsid w:val="003D0EA5"/>
    <w:rsid w:val="003D15B5"/>
    <w:rsid w:val="003D1958"/>
    <w:rsid w:val="003E34E2"/>
    <w:rsid w:val="003E5D9E"/>
    <w:rsid w:val="004014AF"/>
    <w:rsid w:val="004044E0"/>
    <w:rsid w:val="004142D0"/>
    <w:rsid w:val="00420825"/>
    <w:rsid w:val="00444FE6"/>
    <w:rsid w:val="004652DE"/>
    <w:rsid w:val="0047070D"/>
    <w:rsid w:val="00472EC4"/>
    <w:rsid w:val="004909CE"/>
    <w:rsid w:val="004C61B8"/>
    <w:rsid w:val="004E4B2E"/>
    <w:rsid w:val="00505AC1"/>
    <w:rsid w:val="005172B2"/>
    <w:rsid w:val="00524440"/>
    <w:rsid w:val="00525974"/>
    <w:rsid w:val="00544AA1"/>
    <w:rsid w:val="00561299"/>
    <w:rsid w:val="0056142C"/>
    <w:rsid w:val="00565535"/>
    <w:rsid w:val="00577B93"/>
    <w:rsid w:val="00590C7A"/>
    <w:rsid w:val="005B2CFB"/>
    <w:rsid w:val="005D2017"/>
    <w:rsid w:val="005E6B1A"/>
    <w:rsid w:val="00600ACA"/>
    <w:rsid w:val="00601226"/>
    <w:rsid w:val="00612436"/>
    <w:rsid w:val="00613274"/>
    <w:rsid w:val="006171DA"/>
    <w:rsid w:val="006236C0"/>
    <w:rsid w:val="0062393B"/>
    <w:rsid w:val="00633477"/>
    <w:rsid w:val="00635CD0"/>
    <w:rsid w:val="00646DB7"/>
    <w:rsid w:val="00666456"/>
    <w:rsid w:val="00667B32"/>
    <w:rsid w:val="00670633"/>
    <w:rsid w:val="00681DD4"/>
    <w:rsid w:val="00697CBF"/>
    <w:rsid w:val="006A136B"/>
    <w:rsid w:val="006B0CE0"/>
    <w:rsid w:val="006C70C1"/>
    <w:rsid w:val="006D07C7"/>
    <w:rsid w:val="006E16E3"/>
    <w:rsid w:val="006E2801"/>
    <w:rsid w:val="006F259D"/>
    <w:rsid w:val="007115E8"/>
    <w:rsid w:val="007136FE"/>
    <w:rsid w:val="00714654"/>
    <w:rsid w:val="00717712"/>
    <w:rsid w:val="00722B77"/>
    <w:rsid w:val="00727D7F"/>
    <w:rsid w:val="00741567"/>
    <w:rsid w:val="00767205"/>
    <w:rsid w:val="00771FA8"/>
    <w:rsid w:val="00775801"/>
    <w:rsid w:val="00776F74"/>
    <w:rsid w:val="00787F0C"/>
    <w:rsid w:val="007A3315"/>
    <w:rsid w:val="007A3E13"/>
    <w:rsid w:val="007B021F"/>
    <w:rsid w:val="007B5957"/>
    <w:rsid w:val="007C73C5"/>
    <w:rsid w:val="007D3AE1"/>
    <w:rsid w:val="007E0211"/>
    <w:rsid w:val="007E1BA7"/>
    <w:rsid w:val="00800953"/>
    <w:rsid w:val="008067F7"/>
    <w:rsid w:val="00832EDF"/>
    <w:rsid w:val="00840030"/>
    <w:rsid w:val="00840D4C"/>
    <w:rsid w:val="008551E2"/>
    <w:rsid w:val="0086424C"/>
    <w:rsid w:val="00864734"/>
    <w:rsid w:val="00872BB9"/>
    <w:rsid w:val="00881C91"/>
    <w:rsid w:val="00894D4A"/>
    <w:rsid w:val="008A1713"/>
    <w:rsid w:val="008A7AC7"/>
    <w:rsid w:val="008B2BAB"/>
    <w:rsid w:val="008B2BAF"/>
    <w:rsid w:val="008B3241"/>
    <w:rsid w:val="008D14FB"/>
    <w:rsid w:val="008D289A"/>
    <w:rsid w:val="008E704C"/>
    <w:rsid w:val="008F335A"/>
    <w:rsid w:val="008F3A03"/>
    <w:rsid w:val="008F7950"/>
    <w:rsid w:val="00916B59"/>
    <w:rsid w:val="009227A1"/>
    <w:rsid w:val="00930217"/>
    <w:rsid w:val="00932E6B"/>
    <w:rsid w:val="0093619C"/>
    <w:rsid w:val="009375D6"/>
    <w:rsid w:val="009559FF"/>
    <w:rsid w:val="00964440"/>
    <w:rsid w:val="00967952"/>
    <w:rsid w:val="00972AF2"/>
    <w:rsid w:val="0098035B"/>
    <w:rsid w:val="00982B0A"/>
    <w:rsid w:val="00995868"/>
    <w:rsid w:val="009977CD"/>
    <w:rsid w:val="009A4CC2"/>
    <w:rsid w:val="009B1E57"/>
    <w:rsid w:val="009B3614"/>
    <w:rsid w:val="009C0FEC"/>
    <w:rsid w:val="009C75BF"/>
    <w:rsid w:val="009E791F"/>
    <w:rsid w:val="009F16B5"/>
    <w:rsid w:val="00A24B4A"/>
    <w:rsid w:val="00A35565"/>
    <w:rsid w:val="00A436D5"/>
    <w:rsid w:val="00A44835"/>
    <w:rsid w:val="00A46355"/>
    <w:rsid w:val="00A50363"/>
    <w:rsid w:val="00A5140A"/>
    <w:rsid w:val="00A5161C"/>
    <w:rsid w:val="00A70B15"/>
    <w:rsid w:val="00A735A4"/>
    <w:rsid w:val="00A811A3"/>
    <w:rsid w:val="00A923D5"/>
    <w:rsid w:val="00A92C54"/>
    <w:rsid w:val="00A94C0E"/>
    <w:rsid w:val="00AA1407"/>
    <w:rsid w:val="00AB73C9"/>
    <w:rsid w:val="00AD2150"/>
    <w:rsid w:val="00AD6A41"/>
    <w:rsid w:val="00AF1057"/>
    <w:rsid w:val="00AF5C18"/>
    <w:rsid w:val="00B07BB1"/>
    <w:rsid w:val="00B2363A"/>
    <w:rsid w:val="00B5286A"/>
    <w:rsid w:val="00B936EE"/>
    <w:rsid w:val="00BA653F"/>
    <w:rsid w:val="00BC08DD"/>
    <w:rsid w:val="00BD0C23"/>
    <w:rsid w:val="00C07EA6"/>
    <w:rsid w:val="00C22DDD"/>
    <w:rsid w:val="00C25DD7"/>
    <w:rsid w:val="00C26194"/>
    <w:rsid w:val="00C55A7A"/>
    <w:rsid w:val="00C63386"/>
    <w:rsid w:val="00C7357E"/>
    <w:rsid w:val="00C75B0C"/>
    <w:rsid w:val="00C77059"/>
    <w:rsid w:val="00C802D3"/>
    <w:rsid w:val="00C8363A"/>
    <w:rsid w:val="00C83A7E"/>
    <w:rsid w:val="00CA4D18"/>
    <w:rsid w:val="00CC5348"/>
    <w:rsid w:val="00CD3FAA"/>
    <w:rsid w:val="00CF1751"/>
    <w:rsid w:val="00CF1968"/>
    <w:rsid w:val="00D019D2"/>
    <w:rsid w:val="00D13694"/>
    <w:rsid w:val="00D26C7C"/>
    <w:rsid w:val="00D407D0"/>
    <w:rsid w:val="00D50F5D"/>
    <w:rsid w:val="00D5434C"/>
    <w:rsid w:val="00D572DF"/>
    <w:rsid w:val="00D62943"/>
    <w:rsid w:val="00D63878"/>
    <w:rsid w:val="00D77369"/>
    <w:rsid w:val="00D81AB0"/>
    <w:rsid w:val="00D956EA"/>
    <w:rsid w:val="00DA007A"/>
    <w:rsid w:val="00DA0248"/>
    <w:rsid w:val="00DA4753"/>
    <w:rsid w:val="00DC013C"/>
    <w:rsid w:val="00DD00F7"/>
    <w:rsid w:val="00DD1D54"/>
    <w:rsid w:val="00DE2886"/>
    <w:rsid w:val="00DE49CE"/>
    <w:rsid w:val="00DF6185"/>
    <w:rsid w:val="00E010E0"/>
    <w:rsid w:val="00E162B2"/>
    <w:rsid w:val="00E203C9"/>
    <w:rsid w:val="00E20C97"/>
    <w:rsid w:val="00E32B7C"/>
    <w:rsid w:val="00E33F8A"/>
    <w:rsid w:val="00E37643"/>
    <w:rsid w:val="00E76811"/>
    <w:rsid w:val="00E97FFE"/>
    <w:rsid w:val="00EA1936"/>
    <w:rsid w:val="00EB0C36"/>
    <w:rsid w:val="00EC4163"/>
    <w:rsid w:val="00EC6FEF"/>
    <w:rsid w:val="00EE0253"/>
    <w:rsid w:val="00EE4FFB"/>
    <w:rsid w:val="00EF5AA7"/>
    <w:rsid w:val="00F01239"/>
    <w:rsid w:val="00F260BC"/>
    <w:rsid w:val="00F32331"/>
    <w:rsid w:val="00F54200"/>
    <w:rsid w:val="00F61D89"/>
    <w:rsid w:val="00F66971"/>
    <w:rsid w:val="00F70FD2"/>
    <w:rsid w:val="00F91796"/>
    <w:rsid w:val="00F92AF3"/>
    <w:rsid w:val="00F97D2E"/>
    <w:rsid w:val="00FA33F7"/>
    <w:rsid w:val="00FC0630"/>
    <w:rsid w:val="00FC3085"/>
    <w:rsid w:val="00FC39DA"/>
    <w:rsid w:val="00FD5519"/>
    <w:rsid w:val="00FE2679"/>
    <w:rsid w:val="00FE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5F386"/>
  <w15:chartTrackingRefBased/>
  <w15:docId w15:val="{E6FBAE58-064E-F04E-82DC-660DBD2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456"/>
    <w:pPr>
      <w:spacing w:line="360" w:lineRule="auto"/>
      <w:ind w:firstLine="202"/>
      <w:jc w:val="both"/>
    </w:pPr>
    <w:rPr>
      <w:rFonts w:ascii="Times New Roman" w:eastAsia="Calisto MT" w:hAnsi="Times New Roman" w:cs="Times New Roman"/>
      <w:kern w:val="0"/>
      <w14:ligatures w14:val="none"/>
    </w:rPr>
  </w:style>
  <w:style w:type="paragraph" w:styleId="Heading1">
    <w:name w:val="heading 1"/>
    <w:next w:val="Normal"/>
    <w:link w:val="Heading1Char"/>
    <w:qFormat/>
    <w:rsid w:val="00666456"/>
    <w:pPr>
      <w:keepNext/>
      <w:keepLines/>
      <w:numPr>
        <w:numId w:val="49"/>
      </w:numPr>
      <w:spacing w:before="260" w:after="260" w:line="360" w:lineRule="auto"/>
      <w:contextualSpacing/>
      <w:jc w:val="center"/>
      <w:outlineLvl w:val="0"/>
    </w:pPr>
    <w:rPr>
      <w:rFonts w:ascii="Times New Roman" w:eastAsia="Times New Roman" w:hAnsi="Times New Roman" w:cs="Times New Roman"/>
      <w:b/>
      <w:bCs/>
      <w:color w:val="000000"/>
      <w:kern w:val="0"/>
      <w:szCs w:val="32"/>
      <w14:ligatures w14:val="none"/>
    </w:rPr>
  </w:style>
  <w:style w:type="paragraph" w:styleId="Heading2">
    <w:name w:val="heading 2"/>
    <w:next w:val="Normal"/>
    <w:link w:val="Heading2Char"/>
    <w:qFormat/>
    <w:rsid w:val="00666456"/>
    <w:pPr>
      <w:keepNext/>
      <w:keepLines/>
      <w:numPr>
        <w:ilvl w:val="1"/>
        <w:numId w:val="49"/>
      </w:numPr>
      <w:spacing w:before="260" w:after="260" w:line="360" w:lineRule="auto"/>
      <w:contextualSpacing/>
      <w:jc w:val="center"/>
      <w:outlineLvl w:val="1"/>
    </w:pPr>
    <w:rPr>
      <w:rFonts w:ascii="Times New Roman" w:eastAsia="Times New Roman" w:hAnsi="Times New Roman" w:cs="Times New Roman"/>
      <w:bCs/>
      <w:i/>
      <w:color w:val="000000"/>
      <w:kern w:val="0"/>
      <w:szCs w:val="26"/>
      <w14:ligatures w14:val="none"/>
    </w:rPr>
  </w:style>
  <w:style w:type="paragraph" w:styleId="Heading3">
    <w:name w:val="heading 3"/>
    <w:basedOn w:val="Normal"/>
    <w:next w:val="Normal"/>
    <w:link w:val="Heading3Char"/>
    <w:qFormat/>
    <w:rsid w:val="00666456"/>
    <w:pPr>
      <w:numPr>
        <w:ilvl w:val="2"/>
        <w:numId w:val="49"/>
      </w:numPr>
      <w:spacing w:before="260"/>
      <w:outlineLvl w:val="2"/>
    </w:pPr>
    <w:rPr>
      <w:rFonts w:eastAsia="Times New Roman"/>
      <w:bCs/>
    </w:rPr>
  </w:style>
  <w:style w:type="paragraph" w:styleId="Heading4">
    <w:name w:val="heading 4"/>
    <w:basedOn w:val="Normal"/>
    <w:next w:val="Normal"/>
    <w:link w:val="Heading4Char"/>
    <w:qFormat/>
    <w:rsid w:val="00666456"/>
    <w:pPr>
      <w:numPr>
        <w:ilvl w:val="3"/>
        <w:numId w:val="49"/>
      </w:numPr>
      <w:spacing w:before="260"/>
      <w:outlineLvl w:val="3"/>
    </w:pPr>
    <w:rPr>
      <w:rFonts w:eastAsia="Times New Roman"/>
      <w:bCs/>
      <w:iCs/>
    </w:rPr>
  </w:style>
  <w:style w:type="paragraph" w:styleId="Heading5">
    <w:name w:val="heading 5"/>
    <w:basedOn w:val="Normal"/>
    <w:next w:val="Normal"/>
    <w:link w:val="Heading5Char"/>
    <w:uiPriority w:val="99"/>
    <w:qFormat/>
    <w:rsid w:val="00076D05"/>
    <w:pPr>
      <w:numPr>
        <w:ilvl w:val="4"/>
        <w:numId w:val="49"/>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qFormat/>
    <w:rsid w:val="00076D05"/>
    <w:pPr>
      <w:numPr>
        <w:ilvl w:val="5"/>
        <w:numId w:val="49"/>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qFormat/>
    <w:rsid w:val="00076D05"/>
    <w:pPr>
      <w:numPr>
        <w:ilvl w:val="6"/>
        <w:numId w:val="49"/>
      </w:numPr>
      <w:spacing w:before="240" w:after="60"/>
      <w:outlineLvl w:val="6"/>
    </w:pPr>
    <w:rPr>
      <w:rFonts w:ascii="Calibri" w:eastAsia="Times New Roman" w:hAnsi="Calibri"/>
    </w:rPr>
  </w:style>
  <w:style w:type="paragraph" w:styleId="Heading8">
    <w:name w:val="heading 8"/>
    <w:basedOn w:val="Normal"/>
    <w:next w:val="Normal"/>
    <w:link w:val="Heading8Char"/>
    <w:uiPriority w:val="99"/>
    <w:qFormat/>
    <w:rsid w:val="00076D05"/>
    <w:pPr>
      <w:numPr>
        <w:ilvl w:val="7"/>
        <w:numId w:val="49"/>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9"/>
    <w:qFormat/>
    <w:rsid w:val="00076D05"/>
    <w:pPr>
      <w:numPr>
        <w:ilvl w:val="8"/>
        <w:numId w:val="49"/>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456"/>
    <w:rPr>
      <w:rFonts w:ascii="Times New Roman" w:eastAsia="Times New Roman" w:hAnsi="Times New Roman" w:cs="Times New Roman"/>
      <w:b/>
      <w:bCs/>
      <w:color w:val="000000"/>
      <w:kern w:val="0"/>
      <w:szCs w:val="32"/>
      <w14:ligatures w14:val="none"/>
    </w:rPr>
  </w:style>
  <w:style w:type="character" w:customStyle="1" w:styleId="Heading2Char">
    <w:name w:val="Heading 2 Char"/>
    <w:basedOn w:val="DefaultParagraphFont"/>
    <w:link w:val="Heading2"/>
    <w:rsid w:val="00666456"/>
    <w:rPr>
      <w:rFonts w:ascii="Times New Roman" w:eastAsia="Times New Roman" w:hAnsi="Times New Roman" w:cs="Times New Roman"/>
      <w:bCs/>
      <w:i/>
      <w:color w:val="000000"/>
      <w:kern w:val="0"/>
      <w:szCs w:val="26"/>
      <w14:ligatures w14:val="none"/>
    </w:rPr>
  </w:style>
  <w:style w:type="character" w:customStyle="1" w:styleId="Heading3Char">
    <w:name w:val="Heading 3 Char"/>
    <w:basedOn w:val="DefaultParagraphFont"/>
    <w:link w:val="Heading3"/>
    <w:rsid w:val="00666456"/>
    <w:rPr>
      <w:rFonts w:ascii="Times New Roman" w:eastAsia="Times New Roman" w:hAnsi="Times New Roman" w:cs="Times New Roman"/>
      <w:bCs/>
      <w:kern w:val="0"/>
      <w14:ligatures w14:val="none"/>
    </w:rPr>
  </w:style>
  <w:style w:type="character" w:customStyle="1" w:styleId="Heading4Char">
    <w:name w:val="Heading 4 Char"/>
    <w:basedOn w:val="DefaultParagraphFont"/>
    <w:link w:val="Heading4"/>
    <w:rsid w:val="00666456"/>
    <w:rPr>
      <w:rFonts w:ascii="Times New Roman" w:eastAsia="Times New Roman" w:hAnsi="Times New Roman" w:cs="Times New Roman"/>
      <w:bCs/>
      <w:iCs/>
      <w:kern w:val="0"/>
      <w14:ligatures w14:val="none"/>
    </w:rPr>
  </w:style>
  <w:style w:type="character" w:customStyle="1" w:styleId="Heading5Char">
    <w:name w:val="Heading 5 Char"/>
    <w:basedOn w:val="DefaultParagraphFont"/>
    <w:link w:val="Heading5"/>
    <w:uiPriority w:val="99"/>
    <w:rsid w:val="00076D05"/>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9"/>
    <w:rsid w:val="00076D05"/>
    <w:rPr>
      <w:rFonts w:ascii="Calibri" w:eastAsia="Times New Roman" w:hAnsi="Calibri" w:cs="Times New Roman"/>
      <w:b/>
      <w:bCs/>
      <w:kern w:val="0"/>
      <w:sz w:val="22"/>
      <w:szCs w:val="22"/>
      <w14:ligatures w14:val="none"/>
    </w:rPr>
  </w:style>
  <w:style w:type="character" w:customStyle="1" w:styleId="Heading7Char">
    <w:name w:val="Heading 7 Char"/>
    <w:basedOn w:val="DefaultParagraphFont"/>
    <w:link w:val="Heading7"/>
    <w:uiPriority w:val="99"/>
    <w:rsid w:val="00076D05"/>
    <w:rPr>
      <w:rFonts w:ascii="Calibri" w:eastAsia="Times New Roman" w:hAnsi="Calibri" w:cs="Times New Roman"/>
      <w:kern w:val="0"/>
      <w14:ligatures w14:val="none"/>
    </w:rPr>
  </w:style>
  <w:style w:type="character" w:customStyle="1" w:styleId="Heading8Char">
    <w:name w:val="Heading 8 Char"/>
    <w:basedOn w:val="DefaultParagraphFont"/>
    <w:link w:val="Heading8"/>
    <w:uiPriority w:val="99"/>
    <w:rsid w:val="00076D05"/>
    <w:rPr>
      <w:rFonts w:ascii="Calibri" w:eastAsia="Times New Roman" w:hAnsi="Calibri" w:cs="Times New Roman"/>
      <w:i/>
      <w:iCs/>
      <w:kern w:val="0"/>
      <w14:ligatures w14:val="none"/>
    </w:rPr>
  </w:style>
  <w:style w:type="character" w:customStyle="1" w:styleId="Heading9Char">
    <w:name w:val="Heading 9 Char"/>
    <w:basedOn w:val="DefaultParagraphFont"/>
    <w:link w:val="Heading9"/>
    <w:uiPriority w:val="99"/>
    <w:rsid w:val="00076D05"/>
    <w:rPr>
      <w:rFonts w:ascii="Cambria" w:eastAsia="Times New Roman" w:hAnsi="Cambria" w:cs="Times New Roman"/>
      <w:kern w:val="0"/>
      <w:sz w:val="22"/>
      <w:szCs w:val="22"/>
      <w14:ligatures w14:val="none"/>
    </w:rPr>
  </w:style>
  <w:style w:type="paragraph" w:styleId="Title">
    <w:name w:val="Title"/>
    <w:next w:val="Author"/>
    <w:link w:val="TitleChar"/>
    <w:qFormat/>
    <w:rsid w:val="00666456"/>
    <w:pPr>
      <w:spacing w:after="300" w:line="360" w:lineRule="auto"/>
      <w:contextualSpacing/>
      <w:jc w:val="center"/>
    </w:pPr>
    <w:rPr>
      <w:rFonts w:ascii="Arial" w:eastAsia="Times New Roman" w:hAnsi="Arial" w:cs="Times New Roman"/>
      <w:color w:val="000000"/>
      <w:kern w:val="28"/>
      <w:sz w:val="28"/>
      <w:szCs w:val="52"/>
      <w14:ligatures w14:val="none"/>
    </w:rPr>
  </w:style>
  <w:style w:type="character" w:customStyle="1" w:styleId="TitleChar">
    <w:name w:val="Title Char"/>
    <w:basedOn w:val="DefaultParagraphFont"/>
    <w:link w:val="Title"/>
    <w:rsid w:val="00666456"/>
    <w:rPr>
      <w:rFonts w:ascii="Arial" w:eastAsia="Times New Roman" w:hAnsi="Arial" w:cs="Times New Roman"/>
      <w:color w:val="000000"/>
      <w:kern w:val="28"/>
      <w:sz w:val="28"/>
      <w:szCs w:val="52"/>
      <w14:ligatures w14:val="none"/>
    </w:rPr>
  </w:style>
  <w:style w:type="paragraph" w:styleId="Subtitle">
    <w:name w:val="Subtitle"/>
    <w:basedOn w:val="Normal"/>
    <w:next w:val="Normal"/>
    <w:link w:val="SubtitleChar"/>
    <w:uiPriority w:val="99"/>
    <w:qFormat/>
    <w:rsid w:val="00076D05"/>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076D05"/>
    <w:rPr>
      <w:rFonts w:ascii="Cambria" w:eastAsia="Times New Roman" w:hAnsi="Cambria" w:cs="Times New Roman"/>
      <w:kern w:val="0"/>
      <w14:ligatures w14:val="none"/>
    </w:rPr>
  </w:style>
  <w:style w:type="paragraph" w:styleId="Quote">
    <w:name w:val="Quote"/>
    <w:basedOn w:val="Normal"/>
    <w:next w:val="Normal"/>
    <w:link w:val="QuoteChar"/>
    <w:uiPriority w:val="29"/>
    <w:qFormat/>
    <w:rsid w:val="00916B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6B59"/>
    <w:rPr>
      <w:i/>
      <w:iCs/>
      <w:color w:val="404040" w:themeColor="text1" w:themeTint="BF"/>
    </w:rPr>
  </w:style>
  <w:style w:type="paragraph" w:styleId="ListParagraph">
    <w:name w:val="List Paragraph"/>
    <w:basedOn w:val="Normal"/>
    <w:uiPriority w:val="34"/>
    <w:qFormat/>
    <w:rsid w:val="00916B59"/>
    <w:pPr>
      <w:ind w:left="720"/>
      <w:contextualSpacing/>
    </w:pPr>
  </w:style>
  <w:style w:type="character" w:styleId="IntenseEmphasis">
    <w:name w:val="Intense Emphasis"/>
    <w:basedOn w:val="DefaultParagraphFont"/>
    <w:uiPriority w:val="21"/>
    <w:qFormat/>
    <w:rsid w:val="00916B59"/>
    <w:rPr>
      <w:i/>
      <w:iCs/>
      <w:color w:val="0F4761" w:themeColor="accent1" w:themeShade="BF"/>
    </w:rPr>
  </w:style>
  <w:style w:type="paragraph" w:styleId="IntenseQuote">
    <w:name w:val="Intense Quote"/>
    <w:basedOn w:val="Normal"/>
    <w:next w:val="Normal"/>
    <w:link w:val="IntenseQuoteChar"/>
    <w:uiPriority w:val="30"/>
    <w:qFormat/>
    <w:rsid w:val="00916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B59"/>
    <w:rPr>
      <w:i/>
      <w:iCs/>
      <w:color w:val="0F4761" w:themeColor="accent1" w:themeShade="BF"/>
    </w:rPr>
  </w:style>
  <w:style w:type="character" w:styleId="IntenseReference">
    <w:name w:val="Intense Reference"/>
    <w:basedOn w:val="DefaultParagraphFont"/>
    <w:uiPriority w:val="32"/>
    <w:qFormat/>
    <w:rsid w:val="00916B59"/>
    <w:rPr>
      <w:b/>
      <w:bCs/>
      <w:smallCaps/>
      <w:color w:val="0F4761" w:themeColor="accent1" w:themeShade="BF"/>
      <w:spacing w:val="5"/>
    </w:rPr>
  </w:style>
  <w:style w:type="paragraph" w:styleId="FootnoteText">
    <w:name w:val="footnote text"/>
    <w:basedOn w:val="Normal"/>
    <w:link w:val="FootnoteTextChar"/>
    <w:rsid w:val="00666456"/>
    <w:pPr>
      <w:spacing w:line="180" w:lineRule="atLeast"/>
    </w:pPr>
    <w:rPr>
      <w:sz w:val="16"/>
    </w:rPr>
  </w:style>
  <w:style w:type="character" w:customStyle="1" w:styleId="FootnoteTextChar">
    <w:name w:val="Footnote Text Char"/>
    <w:basedOn w:val="DefaultParagraphFont"/>
    <w:link w:val="FootnoteText"/>
    <w:rsid w:val="00666456"/>
    <w:rPr>
      <w:rFonts w:ascii="Times New Roman" w:eastAsia="Calisto MT" w:hAnsi="Times New Roman" w:cs="Times New Roman"/>
      <w:kern w:val="0"/>
      <w:sz w:val="16"/>
      <w14:ligatures w14:val="none"/>
    </w:rPr>
  </w:style>
  <w:style w:type="character" w:styleId="FootnoteReference">
    <w:name w:val="footnote reference"/>
    <w:basedOn w:val="DefaultParagraphFont"/>
    <w:rsid w:val="00666456"/>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916B59"/>
    <w:pPr>
      <w:spacing w:after="200"/>
    </w:pPr>
    <w:rPr>
      <w:i/>
      <w:iCs/>
      <w:color w:val="0E2841" w:themeColor="text2"/>
      <w:sz w:val="18"/>
      <w:szCs w:val="22"/>
    </w:rPr>
  </w:style>
  <w:style w:type="table" w:styleId="TableGrid">
    <w:name w:val="Table Grid"/>
    <w:basedOn w:val="TableNormal"/>
    <w:uiPriority w:val="39"/>
    <w:rsid w:val="00916B59"/>
    <w:rPr>
      <w:rFonts w:eastAsiaTheme="minorEastAsia" w:cs="Times New Roman"/>
      <w:kern w:val="0"/>
      <w:sz w:val="22"/>
      <w:szCs w:val="22"/>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916B59"/>
  </w:style>
  <w:style w:type="character" w:customStyle="1" w:styleId="mord">
    <w:name w:val="mord"/>
    <w:basedOn w:val="DefaultParagraphFont"/>
    <w:rsid w:val="00916B59"/>
  </w:style>
  <w:style w:type="character" w:customStyle="1" w:styleId="vlist-s">
    <w:name w:val="vlist-s"/>
    <w:basedOn w:val="DefaultParagraphFont"/>
    <w:rsid w:val="00916B59"/>
  </w:style>
  <w:style w:type="paragraph" w:styleId="Footer">
    <w:name w:val="footer"/>
    <w:basedOn w:val="Normal"/>
    <w:link w:val="FooterChar"/>
    <w:uiPriority w:val="99"/>
    <w:unhideWhenUsed/>
    <w:rsid w:val="00916B59"/>
    <w:pPr>
      <w:tabs>
        <w:tab w:val="center" w:pos="4680"/>
        <w:tab w:val="right" w:pos="9360"/>
      </w:tabs>
    </w:pPr>
    <w:rPr>
      <w:szCs w:val="30"/>
    </w:rPr>
  </w:style>
  <w:style w:type="character" w:customStyle="1" w:styleId="FooterChar">
    <w:name w:val="Footer Char"/>
    <w:basedOn w:val="DefaultParagraphFont"/>
    <w:link w:val="Footer"/>
    <w:uiPriority w:val="99"/>
    <w:rsid w:val="00916B59"/>
    <w:rPr>
      <w:rFonts w:ascii="Times New Roman" w:eastAsia="Calisto MT" w:hAnsi="Times New Roman" w:cs="Times New Roman"/>
      <w:kern w:val="0"/>
      <w:szCs w:val="30"/>
      <w14:ligatures w14:val="none"/>
    </w:rPr>
  </w:style>
  <w:style w:type="table" w:styleId="GridTable1Light">
    <w:name w:val="Grid Table 1 Light"/>
    <w:basedOn w:val="TableNormal"/>
    <w:uiPriority w:val="46"/>
    <w:rsid w:val="0098035B"/>
    <w:rPr>
      <w:rFonts w:eastAsiaTheme="minorEastAsia" w:cs="Times New Roman"/>
      <w:kern w:val="0"/>
      <w:sz w:val="22"/>
      <w:szCs w:val="22"/>
      <w:lang w:bidi="bn-BD"/>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65535"/>
    <w:rPr>
      <w:rFonts w:eastAsiaTheme="minorEastAsia" w:cs="Times New Roman"/>
      <w:kern w:val="0"/>
      <w:sz w:val="22"/>
      <w:szCs w:val="22"/>
      <w:lang w:bidi="bn-BD"/>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ParagraphStyle">
    <w:name w:val="[No Paragraph Style]"/>
    <w:rsid w:val="00666456"/>
    <w:pPr>
      <w:widowControl w:val="0"/>
      <w:autoSpaceDE w:val="0"/>
      <w:autoSpaceDN w:val="0"/>
      <w:adjustRightInd w:val="0"/>
      <w:spacing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666456"/>
    <w:pPr>
      <w:suppressAutoHyphens/>
      <w:spacing w:after="280" w:line="360" w:lineRule="auto"/>
      <w:jc w:val="center"/>
    </w:pPr>
    <w:rPr>
      <w:rFonts w:ascii="Times New Roman" w:eastAsia="Calisto MT" w:hAnsi="Times New Roman" w:cs="TimesLTStd-Roman"/>
      <w:smallCaps/>
      <w:color w:val="000000"/>
      <w:kern w:val="0"/>
      <w:szCs w:val="22"/>
      <w14:ligatures w14:val="none"/>
    </w:rPr>
  </w:style>
  <w:style w:type="paragraph" w:customStyle="1" w:styleId="Abstract">
    <w:name w:val="Abstract"/>
    <w:next w:val="Normal"/>
    <w:rsid w:val="00666456"/>
    <w:pPr>
      <w:spacing w:before="100" w:after="600" w:line="360" w:lineRule="auto"/>
      <w:ind w:left="662" w:right="662"/>
      <w:jc w:val="both"/>
    </w:pPr>
    <w:rPr>
      <w:rFonts w:ascii="Times New Roman" w:eastAsia="Calisto MT" w:hAnsi="Times New Roman" w:cs="TimesLTStd-Italic"/>
      <w:i/>
      <w:iCs/>
      <w:color w:val="000000"/>
      <w:kern w:val="0"/>
      <w:szCs w:val="22"/>
      <w14:ligatures w14:val="none"/>
    </w:rPr>
  </w:style>
  <w:style w:type="paragraph" w:customStyle="1" w:styleId="Equation">
    <w:name w:val="Equation"/>
    <w:next w:val="Normal"/>
    <w:rsid w:val="00666456"/>
    <w:pPr>
      <w:tabs>
        <w:tab w:val="center" w:pos="3960"/>
      </w:tabs>
      <w:suppressAutoHyphens/>
      <w:spacing w:before="260" w:line="360" w:lineRule="auto"/>
    </w:pPr>
    <w:rPr>
      <w:rFonts w:ascii="Times New Roman" w:eastAsia="Calisto MT" w:hAnsi="Times New Roman" w:cs="TimesLTStd-Roman"/>
      <w:color w:val="000000"/>
      <w:kern w:val="0"/>
      <w:szCs w:val="20"/>
      <w14:ligatures w14:val="none"/>
    </w:rPr>
  </w:style>
  <w:style w:type="paragraph" w:customStyle="1" w:styleId="NormalNoIndent">
    <w:name w:val="Normal No Indent"/>
    <w:basedOn w:val="Normal"/>
    <w:next w:val="Normal"/>
    <w:rsid w:val="00666456"/>
    <w:pPr>
      <w:ind w:firstLine="0"/>
    </w:pPr>
  </w:style>
  <w:style w:type="paragraph" w:customStyle="1" w:styleId="Contact">
    <w:name w:val="Contact"/>
    <w:next w:val="Normal"/>
    <w:rsid w:val="00666456"/>
    <w:pPr>
      <w:spacing w:after="200" w:line="360" w:lineRule="auto"/>
    </w:pPr>
    <w:rPr>
      <w:rFonts w:ascii="Times New Roman" w:eastAsia="Calisto MT" w:hAnsi="Times New Roman" w:cs="TimesLTStd-Roman"/>
      <w:color w:val="000000"/>
      <w:kern w:val="0"/>
      <w:sz w:val="16"/>
      <w:szCs w:val="16"/>
      <w14:ligatures w14:val="none"/>
    </w:rPr>
  </w:style>
  <w:style w:type="paragraph" w:customStyle="1" w:styleId="ReferenceHeading">
    <w:name w:val="Reference Heading"/>
    <w:basedOn w:val="Normal"/>
    <w:next w:val="References"/>
    <w:rsid w:val="00666456"/>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666456"/>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rsid w:val="00666456"/>
    <w:pPr>
      <w:spacing w:before="260" w:line="360" w:lineRule="auto"/>
      <w:ind w:left="720" w:right="720"/>
      <w:jc w:val="both"/>
    </w:pPr>
    <w:rPr>
      <w:rFonts w:ascii="Times New Roman" w:eastAsia="Calisto MT" w:hAnsi="Times New Roman" w:cs="TimesLTStd-Italic"/>
      <w:i/>
      <w:iCs/>
      <w:color w:val="000000"/>
      <w:kern w:val="0"/>
      <w:szCs w:val="20"/>
      <w14:ligatures w14:val="none"/>
    </w:rPr>
  </w:style>
  <w:style w:type="paragraph" w:customStyle="1" w:styleId="Tagline">
    <w:name w:val="Tagline"/>
    <w:basedOn w:val="Normal"/>
    <w:next w:val="Normal"/>
    <w:uiPriority w:val="99"/>
    <w:qFormat/>
    <w:rsid w:val="00666456"/>
    <w:pPr>
      <w:spacing w:after="120"/>
      <w:ind w:left="720" w:right="720" w:firstLine="0"/>
      <w:jc w:val="right"/>
    </w:pPr>
  </w:style>
  <w:style w:type="paragraph" w:customStyle="1" w:styleId="FigureTitle">
    <w:name w:val="Figure Title"/>
    <w:next w:val="Normal"/>
    <w:rsid w:val="00666456"/>
    <w:pPr>
      <w:keepLines/>
      <w:suppressAutoHyphens/>
      <w:spacing w:after="80" w:line="180" w:lineRule="atLeast"/>
      <w:jc w:val="center"/>
    </w:pPr>
    <w:rPr>
      <w:rFonts w:ascii="Times New Roman" w:eastAsia="Calisto MT" w:hAnsi="Times New Roman" w:cs="TimesLTStd-Roman"/>
      <w:smallCaps/>
      <w:color w:val="000000"/>
      <w:spacing w:val="-1"/>
      <w:kern w:val="0"/>
      <w:sz w:val="16"/>
      <w:szCs w:val="16"/>
      <w14:ligatures w14:val="none"/>
    </w:rPr>
  </w:style>
  <w:style w:type="paragraph" w:customStyle="1" w:styleId="FigureNotes">
    <w:name w:val="Figure Notes"/>
    <w:next w:val="Normal"/>
    <w:rsid w:val="00666456"/>
    <w:pPr>
      <w:tabs>
        <w:tab w:val="right" w:pos="440"/>
        <w:tab w:val="left" w:pos="480"/>
      </w:tabs>
      <w:spacing w:before="120" w:after="120" w:line="180" w:lineRule="atLeast"/>
      <w:jc w:val="both"/>
    </w:pPr>
    <w:rPr>
      <w:rFonts w:ascii="Times New Roman" w:eastAsia="Calisto MT" w:hAnsi="Times New Roman" w:cs="TimesLTStd-Roman"/>
      <w:color w:val="000000"/>
      <w:kern w:val="0"/>
      <w:sz w:val="16"/>
      <w:szCs w:val="16"/>
      <w14:ligatures w14:val="none"/>
    </w:rPr>
  </w:style>
  <w:style w:type="paragraph" w:customStyle="1" w:styleId="TableTitle">
    <w:name w:val="Table Title"/>
    <w:rsid w:val="00666456"/>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kern w:val="0"/>
      <w:sz w:val="16"/>
      <w:szCs w:val="16"/>
      <w14:ligatures w14:val="none"/>
    </w:rPr>
  </w:style>
  <w:style w:type="paragraph" w:customStyle="1" w:styleId="TableNotes">
    <w:name w:val="Table Notes"/>
    <w:rsid w:val="00666456"/>
    <w:pPr>
      <w:spacing w:before="120" w:line="180" w:lineRule="atLeast"/>
      <w:ind w:right="720"/>
      <w:jc w:val="both"/>
    </w:pPr>
    <w:rPr>
      <w:rFonts w:ascii="Times New Roman" w:eastAsia="Calisto MT" w:hAnsi="Times New Roman" w:cs="TimesLTStd-Roman"/>
      <w:color w:val="000000"/>
      <w:kern w:val="0"/>
      <w:sz w:val="16"/>
      <w:szCs w:val="16"/>
      <w14:ligatures w14:val="none"/>
    </w:rPr>
  </w:style>
  <w:style w:type="paragraph" w:customStyle="1" w:styleId="TableText">
    <w:name w:val="Table Text"/>
    <w:rsid w:val="00666456"/>
    <w:pPr>
      <w:spacing w:line="180" w:lineRule="atLeast"/>
      <w:jc w:val="center"/>
    </w:pPr>
    <w:rPr>
      <w:rFonts w:ascii="Times New Roman" w:eastAsia="Calisto MT" w:hAnsi="Times New Roman" w:cs="TimesLTStd-Roman"/>
      <w:color w:val="000000"/>
      <w:kern w:val="0"/>
      <w:sz w:val="16"/>
      <w:szCs w:val="16"/>
      <w14:ligatures w14:val="none"/>
    </w:rPr>
  </w:style>
  <w:style w:type="paragraph" w:styleId="ListBullet">
    <w:name w:val="List Bullet"/>
    <w:basedOn w:val="Normal"/>
    <w:next w:val="Normal"/>
    <w:rsid w:val="00666456"/>
    <w:pPr>
      <w:numPr>
        <w:numId w:val="25"/>
      </w:numPr>
      <w:contextualSpacing/>
    </w:pPr>
  </w:style>
  <w:style w:type="paragraph" w:styleId="ListNumber">
    <w:name w:val="List Number"/>
    <w:basedOn w:val="Normal"/>
    <w:next w:val="Normal"/>
    <w:rsid w:val="00666456"/>
    <w:pPr>
      <w:numPr>
        <w:numId w:val="26"/>
      </w:numPr>
      <w:tabs>
        <w:tab w:val="clear" w:pos="1195"/>
      </w:tabs>
      <w:spacing w:after="260"/>
      <w:ind w:left="1555" w:hanging="720"/>
    </w:pPr>
  </w:style>
  <w:style w:type="paragraph" w:customStyle="1" w:styleId="FigurePlaceholder">
    <w:name w:val="Figure Placeholder"/>
    <w:basedOn w:val="Normal"/>
    <w:next w:val="Normal"/>
    <w:qFormat/>
    <w:rsid w:val="00666456"/>
    <w:pPr>
      <w:spacing w:before="260" w:after="260"/>
      <w:jc w:val="center"/>
    </w:pPr>
  </w:style>
  <w:style w:type="character" w:customStyle="1" w:styleId="TableFootLetter">
    <w:name w:val="Table FootLetter"/>
    <w:basedOn w:val="DefaultParagraphFont"/>
    <w:rsid w:val="00666456"/>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666456"/>
  </w:style>
  <w:style w:type="paragraph" w:customStyle="1" w:styleId="TablePlaceholder">
    <w:name w:val="Table Placeholder"/>
    <w:basedOn w:val="FigurePlaceholder"/>
    <w:next w:val="NoParagraphStyle"/>
    <w:qFormat/>
    <w:rsid w:val="00666456"/>
  </w:style>
  <w:style w:type="paragraph" w:styleId="DocumentMap">
    <w:name w:val="Document Map"/>
    <w:basedOn w:val="Normal"/>
    <w:link w:val="DocumentMapChar"/>
    <w:uiPriority w:val="99"/>
    <w:semiHidden/>
    <w:rsid w:val="00666456"/>
    <w:rPr>
      <w:rFonts w:ascii="Lucida Grande" w:hAnsi="Lucida Grande"/>
    </w:rPr>
  </w:style>
  <w:style w:type="character" w:customStyle="1" w:styleId="DocumentMapChar">
    <w:name w:val="Document Map Char"/>
    <w:basedOn w:val="DefaultParagraphFont"/>
    <w:link w:val="DocumentMap"/>
    <w:uiPriority w:val="99"/>
    <w:semiHidden/>
    <w:rsid w:val="00666456"/>
    <w:rPr>
      <w:rFonts w:ascii="Lucida Grande" w:eastAsia="Calisto MT" w:hAnsi="Lucida Grande" w:cs="Times New Roman"/>
      <w:kern w:val="0"/>
      <w14:ligatures w14:val="none"/>
    </w:rPr>
  </w:style>
  <w:style w:type="character" w:styleId="CommentReference">
    <w:name w:val="annotation reference"/>
    <w:basedOn w:val="DefaultParagraphFont"/>
    <w:uiPriority w:val="99"/>
    <w:semiHidden/>
    <w:rsid w:val="00666456"/>
    <w:rPr>
      <w:sz w:val="18"/>
      <w:szCs w:val="18"/>
    </w:rPr>
  </w:style>
  <w:style w:type="paragraph" w:styleId="CommentText">
    <w:name w:val="annotation text"/>
    <w:basedOn w:val="Normal"/>
    <w:link w:val="CommentTextChar"/>
    <w:uiPriority w:val="99"/>
    <w:semiHidden/>
    <w:rsid w:val="00666456"/>
  </w:style>
  <w:style w:type="character" w:customStyle="1" w:styleId="CommentTextChar">
    <w:name w:val="Comment Text Char"/>
    <w:basedOn w:val="DefaultParagraphFont"/>
    <w:link w:val="CommentText"/>
    <w:uiPriority w:val="99"/>
    <w:semiHidden/>
    <w:rsid w:val="00666456"/>
    <w:rPr>
      <w:rFonts w:ascii="Times New Roman" w:eastAsia="Calisto MT" w:hAnsi="Times New Roman" w:cs="Times New Roman"/>
      <w:kern w:val="0"/>
      <w14:ligatures w14:val="none"/>
    </w:rPr>
  </w:style>
  <w:style w:type="paragraph" w:styleId="CommentSubject">
    <w:name w:val="annotation subject"/>
    <w:basedOn w:val="CommentText"/>
    <w:next w:val="CommentText"/>
    <w:link w:val="CommentSubjectChar"/>
    <w:uiPriority w:val="99"/>
    <w:semiHidden/>
    <w:rsid w:val="00666456"/>
    <w:rPr>
      <w:b/>
      <w:bCs/>
      <w:sz w:val="20"/>
      <w:szCs w:val="20"/>
    </w:rPr>
  </w:style>
  <w:style w:type="character" w:customStyle="1" w:styleId="CommentSubjectChar">
    <w:name w:val="Comment Subject Char"/>
    <w:basedOn w:val="CommentTextChar"/>
    <w:link w:val="CommentSubject"/>
    <w:uiPriority w:val="99"/>
    <w:semiHidden/>
    <w:rsid w:val="00666456"/>
    <w:rPr>
      <w:rFonts w:ascii="Times New Roman" w:eastAsia="Calisto MT" w:hAnsi="Times New Roman" w:cs="Times New Roman"/>
      <w:b/>
      <w:bCs/>
      <w:kern w:val="0"/>
      <w:sz w:val="20"/>
      <w:szCs w:val="20"/>
      <w14:ligatures w14:val="none"/>
    </w:rPr>
  </w:style>
  <w:style w:type="paragraph" w:styleId="BalloonText">
    <w:name w:val="Balloon Text"/>
    <w:basedOn w:val="Normal"/>
    <w:link w:val="BalloonTextChar"/>
    <w:uiPriority w:val="99"/>
    <w:semiHidden/>
    <w:rsid w:val="0066645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6456"/>
    <w:rPr>
      <w:rFonts w:ascii="Lucida Grande" w:eastAsia="Calisto MT" w:hAnsi="Lucida Grande" w:cs="Times New Roman"/>
      <w:kern w:val="0"/>
      <w:sz w:val="18"/>
      <w:szCs w:val="18"/>
      <w14:ligatures w14:val="none"/>
    </w:rPr>
  </w:style>
  <w:style w:type="paragraph" w:customStyle="1" w:styleId="01ArticleTitlewithAbstract">
    <w:name w:val="01 Article Title with Abstract"/>
    <w:basedOn w:val="NoParagraphStyle"/>
    <w:next w:val="Normal"/>
    <w:uiPriority w:val="99"/>
    <w:semiHidden/>
    <w:rsid w:val="00076D05"/>
    <w:pPr>
      <w:suppressAutoHyphens/>
      <w:spacing w:after="540" w:line="480" w:lineRule="atLeast"/>
      <w:jc w:val="center"/>
    </w:pPr>
    <w:rPr>
      <w:rFonts w:ascii="NewCaledoniaLTStd" w:hAnsi="NewCaledoniaLTStd" w:cs="NewCaledoniaLTStd"/>
      <w:sz w:val="48"/>
      <w:szCs w:val="48"/>
    </w:rPr>
  </w:style>
  <w:style w:type="paragraph" w:customStyle="1" w:styleId="Footnote">
    <w:name w:val="Footnote"/>
    <w:basedOn w:val="Normal"/>
    <w:uiPriority w:val="99"/>
    <w:semiHidden/>
    <w:rsid w:val="00076D05"/>
    <w:pPr>
      <w:widowControl w:val="0"/>
      <w:autoSpaceDE w:val="0"/>
      <w:autoSpaceDN w:val="0"/>
      <w:adjustRightInd w:val="0"/>
      <w:spacing w:line="180" w:lineRule="atLeast"/>
      <w:ind w:firstLine="200"/>
      <w:textAlignment w:val="center"/>
    </w:pPr>
    <w:rPr>
      <w:rFonts w:cs="TimesLTStd-Roman"/>
      <w:color w:val="000000"/>
      <w:sz w:val="16"/>
      <w:szCs w:val="16"/>
    </w:rPr>
  </w:style>
  <w:style w:type="paragraph" w:customStyle="1" w:styleId="FigureCaption">
    <w:name w:val="Figure Caption"/>
    <w:basedOn w:val="Normal"/>
    <w:rsid w:val="00076D05"/>
    <w:pPr>
      <w:keepLines/>
      <w:widowControl w:val="0"/>
      <w:suppressAutoHyphens/>
      <w:autoSpaceDE w:val="0"/>
      <w:autoSpaceDN w:val="0"/>
      <w:adjustRightInd w:val="0"/>
      <w:spacing w:after="80" w:line="180" w:lineRule="atLeast"/>
      <w:ind w:firstLine="0"/>
      <w:jc w:val="center"/>
      <w:textAlignment w:val="center"/>
    </w:pPr>
    <w:rPr>
      <w:rFonts w:cs="TimesLTStd-Roman"/>
      <w:smallCaps/>
      <w:color w:val="000000"/>
      <w:spacing w:val="-1"/>
      <w:w w:val="97"/>
      <w:sz w:val="16"/>
      <w:szCs w:val="16"/>
    </w:rPr>
  </w:style>
  <w:style w:type="paragraph" w:customStyle="1" w:styleId="TableHeading">
    <w:name w:val="Table Heading"/>
    <w:basedOn w:val="Normal"/>
    <w:rsid w:val="00076D05"/>
    <w:pPr>
      <w:widowControl w:val="0"/>
      <w:pBdr>
        <w:bottom w:val="double" w:sz="2" w:space="1" w:color="auto"/>
      </w:pBdr>
      <w:suppressAutoHyphens/>
      <w:autoSpaceDE w:val="0"/>
      <w:autoSpaceDN w:val="0"/>
      <w:adjustRightInd w:val="0"/>
      <w:spacing w:line="180" w:lineRule="atLeast"/>
      <w:ind w:right="1260" w:firstLine="0"/>
      <w:jc w:val="center"/>
      <w:textAlignment w:val="center"/>
    </w:pPr>
    <w:rPr>
      <w:rFonts w:cs="TimesLTStd-Roman"/>
      <w:smallCaps/>
      <w:color w:val="000000"/>
      <w:spacing w:val="-1"/>
      <w:w w:val="97"/>
      <w:sz w:val="16"/>
      <w:szCs w:val="16"/>
    </w:rPr>
  </w:style>
  <w:style w:type="paragraph" w:styleId="Header">
    <w:name w:val="header"/>
    <w:basedOn w:val="Normal"/>
    <w:link w:val="HeaderChar"/>
    <w:uiPriority w:val="99"/>
    <w:semiHidden/>
    <w:rsid w:val="00076D05"/>
    <w:pPr>
      <w:tabs>
        <w:tab w:val="center" w:pos="4320"/>
        <w:tab w:val="right" w:pos="8640"/>
      </w:tabs>
    </w:pPr>
  </w:style>
  <w:style w:type="character" w:customStyle="1" w:styleId="HeaderChar">
    <w:name w:val="Header Char"/>
    <w:basedOn w:val="DefaultParagraphFont"/>
    <w:link w:val="Header"/>
    <w:uiPriority w:val="99"/>
    <w:semiHidden/>
    <w:rsid w:val="00076D05"/>
    <w:rPr>
      <w:rFonts w:ascii="Times New Roman" w:eastAsia="Cambria" w:hAnsi="Times New Roman" w:cs="Times New Roman"/>
      <w:kern w:val="0"/>
      <w14:ligatures w14:val="none"/>
    </w:rPr>
  </w:style>
  <w:style w:type="paragraph" w:styleId="Bibliography">
    <w:name w:val="Bibliography"/>
    <w:basedOn w:val="Normal"/>
    <w:next w:val="Normal"/>
    <w:uiPriority w:val="37"/>
    <w:unhideWhenUsed/>
    <w:rsid w:val="002A62E7"/>
    <w:pPr>
      <w:spacing w:line="240" w:lineRule="auto"/>
      <w:ind w:left="720" w:hanging="720"/>
    </w:pPr>
  </w:style>
  <w:style w:type="character" w:styleId="Strong">
    <w:name w:val="Strong"/>
    <w:basedOn w:val="DefaultParagraphFont"/>
    <w:uiPriority w:val="22"/>
    <w:qFormat/>
    <w:rsid w:val="00325A94"/>
    <w:rPr>
      <w:b/>
      <w:bCs/>
    </w:rPr>
  </w:style>
  <w:style w:type="character" w:styleId="Emphasis">
    <w:name w:val="Emphasis"/>
    <w:basedOn w:val="DefaultParagraphFont"/>
    <w:uiPriority w:val="20"/>
    <w:qFormat/>
    <w:rsid w:val="00325A94"/>
    <w:rPr>
      <w:i/>
      <w:iCs/>
    </w:rPr>
  </w:style>
  <w:style w:type="paragraph" w:styleId="NormalWeb">
    <w:name w:val="Normal (Web)"/>
    <w:basedOn w:val="Normal"/>
    <w:uiPriority w:val="99"/>
    <w:semiHidden/>
    <w:unhideWhenUsed/>
    <w:rsid w:val="00C802D3"/>
    <w:pPr>
      <w:spacing w:before="100" w:beforeAutospacing="1" w:after="100" w:afterAutospacing="1" w:line="240" w:lineRule="auto"/>
      <w:ind w:firstLine="0"/>
      <w:jc w:val="left"/>
    </w:pPr>
    <w:rPr>
      <w:rFonts w:eastAsia="Times New Roman"/>
    </w:rPr>
  </w:style>
  <w:style w:type="table" w:styleId="PlainTable5">
    <w:name w:val="Plain Table 5"/>
    <w:basedOn w:val="TableNormal"/>
    <w:uiPriority w:val="45"/>
    <w:rsid w:val="00260A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7A3E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C25DD7"/>
    <w:rPr>
      <w:rFonts w:ascii="Times New Roman" w:eastAsia="Calisto MT" w:hAnsi="Times New Roman" w:cs="Times New Roman"/>
      <w:kern w:val="0"/>
      <w14:ligatures w14:val="none"/>
    </w:rPr>
  </w:style>
  <w:style w:type="character" w:styleId="PlaceholderText">
    <w:name w:val="Placeholder Text"/>
    <w:basedOn w:val="DefaultParagraphFont"/>
    <w:uiPriority w:val="99"/>
    <w:semiHidden/>
    <w:rsid w:val="009977CD"/>
    <w:rPr>
      <w:color w:val="666666"/>
    </w:rPr>
  </w:style>
  <w:style w:type="paragraph" w:styleId="EndnoteText">
    <w:name w:val="endnote text"/>
    <w:basedOn w:val="Normal"/>
    <w:link w:val="EndnoteTextChar"/>
    <w:uiPriority w:val="99"/>
    <w:semiHidden/>
    <w:unhideWhenUsed/>
    <w:rsid w:val="00172624"/>
    <w:pPr>
      <w:spacing w:line="240" w:lineRule="auto"/>
    </w:pPr>
    <w:rPr>
      <w:sz w:val="20"/>
      <w:szCs w:val="20"/>
    </w:rPr>
  </w:style>
  <w:style w:type="character" w:customStyle="1" w:styleId="EndnoteTextChar">
    <w:name w:val="Endnote Text Char"/>
    <w:basedOn w:val="DefaultParagraphFont"/>
    <w:link w:val="EndnoteText"/>
    <w:uiPriority w:val="99"/>
    <w:semiHidden/>
    <w:rsid w:val="00172624"/>
    <w:rPr>
      <w:rFonts w:ascii="Times New Roman" w:eastAsia="Calisto MT"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172624"/>
    <w:rPr>
      <w:vertAlign w:val="superscript"/>
    </w:rPr>
  </w:style>
  <w:style w:type="character" w:customStyle="1" w:styleId="mopen">
    <w:name w:val="mopen"/>
    <w:basedOn w:val="DefaultParagraphFont"/>
    <w:rsid w:val="008F335A"/>
  </w:style>
  <w:style w:type="character" w:customStyle="1" w:styleId="mclose">
    <w:name w:val="mclose"/>
    <w:basedOn w:val="DefaultParagraphFont"/>
    <w:rsid w:val="008F335A"/>
  </w:style>
  <w:style w:type="character" w:customStyle="1" w:styleId="mbin">
    <w:name w:val="mbin"/>
    <w:basedOn w:val="DefaultParagraphFont"/>
    <w:rsid w:val="008F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1899">
      <w:bodyDiv w:val="1"/>
      <w:marLeft w:val="0"/>
      <w:marRight w:val="0"/>
      <w:marTop w:val="0"/>
      <w:marBottom w:val="0"/>
      <w:divBdr>
        <w:top w:val="none" w:sz="0" w:space="0" w:color="auto"/>
        <w:left w:val="none" w:sz="0" w:space="0" w:color="auto"/>
        <w:bottom w:val="none" w:sz="0" w:space="0" w:color="auto"/>
        <w:right w:val="none" w:sz="0" w:space="0" w:color="auto"/>
      </w:divBdr>
    </w:div>
    <w:div w:id="106003845">
      <w:bodyDiv w:val="1"/>
      <w:marLeft w:val="0"/>
      <w:marRight w:val="0"/>
      <w:marTop w:val="0"/>
      <w:marBottom w:val="0"/>
      <w:divBdr>
        <w:top w:val="none" w:sz="0" w:space="0" w:color="auto"/>
        <w:left w:val="none" w:sz="0" w:space="0" w:color="auto"/>
        <w:bottom w:val="none" w:sz="0" w:space="0" w:color="auto"/>
        <w:right w:val="none" w:sz="0" w:space="0" w:color="auto"/>
      </w:divBdr>
    </w:div>
    <w:div w:id="280036622">
      <w:bodyDiv w:val="1"/>
      <w:marLeft w:val="0"/>
      <w:marRight w:val="0"/>
      <w:marTop w:val="0"/>
      <w:marBottom w:val="0"/>
      <w:divBdr>
        <w:top w:val="none" w:sz="0" w:space="0" w:color="auto"/>
        <w:left w:val="none" w:sz="0" w:space="0" w:color="auto"/>
        <w:bottom w:val="none" w:sz="0" w:space="0" w:color="auto"/>
        <w:right w:val="none" w:sz="0" w:space="0" w:color="auto"/>
      </w:divBdr>
    </w:div>
    <w:div w:id="376785493">
      <w:bodyDiv w:val="1"/>
      <w:marLeft w:val="0"/>
      <w:marRight w:val="0"/>
      <w:marTop w:val="0"/>
      <w:marBottom w:val="0"/>
      <w:divBdr>
        <w:top w:val="none" w:sz="0" w:space="0" w:color="auto"/>
        <w:left w:val="none" w:sz="0" w:space="0" w:color="auto"/>
        <w:bottom w:val="none" w:sz="0" w:space="0" w:color="auto"/>
        <w:right w:val="none" w:sz="0" w:space="0" w:color="auto"/>
      </w:divBdr>
    </w:div>
    <w:div w:id="823014122">
      <w:bodyDiv w:val="1"/>
      <w:marLeft w:val="0"/>
      <w:marRight w:val="0"/>
      <w:marTop w:val="0"/>
      <w:marBottom w:val="0"/>
      <w:divBdr>
        <w:top w:val="none" w:sz="0" w:space="0" w:color="auto"/>
        <w:left w:val="none" w:sz="0" w:space="0" w:color="auto"/>
        <w:bottom w:val="none" w:sz="0" w:space="0" w:color="auto"/>
        <w:right w:val="none" w:sz="0" w:space="0" w:color="auto"/>
      </w:divBdr>
    </w:div>
    <w:div w:id="973827289">
      <w:bodyDiv w:val="1"/>
      <w:marLeft w:val="0"/>
      <w:marRight w:val="0"/>
      <w:marTop w:val="0"/>
      <w:marBottom w:val="0"/>
      <w:divBdr>
        <w:top w:val="none" w:sz="0" w:space="0" w:color="auto"/>
        <w:left w:val="none" w:sz="0" w:space="0" w:color="auto"/>
        <w:bottom w:val="none" w:sz="0" w:space="0" w:color="auto"/>
        <w:right w:val="none" w:sz="0" w:space="0" w:color="auto"/>
      </w:divBdr>
    </w:div>
    <w:div w:id="1061447136">
      <w:bodyDiv w:val="1"/>
      <w:marLeft w:val="0"/>
      <w:marRight w:val="0"/>
      <w:marTop w:val="0"/>
      <w:marBottom w:val="0"/>
      <w:divBdr>
        <w:top w:val="none" w:sz="0" w:space="0" w:color="auto"/>
        <w:left w:val="none" w:sz="0" w:space="0" w:color="auto"/>
        <w:bottom w:val="none" w:sz="0" w:space="0" w:color="auto"/>
        <w:right w:val="none" w:sz="0" w:space="0" w:color="auto"/>
      </w:divBdr>
    </w:div>
    <w:div w:id="1091311838">
      <w:bodyDiv w:val="1"/>
      <w:marLeft w:val="0"/>
      <w:marRight w:val="0"/>
      <w:marTop w:val="0"/>
      <w:marBottom w:val="0"/>
      <w:divBdr>
        <w:top w:val="none" w:sz="0" w:space="0" w:color="auto"/>
        <w:left w:val="none" w:sz="0" w:space="0" w:color="auto"/>
        <w:bottom w:val="none" w:sz="0" w:space="0" w:color="auto"/>
        <w:right w:val="none" w:sz="0" w:space="0" w:color="auto"/>
      </w:divBdr>
    </w:div>
    <w:div w:id="1211456629">
      <w:bodyDiv w:val="1"/>
      <w:marLeft w:val="0"/>
      <w:marRight w:val="0"/>
      <w:marTop w:val="0"/>
      <w:marBottom w:val="0"/>
      <w:divBdr>
        <w:top w:val="none" w:sz="0" w:space="0" w:color="auto"/>
        <w:left w:val="none" w:sz="0" w:space="0" w:color="auto"/>
        <w:bottom w:val="none" w:sz="0" w:space="0" w:color="auto"/>
        <w:right w:val="none" w:sz="0" w:space="0" w:color="auto"/>
      </w:divBdr>
    </w:div>
    <w:div w:id="1754935945">
      <w:bodyDiv w:val="1"/>
      <w:marLeft w:val="0"/>
      <w:marRight w:val="0"/>
      <w:marTop w:val="0"/>
      <w:marBottom w:val="0"/>
      <w:divBdr>
        <w:top w:val="none" w:sz="0" w:space="0" w:color="auto"/>
        <w:left w:val="none" w:sz="0" w:space="0" w:color="auto"/>
        <w:bottom w:val="none" w:sz="0" w:space="0" w:color="auto"/>
        <w:right w:val="none" w:sz="0" w:space="0" w:color="auto"/>
      </w:divBdr>
    </w:div>
    <w:div w:id="2086147407">
      <w:bodyDiv w:val="1"/>
      <w:marLeft w:val="0"/>
      <w:marRight w:val="0"/>
      <w:marTop w:val="0"/>
      <w:marBottom w:val="0"/>
      <w:divBdr>
        <w:top w:val="none" w:sz="0" w:space="0" w:color="auto"/>
        <w:left w:val="none" w:sz="0" w:space="0" w:color="auto"/>
        <w:bottom w:val="none" w:sz="0" w:space="0" w:color="auto"/>
        <w:right w:val="none" w:sz="0" w:space="0" w:color="auto"/>
      </w:divBdr>
    </w:div>
    <w:div w:id="212529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4.xml"/><Relationship Id="rId28" Type="http://schemas.openxmlformats.org/officeDocument/2006/relationships/chart" Target="charts/chart9.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image" Target="media/image9.png"/><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oll%20Measure%20pretren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oll%20Measure%20pretr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oll%20Measure%20pretr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Amihu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Amihu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Amihu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1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Sheet1!$F$2:$F$11</c:f>
              <c:numCache>
                <c:formatCode>0.0%</c:formatCode>
                <c:ptCount val="10"/>
                <c:pt idx="0">
                  <c:v>1.2329619365420406E-2</c:v>
                </c:pt>
                <c:pt idx="1">
                  <c:v>1.2517462978485598E-2</c:v>
                </c:pt>
                <c:pt idx="2">
                  <c:v>1.1912568306010951E-2</c:v>
                </c:pt>
                <c:pt idx="3">
                  <c:v>1.1917241379310257E-2</c:v>
                </c:pt>
                <c:pt idx="4">
                  <c:v>1.1777655476059485E-2</c:v>
                </c:pt>
                <c:pt idx="5">
                  <c:v>6.4995868906636244E-3</c:v>
                </c:pt>
                <c:pt idx="6">
                  <c:v>1.2035010940919048E-2</c:v>
                </c:pt>
                <c:pt idx="7">
                  <c:v>1.2700165654334572E-2</c:v>
                </c:pt>
                <c:pt idx="8">
                  <c:v>1.2063669366098767E-2</c:v>
                </c:pt>
                <c:pt idx="9">
                  <c:v>1.2680115273775229E-2</c:v>
                </c:pt>
              </c:numCache>
            </c:numRef>
          </c:yVal>
          <c:smooth val="1"/>
          <c:extLst>
            <c:ext xmlns:c16="http://schemas.microsoft.com/office/drawing/2014/chart" uri="{C3380CC4-5D6E-409C-BE32-E72D297353CC}">
              <c16:uniqueId val="{00000000-BE40-B242-9801-1184BBA38C31}"/>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Sheet1!$K$2:$K$11</c:f>
              <c:numCache>
                <c:formatCode>0.0%</c:formatCode>
                <c:ptCount val="10"/>
                <c:pt idx="0">
                  <c:v>6.979062811565199E-3</c:v>
                </c:pt>
                <c:pt idx="1">
                  <c:v>5.8997050147492685E-3</c:v>
                </c:pt>
                <c:pt idx="2">
                  <c:v>5.3135971154758986E-3</c:v>
                </c:pt>
                <c:pt idx="3">
                  <c:v>6.1507936507938545E-3</c:v>
                </c:pt>
                <c:pt idx="4">
                  <c:v>5.1231527093596975E-3</c:v>
                </c:pt>
                <c:pt idx="5">
                  <c:v>3.3958538993089822E-2</c:v>
                </c:pt>
                <c:pt idx="6">
                  <c:v>5.3639846743295493E-3</c:v>
                </c:pt>
                <c:pt idx="7">
                  <c:v>9.219301686936127E-3</c:v>
                </c:pt>
                <c:pt idx="8">
                  <c:v>7.228915662650698E-3</c:v>
                </c:pt>
                <c:pt idx="9">
                  <c:v>8.5731781996325404E-3</c:v>
                </c:pt>
              </c:numCache>
            </c:numRef>
          </c:yVal>
          <c:smooth val="1"/>
          <c:extLst>
            <c:ext xmlns:c16="http://schemas.microsoft.com/office/drawing/2014/chart" uri="{C3380CC4-5D6E-409C-BE32-E72D297353CC}">
              <c16:uniqueId val="{00000001-BE40-B242-9801-1184BBA38C31}"/>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2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Sheet1!$A$16:$A$25</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Sheet1!$F$16:$F$25</c:f>
              <c:numCache>
                <c:formatCode>0.0%</c:formatCode>
                <c:ptCount val="10"/>
                <c:pt idx="0">
                  <c:v>1.2768361581921003E-2</c:v>
                </c:pt>
                <c:pt idx="1">
                  <c:v>1.3602432955487949E-2</c:v>
                </c:pt>
                <c:pt idx="2">
                  <c:v>1.3337100875953696E-2</c:v>
                </c:pt>
                <c:pt idx="3">
                  <c:v>1.5076833864888388E-2</c:v>
                </c:pt>
                <c:pt idx="4">
                  <c:v>1.3040969417195587E-2</c:v>
                </c:pt>
                <c:pt idx="5">
                  <c:v>1.0848240046162682E-2</c:v>
                </c:pt>
                <c:pt idx="6">
                  <c:v>1.483211678832122E-2</c:v>
                </c:pt>
                <c:pt idx="7">
                  <c:v>1.532394366197177E-2</c:v>
                </c:pt>
                <c:pt idx="8">
                  <c:v>1.5194147439504733E-2</c:v>
                </c:pt>
                <c:pt idx="9">
                  <c:v>1.1451024417625581E-2</c:v>
                </c:pt>
              </c:numCache>
            </c:numRef>
          </c:yVal>
          <c:smooth val="1"/>
          <c:extLst>
            <c:ext xmlns:c16="http://schemas.microsoft.com/office/drawing/2014/chart" uri="{C3380CC4-5D6E-409C-BE32-E72D297353CC}">
              <c16:uniqueId val="{00000000-D694-0D4B-999A-B1A81A9B5FC9}"/>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Sheet1!$A$16:$A$25</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Sheet1!$K$16:$K$25</c:f>
              <c:numCache>
                <c:formatCode>0.0%</c:formatCode>
                <c:ptCount val="10"/>
                <c:pt idx="0">
                  <c:v>2.0752797558494379E-2</c:v>
                </c:pt>
                <c:pt idx="1">
                  <c:v>7.0588235294118578E-3</c:v>
                </c:pt>
                <c:pt idx="2">
                  <c:v>9.3070308548305371E-3</c:v>
                </c:pt>
                <c:pt idx="3">
                  <c:v>2.6722777485533908E-2</c:v>
                </c:pt>
                <c:pt idx="4">
                  <c:v>1.9132010875037665E-2</c:v>
                </c:pt>
                <c:pt idx="5">
                  <c:v>1.2393803098450742E-2</c:v>
                </c:pt>
                <c:pt idx="6">
                  <c:v>2.5661914460285134E-2</c:v>
                </c:pt>
                <c:pt idx="7">
                  <c:v>1.7514124293785266E-2</c:v>
                </c:pt>
                <c:pt idx="8">
                  <c:v>5.838041431261755E-3</c:v>
                </c:pt>
                <c:pt idx="9">
                  <c:v>3.4613052199468336E-2</c:v>
                </c:pt>
              </c:numCache>
            </c:numRef>
          </c:yVal>
          <c:smooth val="1"/>
          <c:extLst>
            <c:ext xmlns:c16="http://schemas.microsoft.com/office/drawing/2014/chart" uri="{C3380CC4-5D6E-409C-BE32-E72D297353CC}">
              <c16:uniqueId val="{00000001-D694-0D4B-999A-B1A81A9B5FC9}"/>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3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Sheet1!$A$30:$A$39</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Sheet1!$F$30:$F$39</c:f>
              <c:numCache>
                <c:formatCode>0.0%</c:formatCode>
                <c:ptCount val="10"/>
                <c:pt idx="0">
                  <c:v>1.4304993252361698E-2</c:v>
                </c:pt>
                <c:pt idx="1">
                  <c:v>1.0571923743500857E-2</c:v>
                </c:pt>
                <c:pt idx="2">
                  <c:v>9.6468561584841499E-3</c:v>
                </c:pt>
                <c:pt idx="3">
                  <c:v>1.5003178639542316E-2</c:v>
                </c:pt>
                <c:pt idx="4">
                  <c:v>1.1342785654712308E-2</c:v>
                </c:pt>
                <c:pt idx="5">
                  <c:v>9.6514745308311344E-3</c:v>
                </c:pt>
                <c:pt idx="6">
                  <c:v>9.9299809038827253E-3</c:v>
                </c:pt>
                <c:pt idx="7">
                  <c:v>1.0679811049496736E-2</c:v>
                </c:pt>
                <c:pt idx="8">
                  <c:v>1.0815273477812085E-2</c:v>
                </c:pt>
                <c:pt idx="9">
                  <c:v>1.1387900355871935E-2</c:v>
                </c:pt>
              </c:numCache>
            </c:numRef>
          </c:yVal>
          <c:smooth val="1"/>
          <c:extLst>
            <c:ext xmlns:c16="http://schemas.microsoft.com/office/drawing/2014/chart" uri="{C3380CC4-5D6E-409C-BE32-E72D297353CC}">
              <c16:uniqueId val="{00000000-F2B5-554B-AF47-208451DB13FE}"/>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Sheet1!$A$30:$A$39</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Sheet1!$K$30:$K$39</c:f>
              <c:numCache>
                <c:formatCode>0.0%</c:formatCode>
                <c:ptCount val="10"/>
                <c:pt idx="0">
                  <c:v>5.124919923126206E-3</c:v>
                </c:pt>
                <c:pt idx="1">
                  <c:v>3.6242826940501393E-3</c:v>
                </c:pt>
                <c:pt idx="2">
                  <c:v>6.7714631197097206E-3</c:v>
                </c:pt>
                <c:pt idx="3">
                  <c:v>3.2902467685076674E-3</c:v>
                </c:pt>
                <c:pt idx="4">
                  <c:v>3.6592338479130709E-3</c:v>
                </c:pt>
                <c:pt idx="5">
                  <c:v>3.4463590883824255E-3</c:v>
                </c:pt>
                <c:pt idx="6">
                  <c:v>3.8040345821325301E-3</c:v>
                </c:pt>
                <c:pt idx="7">
                  <c:v>3.3778262053936162E-3</c:v>
                </c:pt>
                <c:pt idx="8">
                  <c:v>4.2757883484767544E-3</c:v>
                </c:pt>
                <c:pt idx="9">
                  <c:v>7.520044235554235E-3</c:v>
                </c:pt>
              </c:numCache>
            </c:numRef>
          </c:yVal>
          <c:smooth val="1"/>
          <c:extLst>
            <c:ext xmlns:c16="http://schemas.microsoft.com/office/drawing/2014/chart" uri="{C3380CC4-5D6E-409C-BE32-E72D297353CC}">
              <c16:uniqueId val="{00000001-F2B5-554B-AF47-208451DB13FE}"/>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a:t>
            </a:r>
            <a:r>
              <a:rPr lang="en-US" baseline="0"/>
              <a:t> 1 Roll measure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41315</c:v>
                </c:pt>
                <c:pt idx="1">
                  <c:v>41316</c:v>
                </c:pt>
                <c:pt idx="2">
                  <c:v>41317</c:v>
                </c:pt>
                <c:pt idx="3">
                  <c:v>41318</c:v>
                </c:pt>
                <c:pt idx="4">
                  <c:v>41319</c:v>
                </c:pt>
                <c:pt idx="5">
                  <c:v>41320</c:v>
                </c:pt>
                <c:pt idx="6">
                  <c:v>41324</c:v>
                </c:pt>
                <c:pt idx="7">
                  <c:v>41325</c:v>
                </c:pt>
                <c:pt idx="8">
                  <c:v>41326</c:v>
                </c:pt>
                <c:pt idx="9">
                  <c:v>41327</c:v>
                </c:pt>
              </c:numCache>
            </c:numRef>
          </c:xVal>
          <c:yVal>
            <c:numRef>
              <c:f>Sheet1!$B$2:$B$11</c:f>
              <c:numCache>
                <c:formatCode>General</c:formatCode>
                <c:ptCount val="10"/>
                <c:pt idx="3" formatCode="0.0000">
                  <c:v>1.383381247330305E-3</c:v>
                </c:pt>
                <c:pt idx="4" formatCode="0.0000">
                  <c:v>6.9222639913159422E-3</c:v>
                </c:pt>
                <c:pt idx="7" formatCode="0.0000">
                  <c:v>1.1706482945540881E-2</c:v>
                </c:pt>
                <c:pt idx="8" formatCode="0.0000">
                  <c:v>5.1194985305539802E-3</c:v>
                </c:pt>
                <c:pt idx="9" formatCode="0.0000">
                  <c:v>8.1498959118465643E-3</c:v>
                </c:pt>
              </c:numCache>
            </c:numRef>
          </c:yVal>
          <c:smooth val="1"/>
          <c:extLst>
            <c:ext xmlns:c16="http://schemas.microsoft.com/office/drawing/2014/chart" uri="{C3380CC4-5D6E-409C-BE32-E72D297353CC}">
              <c16:uniqueId val="{00000000-482B-5D46-B535-69792AEEA14A}"/>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41315</c:v>
                </c:pt>
                <c:pt idx="1">
                  <c:v>41316</c:v>
                </c:pt>
                <c:pt idx="2">
                  <c:v>41317</c:v>
                </c:pt>
                <c:pt idx="3">
                  <c:v>41318</c:v>
                </c:pt>
                <c:pt idx="4">
                  <c:v>41319</c:v>
                </c:pt>
                <c:pt idx="5">
                  <c:v>41320</c:v>
                </c:pt>
                <c:pt idx="6">
                  <c:v>41324</c:v>
                </c:pt>
                <c:pt idx="7">
                  <c:v>41325</c:v>
                </c:pt>
                <c:pt idx="8">
                  <c:v>41326</c:v>
                </c:pt>
                <c:pt idx="9">
                  <c:v>41327</c:v>
                </c:pt>
              </c:numCache>
            </c:numRef>
          </c:xVal>
          <c:yVal>
            <c:numRef>
              <c:f>Sheet1!$C$2:$C$11</c:f>
              <c:numCache>
                <c:formatCode>0.0000</c:formatCode>
                <c:ptCount val="10"/>
                <c:pt idx="0">
                  <c:v>5.702369814797511E-4</c:v>
                </c:pt>
                <c:pt idx="1">
                  <c:v>2.7474827422054642E-2</c:v>
                </c:pt>
                <c:pt idx="2">
                  <c:v>1.8859737970875971E-2</c:v>
                </c:pt>
                <c:pt idx="3">
                  <c:v>0.59873849917669519</c:v>
                </c:pt>
                <c:pt idx="4">
                  <c:v>0.33972621804803149</c:v>
                </c:pt>
                <c:pt idx="5">
                  <c:v>0.72608618154202087</c:v>
                </c:pt>
                <c:pt idx="6">
                  <c:v>0.4457533733816022</c:v>
                </c:pt>
                <c:pt idx="7">
                  <c:v>0.18039953665833669</c:v>
                </c:pt>
                <c:pt idx="8">
                  <c:v>6.1228406451230163E-2</c:v>
                </c:pt>
                <c:pt idx="9">
                  <c:v>0.62427903557636533</c:v>
                </c:pt>
              </c:numCache>
            </c:numRef>
          </c:yVal>
          <c:smooth val="1"/>
          <c:extLst>
            <c:ext xmlns:c16="http://schemas.microsoft.com/office/drawing/2014/chart" uri="{C3380CC4-5D6E-409C-BE32-E72D297353CC}">
              <c16:uniqueId val="{00000001-482B-5D46-B535-69792AEEA14A}"/>
            </c:ext>
          </c:extLst>
        </c:ser>
        <c:dLbls>
          <c:showLegendKey val="0"/>
          <c:showVal val="0"/>
          <c:showCatName val="0"/>
          <c:showSerName val="0"/>
          <c:showPercent val="0"/>
          <c:showBubbleSize val="0"/>
        </c:dLbls>
        <c:axId val="2055675488"/>
        <c:axId val="2055941360"/>
      </c:scatterChart>
      <c:valAx>
        <c:axId val="2055675488"/>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41360"/>
        <c:crosses val="autoZero"/>
        <c:crossBetween val="midCat"/>
      </c:valAx>
      <c:valAx>
        <c:axId val="205594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75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a:t>
            </a:r>
            <a:r>
              <a:rPr lang="en-US" baseline="0"/>
              <a:t> 2 Roll measure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Sheet1!$A$12:$A$21</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Sheet1!$B$12:$B$21</c:f>
              <c:numCache>
                <c:formatCode>General</c:formatCode>
                <c:ptCount val="10"/>
                <c:pt idx="0" formatCode="0.0000">
                  <c:v>1.7261631477015569E-2</c:v>
                </c:pt>
                <c:pt idx="2" formatCode="0.0000">
                  <c:v>0.13292002418368171</c:v>
                </c:pt>
                <c:pt idx="3" formatCode="0.0000">
                  <c:v>6.4506181624122876E-3</c:v>
                </c:pt>
                <c:pt idx="4" formatCode="0.0000">
                  <c:v>3.2174389217425187E-2</c:v>
                </c:pt>
                <c:pt idx="6" formatCode="0.0000">
                  <c:v>1.05234061012716E-2</c:v>
                </c:pt>
                <c:pt idx="7" formatCode="0.0000">
                  <c:v>8.8611569405811566E-3</c:v>
                </c:pt>
                <c:pt idx="8" formatCode="0.0000">
                  <c:v>9.8454880262870952E-3</c:v>
                </c:pt>
                <c:pt idx="9" formatCode="0.0000">
                  <c:v>9.1923211134149682E-2</c:v>
                </c:pt>
              </c:numCache>
            </c:numRef>
          </c:yVal>
          <c:smooth val="1"/>
          <c:extLst>
            <c:ext xmlns:c16="http://schemas.microsoft.com/office/drawing/2014/chart" uri="{C3380CC4-5D6E-409C-BE32-E72D297353CC}">
              <c16:uniqueId val="{00000000-1089-1A46-933A-E1B284236D5F}"/>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Sheet1!$A$12:$A$21</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Sheet1!$C$12:$C$21</c:f>
              <c:numCache>
                <c:formatCode>0.0000</c:formatCode>
                <c:ptCount val="10"/>
                <c:pt idx="0">
                  <c:v>0.40085936246060699</c:v>
                </c:pt>
                <c:pt idx="1">
                  <c:v>1.255450518099164</c:v>
                </c:pt>
                <c:pt idx="2">
                  <c:v>1.3854470823628799</c:v>
                </c:pt>
                <c:pt idx="3">
                  <c:v>0.19162874488886189</c:v>
                </c:pt>
                <c:pt idx="4">
                  <c:v>0.96584170662629865</c:v>
                </c:pt>
                <c:pt idx="5">
                  <c:v>0.6184585809728429</c:v>
                </c:pt>
                <c:pt idx="6">
                  <c:v>0.25069963063644513</c:v>
                </c:pt>
                <c:pt idx="7">
                  <c:v>0.82919625382297946</c:v>
                </c:pt>
                <c:pt idx="8">
                  <c:v>0.482552129521432</c:v>
                </c:pt>
                <c:pt idx="9">
                  <c:v>1.1305427762269269</c:v>
                </c:pt>
              </c:numCache>
            </c:numRef>
          </c:yVal>
          <c:smooth val="1"/>
          <c:extLst>
            <c:ext xmlns:c16="http://schemas.microsoft.com/office/drawing/2014/chart" uri="{C3380CC4-5D6E-409C-BE32-E72D297353CC}">
              <c16:uniqueId val="{00000001-1089-1A46-933A-E1B284236D5F}"/>
            </c:ext>
          </c:extLst>
        </c:ser>
        <c:dLbls>
          <c:showLegendKey val="0"/>
          <c:showVal val="0"/>
          <c:showCatName val="0"/>
          <c:showSerName val="0"/>
          <c:showPercent val="0"/>
          <c:showBubbleSize val="0"/>
        </c:dLbls>
        <c:axId val="2055675488"/>
        <c:axId val="2055941360"/>
      </c:scatterChart>
      <c:valAx>
        <c:axId val="2055675488"/>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41360"/>
        <c:crosses val="autoZero"/>
        <c:crossBetween val="midCat"/>
      </c:valAx>
      <c:valAx>
        <c:axId val="20559413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75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a:t>
            </a:r>
            <a:r>
              <a:rPr lang="en-US" baseline="0"/>
              <a:t> 3 Roll measure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Sheet1!$A$22:$A$31</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Sheet1!$B$22:$B$31</c:f>
              <c:numCache>
                <c:formatCode>General</c:formatCode>
                <c:ptCount val="10"/>
                <c:pt idx="0" formatCode="0.0000">
                  <c:v>1.963548346894041E-2</c:v>
                </c:pt>
                <c:pt idx="2" formatCode="0.0000">
                  <c:v>0.1011694800149848</c:v>
                </c:pt>
                <c:pt idx="3" formatCode="0.0000">
                  <c:v>9.2031877472917786E-2</c:v>
                </c:pt>
                <c:pt idx="5" formatCode="0.0000">
                  <c:v>7.0951457787541625E-2</c:v>
                </c:pt>
                <c:pt idx="6" formatCode="0.0000">
                  <c:v>2.9112100742077009E-2</c:v>
                </c:pt>
                <c:pt idx="7" formatCode="0.0000">
                  <c:v>2.7810391689712801E-2</c:v>
                </c:pt>
                <c:pt idx="9" formatCode="0.0000">
                  <c:v>3.3215394257458522E-2</c:v>
                </c:pt>
              </c:numCache>
            </c:numRef>
          </c:yVal>
          <c:smooth val="1"/>
          <c:extLst>
            <c:ext xmlns:c16="http://schemas.microsoft.com/office/drawing/2014/chart" uri="{C3380CC4-5D6E-409C-BE32-E72D297353CC}">
              <c16:uniqueId val="{00000000-EF71-E544-B5A6-8BA55FC80266}"/>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Sheet1!$A$22:$A$31</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Sheet1!$C$22:$C$31</c:f>
              <c:numCache>
                <c:formatCode>0.0000</c:formatCode>
                <c:ptCount val="10"/>
                <c:pt idx="0">
                  <c:v>1.812323893442032</c:v>
                </c:pt>
                <c:pt idx="1">
                  <c:v>8.7056670458905E-2</c:v>
                </c:pt>
                <c:pt idx="2">
                  <c:v>0.92821615868986385</c:v>
                </c:pt>
                <c:pt idx="3">
                  <c:v>0.9940843574258742</c:v>
                </c:pt>
                <c:pt idx="4">
                  <c:v>0.24649646713930121</c:v>
                </c:pt>
                <c:pt idx="5">
                  <c:v>0.20823647151652441</c:v>
                </c:pt>
                <c:pt idx="6">
                  <c:v>0.17767601828801771</c:v>
                </c:pt>
                <c:pt idx="7">
                  <c:v>8.8504776475800406E-2</c:v>
                </c:pt>
                <c:pt idx="8">
                  <c:v>0.75763789828196881</c:v>
                </c:pt>
                <c:pt idx="9">
                  <c:v>0.66766344614862316</c:v>
                </c:pt>
              </c:numCache>
            </c:numRef>
          </c:yVal>
          <c:smooth val="1"/>
          <c:extLst>
            <c:ext xmlns:c16="http://schemas.microsoft.com/office/drawing/2014/chart" uri="{C3380CC4-5D6E-409C-BE32-E72D297353CC}">
              <c16:uniqueId val="{00000001-EF71-E544-B5A6-8BA55FC80266}"/>
            </c:ext>
          </c:extLst>
        </c:ser>
        <c:dLbls>
          <c:showLegendKey val="0"/>
          <c:showVal val="0"/>
          <c:showCatName val="0"/>
          <c:showSerName val="0"/>
          <c:showPercent val="0"/>
          <c:showBubbleSize val="0"/>
        </c:dLbls>
        <c:axId val="2055675488"/>
        <c:axId val="2055941360"/>
      </c:scatterChart>
      <c:valAx>
        <c:axId val="2055675488"/>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41360"/>
        <c:crosses val="autoZero"/>
        <c:crossBetween val="midCat"/>
      </c:valAx>
      <c:valAx>
        <c:axId val="20559413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75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Amihud</a:t>
            </a:r>
            <a:r>
              <a:rPr lang="en-US" baseline="0"/>
              <a:t> Measure pre-phase-1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m/d/yy</c:formatCode>
                <c:ptCount val="11"/>
                <c:pt idx="0">
                  <c:v>41315</c:v>
                </c:pt>
                <c:pt idx="1">
                  <c:v>41316</c:v>
                </c:pt>
                <c:pt idx="2">
                  <c:v>41317</c:v>
                </c:pt>
                <c:pt idx="3">
                  <c:v>41318</c:v>
                </c:pt>
                <c:pt idx="4">
                  <c:v>41319</c:v>
                </c:pt>
                <c:pt idx="5">
                  <c:v>41320</c:v>
                </c:pt>
                <c:pt idx="6">
                  <c:v>41323</c:v>
                </c:pt>
                <c:pt idx="7">
                  <c:v>41324</c:v>
                </c:pt>
                <c:pt idx="8">
                  <c:v>41325</c:v>
                </c:pt>
                <c:pt idx="9">
                  <c:v>41326</c:v>
                </c:pt>
                <c:pt idx="10">
                  <c:v>41327</c:v>
                </c:pt>
              </c:numCache>
            </c:numRef>
          </c:xVal>
          <c:yVal>
            <c:numRef>
              <c:f>Sheet1!$B$2:$B$12</c:f>
              <c:numCache>
                <c:formatCode>General</c:formatCode>
                <c:ptCount val="11"/>
                <c:pt idx="1">
                  <c:v>3.771106451116113</c:v>
                </c:pt>
                <c:pt idx="4">
                  <c:v>2.6517302447006029E-2</c:v>
                </c:pt>
                <c:pt idx="5">
                  <c:v>20.580992358334989</c:v>
                </c:pt>
                <c:pt idx="7">
                  <c:v>43.952902569510982</c:v>
                </c:pt>
                <c:pt idx="8">
                  <c:v>8.7470541606327856</c:v>
                </c:pt>
                <c:pt idx="9">
                  <c:v>4.8062029083543054</c:v>
                </c:pt>
                <c:pt idx="10">
                  <c:v>1.0413716627196661</c:v>
                </c:pt>
              </c:numCache>
            </c:numRef>
          </c:yVal>
          <c:smooth val="1"/>
          <c:extLst>
            <c:ext xmlns:c16="http://schemas.microsoft.com/office/drawing/2014/chart" uri="{C3380CC4-5D6E-409C-BE32-E72D297353CC}">
              <c16:uniqueId val="{00000000-6178-8042-BAAF-E349F3D53CF3}"/>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m/d/yy</c:formatCode>
                <c:ptCount val="11"/>
                <c:pt idx="0">
                  <c:v>41315</c:v>
                </c:pt>
                <c:pt idx="1">
                  <c:v>41316</c:v>
                </c:pt>
                <c:pt idx="2">
                  <c:v>41317</c:v>
                </c:pt>
                <c:pt idx="3">
                  <c:v>41318</c:v>
                </c:pt>
                <c:pt idx="4">
                  <c:v>41319</c:v>
                </c:pt>
                <c:pt idx="5">
                  <c:v>41320</c:v>
                </c:pt>
                <c:pt idx="6">
                  <c:v>41323</c:v>
                </c:pt>
                <c:pt idx="7">
                  <c:v>41324</c:v>
                </c:pt>
                <c:pt idx="8">
                  <c:v>41325</c:v>
                </c:pt>
                <c:pt idx="9">
                  <c:v>41326</c:v>
                </c:pt>
                <c:pt idx="10">
                  <c:v>41327</c:v>
                </c:pt>
              </c:numCache>
            </c:numRef>
          </c:xVal>
          <c:yVal>
            <c:numRef>
              <c:f>Sheet1!$C$2:$C$12</c:f>
              <c:numCache>
                <c:formatCode>General</c:formatCode>
                <c:ptCount val="11"/>
                <c:pt idx="0">
                  <c:v>1.7969652777723251</c:v>
                </c:pt>
                <c:pt idx="1">
                  <c:v>0.1088169757175393</c:v>
                </c:pt>
                <c:pt idx="2">
                  <c:v>4.9319932274387801E-2</c:v>
                </c:pt>
                <c:pt idx="3">
                  <c:v>6.262534975820193E-3</c:v>
                </c:pt>
                <c:pt idx="4">
                  <c:v>3.2628506357361718E-2</c:v>
                </c:pt>
                <c:pt idx="5">
                  <c:v>0.59438739816395647</c:v>
                </c:pt>
                <c:pt idx="7">
                  <c:v>1.21483440407343E-2</c:v>
                </c:pt>
                <c:pt idx="8">
                  <c:v>3.4605596371553443E-2</c:v>
                </c:pt>
                <c:pt idx="9">
                  <c:v>1.7426014210970551E-3</c:v>
                </c:pt>
                <c:pt idx="10">
                  <c:v>1.158751791961478E-2</c:v>
                </c:pt>
              </c:numCache>
            </c:numRef>
          </c:yVal>
          <c:smooth val="1"/>
          <c:extLst>
            <c:ext xmlns:c16="http://schemas.microsoft.com/office/drawing/2014/chart" uri="{C3380CC4-5D6E-409C-BE32-E72D297353CC}">
              <c16:uniqueId val="{00000001-6178-8042-BAAF-E349F3D53CF3}"/>
            </c:ext>
          </c:extLst>
        </c:ser>
        <c:dLbls>
          <c:showLegendKey val="0"/>
          <c:showVal val="0"/>
          <c:showCatName val="0"/>
          <c:showSerName val="0"/>
          <c:showPercent val="0"/>
          <c:showBubbleSize val="0"/>
        </c:dLbls>
        <c:axId val="732213488"/>
        <c:axId val="2022609296"/>
      </c:scatterChart>
      <c:valAx>
        <c:axId val="732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9296"/>
        <c:crosses val="autoZero"/>
        <c:crossBetween val="midCat"/>
      </c:valAx>
      <c:valAx>
        <c:axId val="20226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Amihud 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1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Amihud</a:t>
            </a:r>
            <a:r>
              <a:rPr lang="en-US" baseline="0"/>
              <a:t> Measure pre-phase-2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Sheet1!$A$13:$A$23</c:f>
              <c:numCache>
                <c:formatCode>m/d/yy</c:formatCode>
                <c:ptCount val="11"/>
                <c:pt idx="0">
                  <c:v>41406</c:v>
                </c:pt>
                <c:pt idx="1">
                  <c:v>41407</c:v>
                </c:pt>
                <c:pt idx="2">
                  <c:v>41408</c:v>
                </c:pt>
                <c:pt idx="3">
                  <c:v>41409</c:v>
                </c:pt>
                <c:pt idx="4">
                  <c:v>41410</c:v>
                </c:pt>
                <c:pt idx="5">
                  <c:v>41411</c:v>
                </c:pt>
                <c:pt idx="6">
                  <c:v>41414</c:v>
                </c:pt>
                <c:pt idx="7">
                  <c:v>41415</c:v>
                </c:pt>
                <c:pt idx="8">
                  <c:v>41416</c:v>
                </c:pt>
                <c:pt idx="9">
                  <c:v>41417</c:v>
                </c:pt>
                <c:pt idx="10">
                  <c:v>41418</c:v>
                </c:pt>
              </c:numCache>
            </c:numRef>
          </c:xVal>
          <c:yVal>
            <c:numRef>
              <c:f>Sheet1!$B$13:$B$23</c:f>
              <c:numCache>
                <c:formatCode>General</c:formatCode>
                <c:ptCount val="11"/>
                <c:pt idx="1">
                  <c:v>13.64253953668897</c:v>
                </c:pt>
                <c:pt idx="2">
                  <c:v>27.406690593573799</c:v>
                </c:pt>
                <c:pt idx="3">
                  <c:v>7.2270993575862238E-2</c:v>
                </c:pt>
                <c:pt idx="4">
                  <c:v>2.5694480754125082</c:v>
                </c:pt>
                <c:pt idx="5">
                  <c:v>0.83347612059353349</c:v>
                </c:pt>
                <c:pt idx="7">
                  <c:v>2.3423971649882072</c:v>
                </c:pt>
                <c:pt idx="8">
                  <c:v>3.0240627998659368</c:v>
                </c:pt>
                <c:pt idx="9">
                  <c:v>0.63775569784001762</c:v>
                </c:pt>
                <c:pt idx="10">
                  <c:v>2.463418944074816</c:v>
                </c:pt>
              </c:numCache>
            </c:numRef>
          </c:yVal>
          <c:smooth val="1"/>
          <c:extLst>
            <c:ext xmlns:c16="http://schemas.microsoft.com/office/drawing/2014/chart" uri="{C3380CC4-5D6E-409C-BE32-E72D297353CC}">
              <c16:uniqueId val="{00000000-D92F-6844-B073-C6FAB4B04BA3}"/>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Sheet1!$A$13:$A$23</c:f>
              <c:numCache>
                <c:formatCode>m/d/yy</c:formatCode>
                <c:ptCount val="11"/>
                <c:pt idx="0">
                  <c:v>41406</c:v>
                </c:pt>
                <c:pt idx="1">
                  <c:v>41407</c:v>
                </c:pt>
                <c:pt idx="2">
                  <c:v>41408</c:v>
                </c:pt>
                <c:pt idx="3">
                  <c:v>41409</c:v>
                </c:pt>
                <c:pt idx="4">
                  <c:v>41410</c:v>
                </c:pt>
                <c:pt idx="5">
                  <c:v>41411</c:v>
                </c:pt>
                <c:pt idx="6">
                  <c:v>41414</c:v>
                </c:pt>
                <c:pt idx="7">
                  <c:v>41415</c:v>
                </c:pt>
                <c:pt idx="8">
                  <c:v>41416</c:v>
                </c:pt>
                <c:pt idx="9">
                  <c:v>41417</c:v>
                </c:pt>
                <c:pt idx="10">
                  <c:v>41418</c:v>
                </c:pt>
              </c:numCache>
            </c:numRef>
          </c:xVal>
          <c:yVal>
            <c:numRef>
              <c:f>Sheet1!$C$13:$C$23</c:f>
              <c:numCache>
                <c:formatCode>General</c:formatCode>
                <c:ptCount val="11"/>
                <c:pt idx="1">
                  <c:v>5.6299253240496637E-2</c:v>
                </c:pt>
                <c:pt idx="2">
                  <c:v>7.2769160981637673E-2</c:v>
                </c:pt>
                <c:pt idx="3">
                  <c:v>1.7848363455519811E-3</c:v>
                </c:pt>
                <c:pt idx="4">
                  <c:v>1.6140261010619949E-2</c:v>
                </c:pt>
                <c:pt idx="5">
                  <c:v>0.22189786064605641</c:v>
                </c:pt>
                <c:pt idx="6">
                  <c:v>1.7838016427260829E-2</c:v>
                </c:pt>
                <c:pt idx="7">
                  <c:v>1.889110296428893E-2</c:v>
                </c:pt>
                <c:pt idx="8">
                  <c:v>3.4393863969434321E-2</c:v>
                </c:pt>
                <c:pt idx="9">
                  <c:v>2.450104727956762E-3</c:v>
                </c:pt>
                <c:pt idx="10">
                  <c:v>0.1353317258951221</c:v>
                </c:pt>
              </c:numCache>
            </c:numRef>
          </c:yVal>
          <c:smooth val="1"/>
          <c:extLst>
            <c:ext xmlns:c16="http://schemas.microsoft.com/office/drawing/2014/chart" uri="{C3380CC4-5D6E-409C-BE32-E72D297353CC}">
              <c16:uniqueId val="{00000001-D92F-6844-B073-C6FAB4B04BA3}"/>
            </c:ext>
          </c:extLst>
        </c:ser>
        <c:dLbls>
          <c:showLegendKey val="0"/>
          <c:showVal val="0"/>
          <c:showCatName val="0"/>
          <c:showSerName val="0"/>
          <c:showPercent val="0"/>
          <c:showBubbleSize val="0"/>
        </c:dLbls>
        <c:axId val="732213488"/>
        <c:axId val="2022609296"/>
      </c:scatterChart>
      <c:valAx>
        <c:axId val="732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9296"/>
        <c:crosses val="autoZero"/>
        <c:crossBetween val="midCat"/>
      </c:valAx>
      <c:valAx>
        <c:axId val="20226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Amihud 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1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Amihud</a:t>
            </a:r>
            <a:r>
              <a:rPr lang="en-US" baseline="0"/>
              <a:t> Measure pre-phase-3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Sheet1!$A$24:$A$33</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Sheet1!$B$24:$B$33</c:f>
              <c:numCache>
                <c:formatCode>General</c:formatCode>
                <c:ptCount val="10"/>
                <c:pt idx="0">
                  <c:v>10.39456013616258</c:v>
                </c:pt>
                <c:pt idx="1">
                  <c:v>1.3915441918359319</c:v>
                </c:pt>
                <c:pt idx="2">
                  <c:v>5.2476838592339199</c:v>
                </c:pt>
                <c:pt idx="3">
                  <c:v>20.47853134354072</c:v>
                </c:pt>
                <c:pt idx="5">
                  <c:v>7.5656826239992956</c:v>
                </c:pt>
                <c:pt idx="6">
                  <c:v>2.11182291756678</c:v>
                </c:pt>
                <c:pt idx="7">
                  <c:v>25.330926300121341</c:v>
                </c:pt>
                <c:pt idx="8">
                  <c:v>60.056950246133013</c:v>
                </c:pt>
                <c:pt idx="9">
                  <c:v>6.6337519978864528</c:v>
                </c:pt>
              </c:numCache>
            </c:numRef>
          </c:yVal>
          <c:smooth val="1"/>
          <c:extLst>
            <c:ext xmlns:c16="http://schemas.microsoft.com/office/drawing/2014/chart" uri="{C3380CC4-5D6E-409C-BE32-E72D297353CC}">
              <c16:uniqueId val="{00000000-4A6E-794F-B96D-A656EC02CC32}"/>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Sheet1!$A$24:$A$33</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Sheet1!$C$24:$C$33</c:f>
              <c:numCache>
                <c:formatCode>General</c:formatCode>
                <c:ptCount val="10"/>
                <c:pt idx="0">
                  <c:v>5.7901880288574917E-2</c:v>
                </c:pt>
                <c:pt idx="1">
                  <c:v>6.9007987473923321E-4</c:v>
                </c:pt>
                <c:pt idx="2">
                  <c:v>1.51416358518736E-2</c:v>
                </c:pt>
                <c:pt idx="3">
                  <c:v>2.4276267526116741E-2</c:v>
                </c:pt>
                <c:pt idx="4">
                  <c:v>2.927396670435662E-2</c:v>
                </c:pt>
                <c:pt idx="5">
                  <c:v>2.0226679214833392E-2</c:v>
                </c:pt>
                <c:pt idx="6">
                  <c:v>9.6248115941137725E-3</c:v>
                </c:pt>
                <c:pt idx="7">
                  <c:v>5.1521069702772239E-2</c:v>
                </c:pt>
                <c:pt idx="8">
                  <c:v>6.1245201746196092E-3</c:v>
                </c:pt>
                <c:pt idx="9">
                  <c:v>2.0052557937778819E-2</c:v>
                </c:pt>
              </c:numCache>
            </c:numRef>
          </c:yVal>
          <c:smooth val="1"/>
          <c:extLst>
            <c:ext xmlns:c16="http://schemas.microsoft.com/office/drawing/2014/chart" uri="{C3380CC4-5D6E-409C-BE32-E72D297353CC}">
              <c16:uniqueId val="{00000001-4A6E-794F-B96D-A656EC02CC32}"/>
            </c:ext>
          </c:extLst>
        </c:ser>
        <c:dLbls>
          <c:showLegendKey val="0"/>
          <c:showVal val="0"/>
          <c:showCatName val="0"/>
          <c:showSerName val="0"/>
          <c:showPercent val="0"/>
          <c:showBubbleSize val="0"/>
        </c:dLbls>
        <c:axId val="732213488"/>
        <c:axId val="2022609296"/>
      </c:scatterChart>
      <c:valAx>
        <c:axId val="732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9296"/>
        <c:crosses val="autoZero"/>
        <c:crossBetween val="midCat"/>
      </c:valAx>
      <c:valAx>
        <c:axId val="20226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Amihud 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1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A53A-C728-1749-A54E-3EB63D47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566</TotalTime>
  <Pages>85</Pages>
  <Words>26343</Words>
  <Characters>150160</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Arnob L CIV NG NGB (USA)</dc:creator>
  <cp:keywords/>
  <dc:description/>
  <cp:lastModifiedBy>Arnob Alam</cp:lastModifiedBy>
  <cp:revision>30</cp:revision>
  <cp:lastPrinted>2024-06-22T05:36:00Z</cp:lastPrinted>
  <dcterms:created xsi:type="dcterms:W3CDTF">2024-10-22T01:28:00Z</dcterms:created>
  <dcterms:modified xsi:type="dcterms:W3CDTF">2024-12-01T03:32:00Z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id="NFH2nuLN"/&gt;&lt;style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